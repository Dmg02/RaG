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4"/>
          <w:szCs w:val="24"/>
        </w:rPr>
        <w:id w:val="-499203039"/>
        <w:docPartObj>
          <w:docPartGallery w:val="Table of Contents"/>
          <w:docPartUnique/>
        </w:docPartObj>
      </w:sdtPr>
      <w:sdtEndPr>
        <w:rPr>
          <w:b/>
          <w:bCs/>
          <w:noProof/>
        </w:rPr>
      </w:sdtEndPr>
      <w:sdtContent>
        <w:p w14:paraId="710CD24B" w14:textId="3BF640C5" w:rsidR="00874D2E" w:rsidRDefault="00874D2E">
          <w:pPr>
            <w:pStyle w:val="TOCHeading"/>
          </w:pPr>
          <w:r>
            <w:t>Table of Contents</w:t>
          </w:r>
        </w:p>
        <w:p w14:paraId="5869019F" w14:textId="496C6B97" w:rsidR="00832A77" w:rsidRDefault="00874D2E">
          <w:pPr>
            <w:pStyle w:val="TOC1"/>
            <w:tabs>
              <w:tab w:val="right" w:leader="dot" w:pos="8828"/>
            </w:tabs>
            <w:rPr>
              <w:rFonts w:eastAsiaTheme="minorEastAsia" w:cstheme="minorBidi"/>
              <w:b w:val="0"/>
              <w:bCs w:val="0"/>
              <w:i w:val="0"/>
              <w:iCs w:val="0"/>
              <w:noProof/>
              <w:lang w:val="en-US"/>
            </w:rPr>
          </w:pPr>
          <w:r>
            <w:rPr>
              <w:b w:val="0"/>
              <w:bCs w:val="0"/>
            </w:rPr>
            <w:fldChar w:fldCharType="begin"/>
          </w:r>
          <w:r>
            <w:instrText xml:space="preserve"> TOC \o "1-3" \h \z \u </w:instrText>
          </w:r>
          <w:r>
            <w:rPr>
              <w:b w:val="0"/>
              <w:bCs w:val="0"/>
            </w:rPr>
            <w:fldChar w:fldCharType="separate"/>
          </w:r>
          <w:hyperlink w:anchor="_Toc147576111" w:history="1">
            <w:r w:rsidR="00832A77" w:rsidRPr="001924CA">
              <w:rPr>
                <w:rStyle w:val="Hyperlink"/>
                <w:noProof/>
                <w:lang w:val="es-ES"/>
              </w:rPr>
              <w:t>Principios generales</w:t>
            </w:r>
            <w:r w:rsidR="00832A77">
              <w:rPr>
                <w:noProof/>
                <w:webHidden/>
              </w:rPr>
              <w:tab/>
            </w:r>
            <w:r w:rsidR="00832A77">
              <w:rPr>
                <w:noProof/>
                <w:webHidden/>
              </w:rPr>
              <w:fldChar w:fldCharType="begin"/>
            </w:r>
            <w:r w:rsidR="00832A77">
              <w:rPr>
                <w:noProof/>
                <w:webHidden/>
              </w:rPr>
              <w:instrText xml:space="preserve"> PAGEREF _Toc147576111 \h </w:instrText>
            </w:r>
            <w:r w:rsidR="00832A77">
              <w:rPr>
                <w:noProof/>
                <w:webHidden/>
              </w:rPr>
            </w:r>
            <w:r w:rsidR="00832A77">
              <w:rPr>
                <w:noProof/>
                <w:webHidden/>
              </w:rPr>
              <w:fldChar w:fldCharType="separate"/>
            </w:r>
            <w:r w:rsidR="00832A77">
              <w:rPr>
                <w:noProof/>
                <w:webHidden/>
              </w:rPr>
              <w:t>5</w:t>
            </w:r>
            <w:r w:rsidR="00832A77">
              <w:rPr>
                <w:noProof/>
                <w:webHidden/>
              </w:rPr>
              <w:fldChar w:fldCharType="end"/>
            </w:r>
          </w:hyperlink>
        </w:p>
        <w:p w14:paraId="4F701EE8" w14:textId="3C76F766" w:rsidR="00832A77" w:rsidRDefault="00832A77">
          <w:pPr>
            <w:pStyle w:val="TOC1"/>
            <w:tabs>
              <w:tab w:val="right" w:leader="dot" w:pos="8828"/>
            </w:tabs>
            <w:rPr>
              <w:rFonts w:eastAsiaTheme="minorEastAsia" w:cstheme="minorBidi"/>
              <w:b w:val="0"/>
              <w:bCs w:val="0"/>
              <w:i w:val="0"/>
              <w:iCs w:val="0"/>
              <w:noProof/>
              <w:lang w:val="en-US"/>
            </w:rPr>
          </w:pPr>
          <w:hyperlink w:anchor="_Toc147576112" w:history="1">
            <w:r w:rsidRPr="001924CA">
              <w:rPr>
                <w:rStyle w:val="Hyperlink"/>
                <w:noProof/>
                <w:lang w:val="es-ES"/>
              </w:rPr>
              <w:t>Subcontratación</w:t>
            </w:r>
            <w:r>
              <w:rPr>
                <w:noProof/>
                <w:webHidden/>
              </w:rPr>
              <w:tab/>
            </w:r>
            <w:r>
              <w:rPr>
                <w:noProof/>
                <w:webHidden/>
              </w:rPr>
              <w:fldChar w:fldCharType="begin"/>
            </w:r>
            <w:r>
              <w:rPr>
                <w:noProof/>
                <w:webHidden/>
              </w:rPr>
              <w:instrText xml:space="preserve"> PAGEREF _Toc147576112 \h </w:instrText>
            </w:r>
            <w:r>
              <w:rPr>
                <w:noProof/>
                <w:webHidden/>
              </w:rPr>
            </w:r>
            <w:r>
              <w:rPr>
                <w:noProof/>
                <w:webHidden/>
              </w:rPr>
              <w:fldChar w:fldCharType="separate"/>
            </w:r>
            <w:r>
              <w:rPr>
                <w:noProof/>
                <w:webHidden/>
              </w:rPr>
              <w:t>11</w:t>
            </w:r>
            <w:r>
              <w:rPr>
                <w:noProof/>
                <w:webHidden/>
              </w:rPr>
              <w:fldChar w:fldCharType="end"/>
            </w:r>
          </w:hyperlink>
        </w:p>
        <w:p w14:paraId="1B5E8493" w14:textId="1A969C77" w:rsidR="00832A77" w:rsidRDefault="00832A77">
          <w:pPr>
            <w:pStyle w:val="TOC1"/>
            <w:tabs>
              <w:tab w:val="right" w:leader="dot" w:pos="8828"/>
            </w:tabs>
            <w:rPr>
              <w:rFonts w:eastAsiaTheme="minorEastAsia" w:cstheme="minorBidi"/>
              <w:b w:val="0"/>
              <w:bCs w:val="0"/>
              <w:i w:val="0"/>
              <w:iCs w:val="0"/>
              <w:noProof/>
              <w:lang w:val="en-US"/>
            </w:rPr>
          </w:pPr>
          <w:hyperlink w:anchor="_Toc147576113" w:history="1">
            <w:r w:rsidRPr="001924CA">
              <w:rPr>
                <w:rStyle w:val="Hyperlink"/>
                <w:noProof/>
                <w:lang w:val="es-ES"/>
              </w:rPr>
              <w:t>Relaciones individuales de trabajo</w:t>
            </w:r>
            <w:r>
              <w:rPr>
                <w:noProof/>
                <w:webHidden/>
              </w:rPr>
              <w:tab/>
            </w:r>
            <w:r>
              <w:rPr>
                <w:noProof/>
                <w:webHidden/>
              </w:rPr>
              <w:fldChar w:fldCharType="begin"/>
            </w:r>
            <w:r>
              <w:rPr>
                <w:noProof/>
                <w:webHidden/>
              </w:rPr>
              <w:instrText xml:space="preserve"> PAGEREF _Toc147576113 \h </w:instrText>
            </w:r>
            <w:r>
              <w:rPr>
                <w:noProof/>
                <w:webHidden/>
              </w:rPr>
            </w:r>
            <w:r>
              <w:rPr>
                <w:noProof/>
                <w:webHidden/>
              </w:rPr>
              <w:fldChar w:fldCharType="separate"/>
            </w:r>
            <w:r>
              <w:rPr>
                <w:noProof/>
                <w:webHidden/>
              </w:rPr>
              <w:t>20</w:t>
            </w:r>
            <w:r>
              <w:rPr>
                <w:noProof/>
                <w:webHidden/>
              </w:rPr>
              <w:fldChar w:fldCharType="end"/>
            </w:r>
          </w:hyperlink>
        </w:p>
        <w:p w14:paraId="1410AA29" w14:textId="23EA87D9" w:rsidR="00832A77" w:rsidRDefault="00832A77">
          <w:pPr>
            <w:pStyle w:val="TOC2"/>
            <w:tabs>
              <w:tab w:val="right" w:leader="dot" w:pos="8828"/>
            </w:tabs>
            <w:rPr>
              <w:rFonts w:eastAsiaTheme="minorEastAsia" w:cstheme="minorBidi"/>
              <w:b w:val="0"/>
              <w:bCs w:val="0"/>
              <w:noProof/>
              <w:sz w:val="24"/>
              <w:szCs w:val="24"/>
              <w:lang w:val="en-US"/>
            </w:rPr>
          </w:pPr>
          <w:hyperlink w:anchor="_Toc147576114" w:history="1">
            <w:r w:rsidRPr="001924CA">
              <w:rPr>
                <w:rStyle w:val="Hyperlink"/>
                <w:noProof/>
                <w:lang w:val="es-ES"/>
              </w:rPr>
              <w:t>Disposiciones generales</w:t>
            </w:r>
            <w:r>
              <w:rPr>
                <w:noProof/>
                <w:webHidden/>
              </w:rPr>
              <w:tab/>
            </w:r>
            <w:r>
              <w:rPr>
                <w:noProof/>
                <w:webHidden/>
              </w:rPr>
              <w:fldChar w:fldCharType="begin"/>
            </w:r>
            <w:r>
              <w:rPr>
                <w:noProof/>
                <w:webHidden/>
              </w:rPr>
              <w:instrText xml:space="preserve"> PAGEREF _Toc147576114 \h </w:instrText>
            </w:r>
            <w:r>
              <w:rPr>
                <w:noProof/>
                <w:webHidden/>
              </w:rPr>
            </w:r>
            <w:r>
              <w:rPr>
                <w:noProof/>
                <w:webHidden/>
              </w:rPr>
              <w:fldChar w:fldCharType="separate"/>
            </w:r>
            <w:r>
              <w:rPr>
                <w:noProof/>
                <w:webHidden/>
              </w:rPr>
              <w:t>20</w:t>
            </w:r>
            <w:r>
              <w:rPr>
                <w:noProof/>
                <w:webHidden/>
              </w:rPr>
              <w:fldChar w:fldCharType="end"/>
            </w:r>
          </w:hyperlink>
        </w:p>
        <w:p w14:paraId="5E5CA78E" w14:textId="79B63B29" w:rsidR="00832A77" w:rsidRDefault="00832A77">
          <w:pPr>
            <w:pStyle w:val="TOC2"/>
            <w:tabs>
              <w:tab w:val="right" w:leader="dot" w:pos="8828"/>
            </w:tabs>
            <w:rPr>
              <w:rFonts w:eastAsiaTheme="minorEastAsia" w:cstheme="minorBidi"/>
              <w:b w:val="0"/>
              <w:bCs w:val="0"/>
              <w:noProof/>
              <w:sz w:val="24"/>
              <w:szCs w:val="24"/>
              <w:lang w:val="en-US"/>
            </w:rPr>
          </w:pPr>
          <w:hyperlink w:anchor="_Toc147576115" w:history="1">
            <w:r w:rsidRPr="001924CA">
              <w:rPr>
                <w:rStyle w:val="Hyperlink"/>
                <w:noProof/>
                <w:lang w:val="es-ES"/>
              </w:rPr>
              <w:t>Duración de las relaciones de trabajo</w:t>
            </w:r>
            <w:r>
              <w:rPr>
                <w:noProof/>
                <w:webHidden/>
              </w:rPr>
              <w:tab/>
            </w:r>
            <w:r>
              <w:rPr>
                <w:noProof/>
                <w:webHidden/>
              </w:rPr>
              <w:fldChar w:fldCharType="begin"/>
            </w:r>
            <w:r>
              <w:rPr>
                <w:noProof/>
                <w:webHidden/>
              </w:rPr>
              <w:instrText xml:space="preserve"> PAGEREF _Toc147576115 \h </w:instrText>
            </w:r>
            <w:r>
              <w:rPr>
                <w:noProof/>
                <w:webHidden/>
              </w:rPr>
            </w:r>
            <w:r>
              <w:rPr>
                <w:noProof/>
                <w:webHidden/>
              </w:rPr>
              <w:fldChar w:fldCharType="separate"/>
            </w:r>
            <w:r>
              <w:rPr>
                <w:noProof/>
                <w:webHidden/>
              </w:rPr>
              <w:t>23</w:t>
            </w:r>
            <w:r>
              <w:rPr>
                <w:noProof/>
                <w:webHidden/>
              </w:rPr>
              <w:fldChar w:fldCharType="end"/>
            </w:r>
          </w:hyperlink>
        </w:p>
        <w:p w14:paraId="2394E96D" w14:textId="2F835FB2" w:rsidR="00832A77" w:rsidRDefault="00832A77">
          <w:pPr>
            <w:pStyle w:val="TOC3"/>
            <w:tabs>
              <w:tab w:val="right" w:leader="dot" w:pos="8828"/>
            </w:tabs>
            <w:rPr>
              <w:rFonts w:eastAsiaTheme="minorEastAsia" w:cstheme="minorBidi"/>
              <w:noProof/>
              <w:sz w:val="24"/>
              <w:szCs w:val="24"/>
              <w:lang w:val="en-US"/>
            </w:rPr>
          </w:pPr>
          <w:hyperlink w:anchor="_Toc147576116" w:history="1">
            <w:r w:rsidRPr="001924CA">
              <w:rPr>
                <w:rStyle w:val="Hyperlink"/>
                <w:noProof/>
                <w:lang w:val="es-ES"/>
              </w:rPr>
              <w:t>Obra determinada</w:t>
            </w:r>
            <w:r>
              <w:rPr>
                <w:noProof/>
                <w:webHidden/>
              </w:rPr>
              <w:tab/>
            </w:r>
            <w:r>
              <w:rPr>
                <w:noProof/>
                <w:webHidden/>
              </w:rPr>
              <w:fldChar w:fldCharType="begin"/>
            </w:r>
            <w:r>
              <w:rPr>
                <w:noProof/>
                <w:webHidden/>
              </w:rPr>
              <w:instrText xml:space="preserve"> PAGEREF _Toc147576116 \h </w:instrText>
            </w:r>
            <w:r>
              <w:rPr>
                <w:noProof/>
                <w:webHidden/>
              </w:rPr>
            </w:r>
            <w:r>
              <w:rPr>
                <w:noProof/>
                <w:webHidden/>
              </w:rPr>
              <w:fldChar w:fldCharType="separate"/>
            </w:r>
            <w:r>
              <w:rPr>
                <w:noProof/>
                <w:webHidden/>
              </w:rPr>
              <w:t>23</w:t>
            </w:r>
            <w:r>
              <w:rPr>
                <w:noProof/>
                <w:webHidden/>
              </w:rPr>
              <w:fldChar w:fldCharType="end"/>
            </w:r>
          </w:hyperlink>
        </w:p>
        <w:p w14:paraId="22CBB139" w14:textId="0AD4EA1F" w:rsidR="00832A77" w:rsidRDefault="00832A77">
          <w:pPr>
            <w:pStyle w:val="TOC3"/>
            <w:tabs>
              <w:tab w:val="right" w:leader="dot" w:pos="8828"/>
            </w:tabs>
            <w:rPr>
              <w:rFonts w:eastAsiaTheme="minorEastAsia" w:cstheme="minorBidi"/>
              <w:noProof/>
              <w:sz w:val="24"/>
              <w:szCs w:val="24"/>
              <w:lang w:val="en-US"/>
            </w:rPr>
          </w:pPr>
          <w:hyperlink w:anchor="_Toc147576117" w:history="1">
            <w:r w:rsidRPr="001924CA">
              <w:rPr>
                <w:rStyle w:val="Hyperlink"/>
                <w:noProof/>
                <w:lang w:val="es-ES"/>
              </w:rPr>
              <w:t>Temporada</w:t>
            </w:r>
            <w:r>
              <w:rPr>
                <w:noProof/>
                <w:webHidden/>
              </w:rPr>
              <w:tab/>
            </w:r>
            <w:r>
              <w:rPr>
                <w:noProof/>
                <w:webHidden/>
              </w:rPr>
              <w:fldChar w:fldCharType="begin"/>
            </w:r>
            <w:r>
              <w:rPr>
                <w:noProof/>
                <w:webHidden/>
              </w:rPr>
              <w:instrText xml:space="preserve"> PAGEREF _Toc147576117 \h </w:instrText>
            </w:r>
            <w:r>
              <w:rPr>
                <w:noProof/>
                <w:webHidden/>
              </w:rPr>
            </w:r>
            <w:r>
              <w:rPr>
                <w:noProof/>
                <w:webHidden/>
              </w:rPr>
              <w:fldChar w:fldCharType="separate"/>
            </w:r>
            <w:r>
              <w:rPr>
                <w:noProof/>
                <w:webHidden/>
              </w:rPr>
              <w:t>24</w:t>
            </w:r>
            <w:r>
              <w:rPr>
                <w:noProof/>
                <w:webHidden/>
              </w:rPr>
              <w:fldChar w:fldCharType="end"/>
            </w:r>
          </w:hyperlink>
        </w:p>
        <w:p w14:paraId="7B5A9B24" w14:textId="613F4AF4" w:rsidR="00832A77" w:rsidRDefault="00832A77">
          <w:pPr>
            <w:pStyle w:val="TOC3"/>
            <w:tabs>
              <w:tab w:val="right" w:leader="dot" w:pos="8828"/>
            </w:tabs>
            <w:rPr>
              <w:rFonts w:eastAsiaTheme="minorEastAsia" w:cstheme="minorBidi"/>
              <w:noProof/>
              <w:sz w:val="24"/>
              <w:szCs w:val="24"/>
              <w:lang w:val="en-US"/>
            </w:rPr>
          </w:pPr>
          <w:hyperlink w:anchor="_Toc147576118" w:history="1">
            <w:r w:rsidRPr="001924CA">
              <w:rPr>
                <w:rStyle w:val="Hyperlink"/>
                <w:noProof/>
                <w:lang w:val="es-ES"/>
              </w:rPr>
              <w:t>Tiempo determinado</w:t>
            </w:r>
            <w:r>
              <w:rPr>
                <w:noProof/>
                <w:webHidden/>
              </w:rPr>
              <w:tab/>
            </w:r>
            <w:r>
              <w:rPr>
                <w:noProof/>
                <w:webHidden/>
              </w:rPr>
              <w:fldChar w:fldCharType="begin"/>
            </w:r>
            <w:r>
              <w:rPr>
                <w:noProof/>
                <w:webHidden/>
              </w:rPr>
              <w:instrText xml:space="preserve"> PAGEREF _Toc147576118 \h </w:instrText>
            </w:r>
            <w:r>
              <w:rPr>
                <w:noProof/>
                <w:webHidden/>
              </w:rPr>
            </w:r>
            <w:r>
              <w:rPr>
                <w:noProof/>
                <w:webHidden/>
              </w:rPr>
              <w:fldChar w:fldCharType="separate"/>
            </w:r>
            <w:r>
              <w:rPr>
                <w:noProof/>
                <w:webHidden/>
              </w:rPr>
              <w:t>24</w:t>
            </w:r>
            <w:r>
              <w:rPr>
                <w:noProof/>
                <w:webHidden/>
              </w:rPr>
              <w:fldChar w:fldCharType="end"/>
            </w:r>
          </w:hyperlink>
        </w:p>
        <w:p w14:paraId="5DFEA033" w14:textId="7AC1E4DA" w:rsidR="00832A77" w:rsidRDefault="00832A77">
          <w:pPr>
            <w:pStyle w:val="TOC3"/>
            <w:tabs>
              <w:tab w:val="right" w:leader="dot" w:pos="8828"/>
            </w:tabs>
            <w:rPr>
              <w:rFonts w:eastAsiaTheme="minorEastAsia" w:cstheme="minorBidi"/>
              <w:noProof/>
              <w:sz w:val="24"/>
              <w:szCs w:val="24"/>
              <w:lang w:val="en-US"/>
            </w:rPr>
          </w:pPr>
          <w:hyperlink w:anchor="_Toc147576119" w:history="1">
            <w:r w:rsidRPr="001924CA">
              <w:rPr>
                <w:rStyle w:val="Hyperlink"/>
                <w:noProof/>
                <w:lang w:val="es-ES"/>
              </w:rPr>
              <w:t>Tiempo indeterminado</w:t>
            </w:r>
            <w:r>
              <w:rPr>
                <w:noProof/>
                <w:webHidden/>
              </w:rPr>
              <w:tab/>
            </w:r>
            <w:r>
              <w:rPr>
                <w:noProof/>
                <w:webHidden/>
              </w:rPr>
              <w:fldChar w:fldCharType="begin"/>
            </w:r>
            <w:r>
              <w:rPr>
                <w:noProof/>
                <w:webHidden/>
              </w:rPr>
              <w:instrText xml:space="preserve"> PAGEREF _Toc147576119 \h </w:instrText>
            </w:r>
            <w:r>
              <w:rPr>
                <w:noProof/>
                <w:webHidden/>
              </w:rPr>
            </w:r>
            <w:r>
              <w:rPr>
                <w:noProof/>
                <w:webHidden/>
              </w:rPr>
              <w:fldChar w:fldCharType="separate"/>
            </w:r>
            <w:r>
              <w:rPr>
                <w:noProof/>
                <w:webHidden/>
              </w:rPr>
              <w:t>24</w:t>
            </w:r>
            <w:r>
              <w:rPr>
                <w:noProof/>
                <w:webHidden/>
              </w:rPr>
              <w:fldChar w:fldCharType="end"/>
            </w:r>
          </w:hyperlink>
        </w:p>
        <w:p w14:paraId="0C54A291" w14:textId="3ACBF2CF" w:rsidR="00832A77" w:rsidRDefault="00832A77">
          <w:pPr>
            <w:pStyle w:val="TOC3"/>
            <w:tabs>
              <w:tab w:val="right" w:leader="dot" w:pos="8828"/>
            </w:tabs>
            <w:rPr>
              <w:rFonts w:eastAsiaTheme="minorEastAsia" w:cstheme="minorBidi"/>
              <w:noProof/>
              <w:sz w:val="24"/>
              <w:szCs w:val="24"/>
              <w:lang w:val="en-US"/>
            </w:rPr>
          </w:pPr>
          <w:hyperlink w:anchor="_Toc147576120" w:history="1">
            <w:r w:rsidRPr="001924CA">
              <w:rPr>
                <w:rStyle w:val="Hyperlink"/>
                <w:noProof/>
                <w:lang w:val="es-ES"/>
              </w:rPr>
              <w:t>Capacitación inicial</w:t>
            </w:r>
            <w:r>
              <w:rPr>
                <w:noProof/>
                <w:webHidden/>
              </w:rPr>
              <w:tab/>
            </w:r>
            <w:r>
              <w:rPr>
                <w:noProof/>
                <w:webHidden/>
              </w:rPr>
              <w:fldChar w:fldCharType="begin"/>
            </w:r>
            <w:r>
              <w:rPr>
                <w:noProof/>
                <w:webHidden/>
              </w:rPr>
              <w:instrText xml:space="preserve"> PAGEREF _Toc147576120 \h </w:instrText>
            </w:r>
            <w:r>
              <w:rPr>
                <w:noProof/>
                <w:webHidden/>
              </w:rPr>
            </w:r>
            <w:r>
              <w:rPr>
                <w:noProof/>
                <w:webHidden/>
              </w:rPr>
              <w:fldChar w:fldCharType="separate"/>
            </w:r>
            <w:r>
              <w:rPr>
                <w:noProof/>
                <w:webHidden/>
              </w:rPr>
              <w:t>25</w:t>
            </w:r>
            <w:r>
              <w:rPr>
                <w:noProof/>
                <w:webHidden/>
              </w:rPr>
              <w:fldChar w:fldCharType="end"/>
            </w:r>
          </w:hyperlink>
        </w:p>
        <w:p w14:paraId="25ED4694" w14:textId="1AD01F0C" w:rsidR="00832A77" w:rsidRDefault="00832A77">
          <w:pPr>
            <w:pStyle w:val="TOC3"/>
            <w:tabs>
              <w:tab w:val="right" w:leader="dot" w:pos="8828"/>
            </w:tabs>
            <w:rPr>
              <w:rFonts w:eastAsiaTheme="minorEastAsia" w:cstheme="minorBidi"/>
              <w:noProof/>
              <w:sz w:val="24"/>
              <w:szCs w:val="24"/>
              <w:lang w:val="en-US"/>
            </w:rPr>
          </w:pPr>
          <w:hyperlink w:anchor="_Toc147576121" w:history="1">
            <w:r w:rsidRPr="001924CA">
              <w:rPr>
                <w:rStyle w:val="Hyperlink"/>
                <w:noProof/>
                <w:lang w:val="es-ES"/>
              </w:rPr>
              <w:t>Periodo a prueba</w:t>
            </w:r>
            <w:r>
              <w:rPr>
                <w:noProof/>
                <w:webHidden/>
              </w:rPr>
              <w:tab/>
            </w:r>
            <w:r>
              <w:rPr>
                <w:noProof/>
                <w:webHidden/>
              </w:rPr>
              <w:fldChar w:fldCharType="begin"/>
            </w:r>
            <w:r>
              <w:rPr>
                <w:noProof/>
                <w:webHidden/>
              </w:rPr>
              <w:instrText xml:space="preserve"> PAGEREF _Toc147576121 \h </w:instrText>
            </w:r>
            <w:r>
              <w:rPr>
                <w:noProof/>
                <w:webHidden/>
              </w:rPr>
            </w:r>
            <w:r>
              <w:rPr>
                <w:noProof/>
                <w:webHidden/>
              </w:rPr>
              <w:fldChar w:fldCharType="separate"/>
            </w:r>
            <w:r>
              <w:rPr>
                <w:noProof/>
                <w:webHidden/>
              </w:rPr>
              <w:t>26</w:t>
            </w:r>
            <w:r>
              <w:rPr>
                <w:noProof/>
                <w:webHidden/>
              </w:rPr>
              <w:fldChar w:fldCharType="end"/>
            </w:r>
          </w:hyperlink>
        </w:p>
        <w:p w14:paraId="1AB9748F" w14:textId="66367481" w:rsidR="00832A77" w:rsidRDefault="00832A77">
          <w:pPr>
            <w:pStyle w:val="TOC2"/>
            <w:tabs>
              <w:tab w:val="right" w:leader="dot" w:pos="8828"/>
            </w:tabs>
            <w:rPr>
              <w:rFonts w:eastAsiaTheme="minorEastAsia" w:cstheme="minorBidi"/>
              <w:b w:val="0"/>
              <w:bCs w:val="0"/>
              <w:noProof/>
              <w:sz w:val="24"/>
              <w:szCs w:val="24"/>
              <w:lang w:val="en-US"/>
            </w:rPr>
          </w:pPr>
          <w:hyperlink w:anchor="_Toc147576122" w:history="1">
            <w:r w:rsidRPr="001924CA">
              <w:rPr>
                <w:rStyle w:val="Hyperlink"/>
                <w:noProof/>
                <w:lang w:val="es-ES"/>
              </w:rPr>
              <w:t>Sustitución patronal</w:t>
            </w:r>
            <w:r>
              <w:rPr>
                <w:noProof/>
                <w:webHidden/>
              </w:rPr>
              <w:tab/>
            </w:r>
            <w:r>
              <w:rPr>
                <w:noProof/>
                <w:webHidden/>
              </w:rPr>
              <w:fldChar w:fldCharType="begin"/>
            </w:r>
            <w:r>
              <w:rPr>
                <w:noProof/>
                <w:webHidden/>
              </w:rPr>
              <w:instrText xml:space="preserve"> PAGEREF _Toc147576122 \h </w:instrText>
            </w:r>
            <w:r>
              <w:rPr>
                <w:noProof/>
                <w:webHidden/>
              </w:rPr>
            </w:r>
            <w:r>
              <w:rPr>
                <w:noProof/>
                <w:webHidden/>
              </w:rPr>
              <w:fldChar w:fldCharType="separate"/>
            </w:r>
            <w:r>
              <w:rPr>
                <w:noProof/>
                <w:webHidden/>
              </w:rPr>
              <w:t>27</w:t>
            </w:r>
            <w:r>
              <w:rPr>
                <w:noProof/>
                <w:webHidden/>
              </w:rPr>
              <w:fldChar w:fldCharType="end"/>
            </w:r>
          </w:hyperlink>
        </w:p>
        <w:p w14:paraId="57B94ECA" w14:textId="5C150307" w:rsidR="00832A77" w:rsidRDefault="00832A77">
          <w:pPr>
            <w:pStyle w:val="TOC2"/>
            <w:tabs>
              <w:tab w:val="right" w:leader="dot" w:pos="8828"/>
            </w:tabs>
            <w:rPr>
              <w:rFonts w:eastAsiaTheme="minorEastAsia" w:cstheme="minorBidi"/>
              <w:b w:val="0"/>
              <w:bCs w:val="0"/>
              <w:noProof/>
              <w:sz w:val="24"/>
              <w:szCs w:val="24"/>
              <w:lang w:val="en-US"/>
            </w:rPr>
          </w:pPr>
          <w:hyperlink w:anchor="_Toc147576123" w:history="1">
            <w:r w:rsidRPr="001924CA">
              <w:rPr>
                <w:rStyle w:val="Hyperlink"/>
                <w:noProof/>
                <w:lang w:val="es-ES"/>
              </w:rPr>
              <w:t>Suspensión de las relaciones de trabajo</w:t>
            </w:r>
            <w:r>
              <w:rPr>
                <w:noProof/>
                <w:webHidden/>
              </w:rPr>
              <w:tab/>
            </w:r>
            <w:r>
              <w:rPr>
                <w:noProof/>
                <w:webHidden/>
              </w:rPr>
              <w:fldChar w:fldCharType="begin"/>
            </w:r>
            <w:r>
              <w:rPr>
                <w:noProof/>
                <w:webHidden/>
              </w:rPr>
              <w:instrText xml:space="preserve"> PAGEREF _Toc147576123 \h </w:instrText>
            </w:r>
            <w:r>
              <w:rPr>
                <w:noProof/>
                <w:webHidden/>
              </w:rPr>
            </w:r>
            <w:r>
              <w:rPr>
                <w:noProof/>
                <w:webHidden/>
              </w:rPr>
              <w:fldChar w:fldCharType="separate"/>
            </w:r>
            <w:r>
              <w:rPr>
                <w:noProof/>
                <w:webHidden/>
              </w:rPr>
              <w:t>28</w:t>
            </w:r>
            <w:r>
              <w:rPr>
                <w:noProof/>
                <w:webHidden/>
              </w:rPr>
              <w:fldChar w:fldCharType="end"/>
            </w:r>
          </w:hyperlink>
        </w:p>
        <w:p w14:paraId="7B10881A" w14:textId="342D91D6" w:rsidR="00832A77" w:rsidRDefault="00832A77">
          <w:pPr>
            <w:pStyle w:val="TOC2"/>
            <w:tabs>
              <w:tab w:val="right" w:leader="dot" w:pos="8828"/>
            </w:tabs>
            <w:rPr>
              <w:rFonts w:eastAsiaTheme="minorEastAsia" w:cstheme="minorBidi"/>
              <w:b w:val="0"/>
              <w:bCs w:val="0"/>
              <w:noProof/>
              <w:sz w:val="24"/>
              <w:szCs w:val="24"/>
              <w:lang w:val="en-US"/>
            </w:rPr>
          </w:pPr>
          <w:hyperlink w:anchor="_Toc147576124" w:history="1">
            <w:r w:rsidRPr="001924CA">
              <w:rPr>
                <w:rStyle w:val="Hyperlink"/>
                <w:noProof/>
                <w:lang w:val="es-ES"/>
              </w:rPr>
              <w:t>Rescisión de las relaciones de trabajo</w:t>
            </w:r>
            <w:r>
              <w:rPr>
                <w:noProof/>
                <w:webHidden/>
              </w:rPr>
              <w:tab/>
            </w:r>
            <w:r>
              <w:rPr>
                <w:noProof/>
                <w:webHidden/>
              </w:rPr>
              <w:fldChar w:fldCharType="begin"/>
            </w:r>
            <w:r>
              <w:rPr>
                <w:noProof/>
                <w:webHidden/>
              </w:rPr>
              <w:instrText xml:space="preserve"> PAGEREF _Toc147576124 \h </w:instrText>
            </w:r>
            <w:r>
              <w:rPr>
                <w:noProof/>
                <w:webHidden/>
              </w:rPr>
            </w:r>
            <w:r>
              <w:rPr>
                <w:noProof/>
                <w:webHidden/>
              </w:rPr>
              <w:fldChar w:fldCharType="separate"/>
            </w:r>
            <w:r>
              <w:rPr>
                <w:noProof/>
                <w:webHidden/>
              </w:rPr>
              <w:t>30</w:t>
            </w:r>
            <w:r>
              <w:rPr>
                <w:noProof/>
                <w:webHidden/>
              </w:rPr>
              <w:fldChar w:fldCharType="end"/>
            </w:r>
          </w:hyperlink>
        </w:p>
        <w:p w14:paraId="44423CCA" w14:textId="421BDAE4" w:rsidR="00832A77" w:rsidRDefault="00832A77">
          <w:pPr>
            <w:pStyle w:val="TOC2"/>
            <w:tabs>
              <w:tab w:val="right" w:leader="dot" w:pos="8828"/>
            </w:tabs>
            <w:rPr>
              <w:rFonts w:eastAsiaTheme="minorEastAsia" w:cstheme="minorBidi"/>
              <w:b w:val="0"/>
              <w:bCs w:val="0"/>
              <w:noProof/>
              <w:sz w:val="24"/>
              <w:szCs w:val="24"/>
              <w:lang w:val="en-US"/>
            </w:rPr>
          </w:pPr>
          <w:hyperlink w:anchor="_Toc147576125" w:history="1">
            <w:r w:rsidRPr="001924CA">
              <w:rPr>
                <w:rStyle w:val="Hyperlink"/>
                <w:noProof/>
                <w:lang w:val="es-ES"/>
              </w:rPr>
              <w:t>Terminación de las relaciones de trabajo</w:t>
            </w:r>
            <w:r>
              <w:rPr>
                <w:noProof/>
                <w:webHidden/>
              </w:rPr>
              <w:tab/>
            </w:r>
            <w:r>
              <w:rPr>
                <w:noProof/>
                <w:webHidden/>
              </w:rPr>
              <w:fldChar w:fldCharType="begin"/>
            </w:r>
            <w:r>
              <w:rPr>
                <w:noProof/>
                <w:webHidden/>
              </w:rPr>
              <w:instrText xml:space="preserve"> PAGEREF _Toc147576125 \h </w:instrText>
            </w:r>
            <w:r>
              <w:rPr>
                <w:noProof/>
                <w:webHidden/>
              </w:rPr>
            </w:r>
            <w:r>
              <w:rPr>
                <w:noProof/>
                <w:webHidden/>
              </w:rPr>
              <w:fldChar w:fldCharType="separate"/>
            </w:r>
            <w:r>
              <w:rPr>
                <w:noProof/>
                <w:webHidden/>
              </w:rPr>
              <w:t>34</w:t>
            </w:r>
            <w:r>
              <w:rPr>
                <w:noProof/>
                <w:webHidden/>
              </w:rPr>
              <w:fldChar w:fldCharType="end"/>
            </w:r>
          </w:hyperlink>
        </w:p>
        <w:p w14:paraId="3C22E813" w14:textId="3CD24D21" w:rsidR="00832A77" w:rsidRDefault="00832A77">
          <w:pPr>
            <w:pStyle w:val="TOC3"/>
            <w:tabs>
              <w:tab w:val="right" w:leader="dot" w:pos="8828"/>
            </w:tabs>
            <w:rPr>
              <w:rFonts w:eastAsiaTheme="minorEastAsia" w:cstheme="minorBidi"/>
              <w:noProof/>
              <w:sz w:val="24"/>
              <w:szCs w:val="24"/>
              <w:lang w:val="en-US"/>
            </w:rPr>
          </w:pPr>
          <w:hyperlink w:anchor="_Toc147576126" w:history="1">
            <w:r w:rsidRPr="001924CA">
              <w:rPr>
                <w:rStyle w:val="Hyperlink"/>
                <w:noProof/>
                <w:lang w:val="es-ES"/>
              </w:rPr>
              <w:t>Causas de terminación de la relación laboral</w:t>
            </w:r>
            <w:r>
              <w:rPr>
                <w:noProof/>
                <w:webHidden/>
              </w:rPr>
              <w:tab/>
            </w:r>
            <w:r>
              <w:rPr>
                <w:noProof/>
                <w:webHidden/>
              </w:rPr>
              <w:fldChar w:fldCharType="begin"/>
            </w:r>
            <w:r>
              <w:rPr>
                <w:noProof/>
                <w:webHidden/>
              </w:rPr>
              <w:instrText xml:space="preserve"> PAGEREF _Toc147576126 \h </w:instrText>
            </w:r>
            <w:r>
              <w:rPr>
                <w:noProof/>
                <w:webHidden/>
              </w:rPr>
            </w:r>
            <w:r>
              <w:rPr>
                <w:noProof/>
                <w:webHidden/>
              </w:rPr>
              <w:fldChar w:fldCharType="separate"/>
            </w:r>
            <w:r>
              <w:rPr>
                <w:noProof/>
                <w:webHidden/>
              </w:rPr>
              <w:t>34</w:t>
            </w:r>
            <w:r>
              <w:rPr>
                <w:noProof/>
                <w:webHidden/>
              </w:rPr>
              <w:fldChar w:fldCharType="end"/>
            </w:r>
          </w:hyperlink>
        </w:p>
        <w:p w14:paraId="222E00D0" w14:textId="31B0F75A" w:rsidR="00832A77" w:rsidRDefault="00832A77">
          <w:pPr>
            <w:pStyle w:val="TOC3"/>
            <w:tabs>
              <w:tab w:val="right" w:leader="dot" w:pos="8828"/>
            </w:tabs>
            <w:rPr>
              <w:rFonts w:eastAsiaTheme="minorEastAsia" w:cstheme="minorBidi"/>
              <w:noProof/>
              <w:sz w:val="24"/>
              <w:szCs w:val="24"/>
              <w:lang w:val="en-US"/>
            </w:rPr>
          </w:pPr>
          <w:hyperlink w:anchor="_Toc147576127" w:history="1">
            <w:r w:rsidRPr="001924CA">
              <w:rPr>
                <w:rStyle w:val="Hyperlink"/>
                <w:noProof/>
                <w:lang w:val="es-ES"/>
              </w:rPr>
              <w:t>Mutuo consentimiento</w:t>
            </w:r>
            <w:r>
              <w:rPr>
                <w:noProof/>
                <w:webHidden/>
              </w:rPr>
              <w:tab/>
            </w:r>
            <w:r>
              <w:rPr>
                <w:noProof/>
                <w:webHidden/>
              </w:rPr>
              <w:fldChar w:fldCharType="begin"/>
            </w:r>
            <w:r>
              <w:rPr>
                <w:noProof/>
                <w:webHidden/>
              </w:rPr>
              <w:instrText xml:space="preserve"> PAGEREF _Toc147576127 \h </w:instrText>
            </w:r>
            <w:r>
              <w:rPr>
                <w:noProof/>
                <w:webHidden/>
              </w:rPr>
            </w:r>
            <w:r>
              <w:rPr>
                <w:noProof/>
                <w:webHidden/>
              </w:rPr>
              <w:fldChar w:fldCharType="separate"/>
            </w:r>
            <w:r>
              <w:rPr>
                <w:noProof/>
                <w:webHidden/>
              </w:rPr>
              <w:t>34</w:t>
            </w:r>
            <w:r>
              <w:rPr>
                <w:noProof/>
                <w:webHidden/>
              </w:rPr>
              <w:fldChar w:fldCharType="end"/>
            </w:r>
          </w:hyperlink>
        </w:p>
        <w:p w14:paraId="59E1F238" w14:textId="73A9650F" w:rsidR="00832A77" w:rsidRDefault="00832A77">
          <w:pPr>
            <w:pStyle w:val="TOC3"/>
            <w:tabs>
              <w:tab w:val="right" w:leader="dot" w:pos="8828"/>
            </w:tabs>
            <w:rPr>
              <w:rFonts w:eastAsiaTheme="minorEastAsia" w:cstheme="minorBidi"/>
              <w:noProof/>
              <w:sz w:val="24"/>
              <w:szCs w:val="24"/>
              <w:lang w:val="en-US"/>
            </w:rPr>
          </w:pPr>
          <w:hyperlink w:anchor="_Toc147576128" w:history="1">
            <w:r w:rsidRPr="001924CA">
              <w:rPr>
                <w:rStyle w:val="Hyperlink"/>
                <w:noProof/>
                <w:lang w:val="es-ES"/>
              </w:rPr>
              <w:t>Muerte del trabajador</w:t>
            </w:r>
            <w:r>
              <w:rPr>
                <w:noProof/>
                <w:webHidden/>
              </w:rPr>
              <w:tab/>
            </w:r>
            <w:r>
              <w:rPr>
                <w:noProof/>
                <w:webHidden/>
              </w:rPr>
              <w:fldChar w:fldCharType="begin"/>
            </w:r>
            <w:r>
              <w:rPr>
                <w:noProof/>
                <w:webHidden/>
              </w:rPr>
              <w:instrText xml:space="preserve"> PAGEREF _Toc147576128 \h </w:instrText>
            </w:r>
            <w:r>
              <w:rPr>
                <w:noProof/>
                <w:webHidden/>
              </w:rPr>
            </w:r>
            <w:r>
              <w:rPr>
                <w:noProof/>
                <w:webHidden/>
              </w:rPr>
              <w:fldChar w:fldCharType="separate"/>
            </w:r>
            <w:r>
              <w:rPr>
                <w:noProof/>
                <w:webHidden/>
              </w:rPr>
              <w:t>34</w:t>
            </w:r>
            <w:r>
              <w:rPr>
                <w:noProof/>
                <w:webHidden/>
              </w:rPr>
              <w:fldChar w:fldCharType="end"/>
            </w:r>
          </w:hyperlink>
        </w:p>
        <w:p w14:paraId="4C163332" w14:textId="75ADCE81" w:rsidR="00832A77" w:rsidRDefault="00832A77">
          <w:pPr>
            <w:pStyle w:val="TOC3"/>
            <w:tabs>
              <w:tab w:val="right" w:leader="dot" w:pos="8828"/>
            </w:tabs>
            <w:rPr>
              <w:rFonts w:eastAsiaTheme="minorEastAsia" w:cstheme="minorBidi"/>
              <w:noProof/>
              <w:sz w:val="24"/>
              <w:szCs w:val="24"/>
              <w:lang w:val="en-US"/>
            </w:rPr>
          </w:pPr>
          <w:hyperlink w:anchor="_Toc147576129" w:history="1">
            <w:r w:rsidRPr="001924CA">
              <w:rPr>
                <w:rStyle w:val="Hyperlink"/>
                <w:noProof/>
                <w:lang w:val="es-ES"/>
              </w:rPr>
              <w:t>Terminación de la obra o vencimiento del termino</w:t>
            </w:r>
            <w:r>
              <w:rPr>
                <w:noProof/>
                <w:webHidden/>
              </w:rPr>
              <w:tab/>
            </w:r>
            <w:r>
              <w:rPr>
                <w:noProof/>
                <w:webHidden/>
              </w:rPr>
              <w:fldChar w:fldCharType="begin"/>
            </w:r>
            <w:r>
              <w:rPr>
                <w:noProof/>
                <w:webHidden/>
              </w:rPr>
              <w:instrText xml:space="preserve"> PAGEREF _Toc147576129 \h </w:instrText>
            </w:r>
            <w:r>
              <w:rPr>
                <w:noProof/>
                <w:webHidden/>
              </w:rPr>
            </w:r>
            <w:r>
              <w:rPr>
                <w:noProof/>
                <w:webHidden/>
              </w:rPr>
              <w:fldChar w:fldCharType="separate"/>
            </w:r>
            <w:r>
              <w:rPr>
                <w:noProof/>
                <w:webHidden/>
              </w:rPr>
              <w:t>34</w:t>
            </w:r>
            <w:r>
              <w:rPr>
                <w:noProof/>
                <w:webHidden/>
              </w:rPr>
              <w:fldChar w:fldCharType="end"/>
            </w:r>
          </w:hyperlink>
        </w:p>
        <w:p w14:paraId="0AB6F1BD" w14:textId="139786A0" w:rsidR="00832A77" w:rsidRDefault="00832A77">
          <w:pPr>
            <w:pStyle w:val="TOC3"/>
            <w:tabs>
              <w:tab w:val="right" w:leader="dot" w:pos="8828"/>
            </w:tabs>
            <w:rPr>
              <w:rFonts w:eastAsiaTheme="minorEastAsia" w:cstheme="minorBidi"/>
              <w:noProof/>
              <w:sz w:val="24"/>
              <w:szCs w:val="24"/>
              <w:lang w:val="en-US"/>
            </w:rPr>
          </w:pPr>
          <w:hyperlink w:anchor="_Toc147576130" w:history="1">
            <w:r w:rsidRPr="001924CA">
              <w:rPr>
                <w:rStyle w:val="Hyperlink"/>
                <w:noProof/>
                <w:lang w:val="es-ES"/>
              </w:rPr>
              <w:t>Incapacidad física o mental o inhabilidad manifiesta del trabajador</w:t>
            </w:r>
            <w:r>
              <w:rPr>
                <w:noProof/>
                <w:webHidden/>
              </w:rPr>
              <w:tab/>
            </w:r>
            <w:r>
              <w:rPr>
                <w:noProof/>
                <w:webHidden/>
              </w:rPr>
              <w:fldChar w:fldCharType="begin"/>
            </w:r>
            <w:r>
              <w:rPr>
                <w:noProof/>
                <w:webHidden/>
              </w:rPr>
              <w:instrText xml:space="preserve"> PAGEREF _Toc147576130 \h </w:instrText>
            </w:r>
            <w:r>
              <w:rPr>
                <w:noProof/>
                <w:webHidden/>
              </w:rPr>
            </w:r>
            <w:r>
              <w:rPr>
                <w:noProof/>
                <w:webHidden/>
              </w:rPr>
              <w:fldChar w:fldCharType="separate"/>
            </w:r>
            <w:r>
              <w:rPr>
                <w:noProof/>
                <w:webHidden/>
              </w:rPr>
              <w:t>34</w:t>
            </w:r>
            <w:r>
              <w:rPr>
                <w:noProof/>
                <w:webHidden/>
              </w:rPr>
              <w:fldChar w:fldCharType="end"/>
            </w:r>
          </w:hyperlink>
        </w:p>
        <w:p w14:paraId="27649AB5" w14:textId="0E22C46A" w:rsidR="00832A77" w:rsidRDefault="00832A77">
          <w:pPr>
            <w:pStyle w:val="TOC3"/>
            <w:tabs>
              <w:tab w:val="right" w:leader="dot" w:pos="8828"/>
            </w:tabs>
            <w:rPr>
              <w:rFonts w:eastAsiaTheme="minorEastAsia" w:cstheme="minorBidi"/>
              <w:noProof/>
              <w:sz w:val="24"/>
              <w:szCs w:val="24"/>
              <w:lang w:val="en-US"/>
            </w:rPr>
          </w:pPr>
          <w:hyperlink w:anchor="_Toc147576131" w:history="1">
            <w:r w:rsidRPr="001924CA">
              <w:rPr>
                <w:rStyle w:val="Hyperlink"/>
                <w:noProof/>
                <w:lang w:val="es-ES"/>
              </w:rPr>
              <w:t>Rescisión patronal (despido justificado)</w:t>
            </w:r>
            <w:r>
              <w:rPr>
                <w:noProof/>
                <w:webHidden/>
              </w:rPr>
              <w:tab/>
            </w:r>
            <w:r>
              <w:rPr>
                <w:noProof/>
                <w:webHidden/>
              </w:rPr>
              <w:fldChar w:fldCharType="begin"/>
            </w:r>
            <w:r>
              <w:rPr>
                <w:noProof/>
                <w:webHidden/>
              </w:rPr>
              <w:instrText xml:space="preserve"> PAGEREF _Toc147576131 \h </w:instrText>
            </w:r>
            <w:r>
              <w:rPr>
                <w:noProof/>
                <w:webHidden/>
              </w:rPr>
            </w:r>
            <w:r>
              <w:rPr>
                <w:noProof/>
                <w:webHidden/>
              </w:rPr>
              <w:fldChar w:fldCharType="separate"/>
            </w:r>
            <w:r>
              <w:rPr>
                <w:noProof/>
                <w:webHidden/>
              </w:rPr>
              <w:t>34</w:t>
            </w:r>
            <w:r>
              <w:rPr>
                <w:noProof/>
                <w:webHidden/>
              </w:rPr>
              <w:fldChar w:fldCharType="end"/>
            </w:r>
          </w:hyperlink>
        </w:p>
        <w:p w14:paraId="598FCA53" w14:textId="47FEDACF" w:rsidR="00832A77" w:rsidRDefault="00832A77">
          <w:pPr>
            <w:pStyle w:val="TOC3"/>
            <w:tabs>
              <w:tab w:val="right" w:leader="dot" w:pos="8828"/>
            </w:tabs>
            <w:rPr>
              <w:rFonts w:eastAsiaTheme="minorEastAsia" w:cstheme="minorBidi"/>
              <w:noProof/>
              <w:sz w:val="24"/>
              <w:szCs w:val="24"/>
              <w:lang w:val="en-US"/>
            </w:rPr>
          </w:pPr>
          <w:hyperlink w:anchor="_Toc147576132" w:history="1">
            <w:r w:rsidRPr="001924CA">
              <w:rPr>
                <w:rStyle w:val="Hyperlink"/>
                <w:noProof/>
                <w:lang w:val="es-ES"/>
              </w:rPr>
              <w:t>Rescisión trabajador</w:t>
            </w:r>
            <w:r>
              <w:rPr>
                <w:noProof/>
                <w:webHidden/>
              </w:rPr>
              <w:tab/>
            </w:r>
            <w:r>
              <w:rPr>
                <w:noProof/>
                <w:webHidden/>
              </w:rPr>
              <w:fldChar w:fldCharType="begin"/>
            </w:r>
            <w:r>
              <w:rPr>
                <w:noProof/>
                <w:webHidden/>
              </w:rPr>
              <w:instrText xml:space="preserve"> PAGEREF _Toc147576132 \h </w:instrText>
            </w:r>
            <w:r>
              <w:rPr>
                <w:noProof/>
                <w:webHidden/>
              </w:rPr>
            </w:r>
            <w:r>
              <w:rPr>
                <w:noProof/>
                <w:webHidden/>
              </w:rPr>
              <w:fldChar w:fldCharType="separate"/>
            </w:r>
            <w:r>
              <w:rPr>
                <w:noProof/>
                <w:webHidden/>
              </w:rPr>
              <w:t>34</w:t>
            </w:r>
            <w:r>
              <w:rPr>
                <w:noProof/>
                <w:webHidden/>
              </w:rPr>
              <w:fldChar w:fldCharType="end"/>
            </w:r>
          </w:hyperlink>
        </w:p>
        <w:p w14:paraId="7C51B14F" w14:textId="5DBD5211" w:rsidR="00832A77" w:rsidRDefault="00832A77">
          <w:pPr>
            <w:pStyle w:val="TOC2"/>
            <w:tabs>
              <w:tab w:val="right" w:leader="dot" w:pos="8828"/>
            </w:tabs>
            <w:rPr>
              <w:rFonts w:eastAsiaTheme="minorEastAsia" w:cstheme="minorBidi"/>
              <w:b w:val="0"/>
              <w:bCs w:val="0"/>
              <w:noProof/>
              <w:sz w:val="24"/>
              <w:szCs w:val="24"/>
              <w:lang w:val="en-US"/>
            </w:rPr>
          </w:pPr>
          <w:hyperlink w:anchor="_Toc147576133" w:history="1">
            <w:r w:rsidRPr="001924CA">
              <w:rPr>
                <w:rStyle w:val="Hyperlink"/>
                <w:noProof/>
                <w:lang w:val="es-ES"/>
              </w:rPr>
              <w:t>Indemnizaciones</w:t>
            </w:r>
            <w:r>
              <w:rPr>
                <w:noProof/>
                <w:webHidden/>
              </w:rPr>
              <w:tab/>
            </w:r>
            <w:r>
              <w:rPr>
                <w:noProof/>
                <w:webHidden/>
              </w:rPr>
              <w:fldChar w:fldCharType="begin"/>
            </w:r>
            <w:r>
              <w:rPr>
                <w:noProof/>
                <w:webHidden/>
              </w:rPr>
              <w:instrText xml:space="preserve"> PAGEREF _Toc147576133 \h </w:instrText>
            </w:r>
            <w:r>
              <w:rPr>
                <w:noProof/>
                <w:webHidden/>
              </w:rPr>
            </w:r>
            <w:r>
              <w:rPr>
                <w:noProof/>
                <w:webHidden/>
              </w:rPr>
              <w:fldChar w:fldCharType="separate"/>
            </w:r>
            <w:r>
              <w:rPr>
                <w:noProof/>
                <w:webHidden/>
              </w:rPr>
              <w:t>34</w:t>
            </w:r>
            <w:r>
              <w:rPr>
                <w:noProof/>
                <w:webHidden/>
              </w:rPr>
              <w:fldChar w:fldCharType="end"/>
            </w:r>
          </w:hyperlink>
        </w:p>
        <w:p w14:paraId="650C17C3" w14:textId="5368EAB0" w:rsidR="00832A77" w:rsidRDefault="00832A77">
          <w:pPr>
            <w:pStyle w:val="TOC3"/>
            <w:tabs>
              <w:tab w:val="right" w:leader="dot" w:pos="8828"/>
            </w:tabs>
            <w:rPr>
              <w:rFonts w:eastAsiaTheme="minorEastAsia" w:cstheme="minorBidi"/>
              <w:noProof/>
              <w:sz w:val="24"/>
              <w:szCs w:val="24"/>
              <w:lang w:val="en-US"/>
            </w:rPr>
          </w:pPr>
          <w:hyperlink w:anchor="_Toc147576134" w:history="1">
            <w:r w:rsidRPr="001924CA">
              <w:rPr>
                <w:rStyle w:val="Hyperlink"/>
                <w:noProof/>
                <w:lang w:val="es-ES"/>
              </w:rPr>
              <w:t>Que indemnizaciones contempla la Ley</w:t>
            </w:r>
            <w:r>
              <w:rPr>
                <w:noProof/>
                <w:webHidden/>
              </w:rPr>
              <w:tab/>
            </w:r>
            <w:r>
              <w:rPr>
                <w:noProof/>
                <w:webHidden/>
              </w:rPr>
              <w:fldChar w:fldCharType="begin"/>
            </w:r>
            <w:r>
              <w:rPr>
                <w:noProof/>
                <w:webHidden/>
              </w:rPr>
              <w:instrText xml:space="preserve"> PAGEREF _Toc147576134 \h </w:instrText>
            </w:r>
            <w:r>
              <w:rPr>
                <w:noProof/>
                <w:webHidden/>
              </w:rPr>
            </w:r>
            <w:r>
              <w:rPr>
                <w:noProof/>
                <w:webHidden/>
              </w:rPr>
              <w:fldChar w:fldCharType="separate"/>
            </w:r>
            <w:r>
              <w:rPr>
                <w:noProof/>
                <w:webHidden/>
              </w:rPr>
              <w:t>34</w:t>
            </w:r>
            <w:r>
              <w:rPr>
                <w:noProof/>
                <w:webHidden/>
              </w:rPr>
              <w:fldChar w:fldCharType="end"/>
            </w:r>
          </w:hyperlink>
        </w:p>
        <w:p w14:paraId="1BF87B9E" w14:textId="1B20DB71" w:rsidR="00832A77" w:rsidRDefault="00832A77">
          <w:pPr>
            <w:pStyle w:val="TOC3"/>
            <w:tabs>
              <w:tab w:val="right" w:leader="dot" w:pos="8828"/>
            </w:tabs>
            <w:rPr>
              <w:rFonts w:eastAsiaTheme="minorEastAsia" w:cstheme="minorBidi"/>
              <w:noProof/>
              <w:sz w:val="24"/>
              <w:szCs w:val="24"/>
              <w:lang w:val="en-US"/>
            </w:rPr>
          </w:pPr>
          <w:hyperlink w:anchor="_Toc147576135" w:history="1">
            <w:r w:rsidRPr="001924CA">
              <w:rPr>
                <w:rStyle w:val="Hyperlink"/>
                <w:noProof/>
                <w:lang w:val="es-ES"/>
              </w:rPr>
              <w:t>3 meses</w:t>
            </w:r>
            <w:r>
              <w:rPr>
                <w:noProof/>
                <w:webHidden/>
              </w:rPr>
              <w:tab/>
            </w:r>
            <w:r>
              <w:rPr>
                <w:noProof/>
                <w:webHidden/>
              </w:rPr>
              <w:fldChar w:fldCharType="begin"/>
            </w:r>
            <w:r>
              <w:rPr>
                <w:noProof/>
                <w:webHidden/>
              </w:rPr>
              <w:instrText xml:space="preserve"> PAGEREF _Toc147576135 \h </w:instrText>
            </w:r>
            <w:r>
              <w:rPr>
                <w:noProof/>
                <w:webHidden/>
              </w:rPr>
            </w:r>
            <w:r>
              <w:rPr>
                <w:noProof/>
                <w:webHidden/>
              </w:rPr>
              <w:fldChar w:fldCharType="separate"/>
            </w:r>
            <w:r>
              <w:rPr>
                <w:noProof/>
                <w:webHidden/>
              </w:rPr>
              <w:t>35</w:t>
            </w:r>
            <w:r>
              <w:rPr>
                <w:noProof/>
                <w:webHidden/>
              </w:rPr>
              <w:fldChar w:fldCharType="end"/>
            </w:r>
          </w:hyperlink>
        </w:p>
        <w:p w14:paraId="26AB25D4" w14:textId="78A27B64" w:rsidR="00832A77" w:rsidRDefault="00832A77">
          <w:pPr>
            <w:pStyle w:val="TOC3"/>
            <w:tabs>
              <w:tab w:val="right" w:leader="dot" w:pos="8828"/>
            </w:tabs>
            <w:rPr>
              <w:rFonts w:eastAsiaTheme="minorEastAsia" w:cstheme="minorBidi"/>
              <w:noProof/>
              <w:sz w:val="24"/>
              <w:szCs w:val="24"/>
              <w:lang w:val="en-US"/>
            </w:rPr>
          </w:pPr>
          <w:hyperlink w:anchor="_Toc147576136" w:history="1">
            <w:r w:rsidRPr="001924CA">
              <w:rPr>
                <w:rStyle w:val="Hyperlink"/>
                <w:noProof/>
                <w:lang w:val="es-ES"/>
              </w:rPr>
              <w:t>20 días por año</w:t>
            </w:r>
            <w:r>
              <w:rPr>
                <w:noProof/>
                <w:webHidden/>
              </w:rPr>
              <w:tab/>
            </w:r>
            <w:r>
              <w:rPr>
                <w:noProof/>
                <w:webHidden/>
              </w:rPr>
              <w:fldChar w:fldCharType="begin"/>
            </w:r>
            <w:r>
              <w:rPr>
                <w:noProof/>
                <w:webHidden/>
              </w:rPr>
              <w:instrText xml:space="preserve"> PAGEREF _Toc147576136 \h </w:instrText>
            </w:r>
            <w:r>
              <w:rPr>
                <w:noProof/>
                <w:webHidden/>
              </w:rPr>
            </w:r>
            <w:r>
              <w:rPr>
                <w:noProof/>
                <w:webHidden/>
              </w:rPr>
              <w:fldChar w:fldCharType="separate"/>
            </w:r>
            <w:r>
              <w:rPr>
                <w:noProof/>
                <w:webHidden/>
              </w:rPr>
              <w:t>35</w:t>
            </w:r>
            <w:r>
              <w:rPr>
                <w:noProof/>
                <w:webHidden/>
              </w:rPr>
              <w:fldChar w:fldCharType="end"/>
            </w:r>
          </w:hyperlink>
        </w:p>
        <w:p w14:paraId="0ED71028" w14:textId="7E23B80E" w:rsidR="00832A77" w:rsidRDefault="00832A77">
          <w:pPr>
            <w:pStyle w:val="TOC3"/>
            <w:tabs>
              <w:tab w:val="right" w:leader="dot" w:pos="8828"/>
            </w:tabs>
            <w:rPr>
              <w:rFonts w:eastAsiaTheme="minorEastAsia" w:cstheme="minorBidi"/>
              <w:noProof/>
              <w:sz w:val="24"/>
              <w:szCs w:val="24"/>
              <w:lang w:val="en-US"/>
            </w:rPr>
          </w:pPr>
          <w:hyperlink w:anchor="_Toc147576137" w:history="1">
            <w:r w:rsidRPr="001924CA">
              <w:rPr>
                <w:rStyle w:val="Hyperlink"/>
                <w:noProof/>
                <w:lang w:val="es-ES"/>
              </w:rPr>
              <w:t>Salarios caídos</w:t>
            </w:r>
            <w:r>
              <w:rPr>
                <w:noProof/>
                <w:webHidden/>
              </w:rPr>
              <w:tab/>
            </w:r>
            <w:r>
              <w:rPr>
                <w:noProof/>
                <w:webHidden/>
              </w:rPr>
              <w:fldChar w:fldCharType="begin"/>
            </w:r>
            <w:r>
              <w:rPr>
                <w:noProof/>
                <w:webHidden/>
              </w:rPr>
              <w:instrText xml:space="preserve"> PAGEREF _Toc147576137 \h </w:instrText>
            </w:r>
            <w:r>
              <w:rPr>
                <w:noProof/>
                <w:webHidden/>
              </w:rPr>
            </w:r>
            <w:r>
              <w:rPr>
                <w:noProof/>
                <w:webHidden/>
              </w:rPr>
              <w:fldChar w:fldCharType="separate"/>
            </w:r>
            <w:r>
              <w:rPr>
                <w:noProof/>
                <w:webHidden/>
              </w:rPr>
              <w:t>35</w:t>
            </w:r>
            <w:r>
              <w:rPr>
                <w:noProof/>
                <w:webHidden/>
              </w:rPr>
              <w:fldChar w:fldCharType="end"/>
            </w:r>
          </w:hyperlink>
        </w:p>
        <w:p w14:paraId="6B9395B6" w14:textId="7402B075" w:rsidR="00832A77" w:rsidRDefault="00832A77">
          <w:pPr>
            <w:pStyle w:val="TOC1"/>
            <w:tabs>
              <w:tab w:val="right" w:leader="dot" w:pos="8828"/>
            </w:tabs>
            <w:rPr>
              <w:rFonts w:eastAsiaTheme="minorEastAsia" w:cstheme="minorBidi"/>
              <w:b w:val="0"/>
              <w:bCs w:val="0"/>
              <w:i w:val="0"/>
              <w:iCs w:val="0"/>
              <w:noProof/>
              <w:lang w:val="en-US"/>
            </w:rPr>
          </w:pPr>
          <w:hyperlink w:anchor="_Toc147576138" w:history="1">
            <w:r w:rsidRPr="001924CA">
              <w:rPr>
                <w:rStyle w:val="Hyperlink"/>
                <w:noProof/>
                <w:lang w:val="es-ES"/>
              </w:rPr>
              <w:t>Condiciones de trabajo</w:t>
            </w:r>
            <w:r>
              <w:rPr>
                <w:noProof/>
                <w:webHidden/>
              </w:rPr>
              <w:tab/>
            </w:r>
            <w:r>
              <w:rPr>
                <w:noProof/>
                <w:webHidden/>
              </w:rPr>
              <w:fldChar w:fldCharType="begin"/>
            </w:r>
            <w:r>
              <w:rPr>
                <w:noProof/>
                <w:webHidden/>
              </w:rPr>
              <w:instrText xml:space="preserve"> PAGEREF _Toc147576138 \h </w:instrText>
            </w:r>
            <w:r>
              <w:rPr>
                <w:noProof/>
                <w:webHidden/>
              </w:rPr>
            </w:r>
            <w:r>
              <w:rPr>
                <w:noProof/>
                <w:webHidden/>
              </w:rPr>
              <w:fldChar w:fldCharType="separate"/>
            </w:r>
            <w:r>
              <w:rPr>
                <w:noProof/>
                <w:webHidden/>
              </w:rPr>
              <w:t>35</w:t>
            </w:r>
            <w:r>
              <w:rPr>
                <w:noProof/>
                <w:webHidden/>
              </w:rPr>
              <w:fldChar w:fldCharType="end"/>
            </w:r>
          </w:hyperlink>
        </w:p>
        <w:p w14:paraId="17E35663" w14:textId="40FC37F3" w:rsidR="00832A77" w:rsidRDefault="00832A77">
          <w:pPr>
            <w:pStyle w:val="TOC2"/>
            <w:tabs>
              <w:tab w:val="right" w:leader="dot" w:pos="8828"/>
            </w:tabs>
            <w:rPr>
              <w:rFonts w:eastAsiaTheme="minorEastAsia" w:cstheme="minorBidi"/>
              <w:b w:val="0"/>
              <w:bCs w:val="0"/>
              <w:noProof/>
              <w:sz w:val="24"/>
              <w:szCs w:val="24"/>
              <w:lang w:val="en-US"/>
            </w:rPr>
          </w:pPr>
          <w:hyperlink w:anchor="_Toc147576139" w:history="1">
            <w:r w:rsidRPr="001924CA">
              <w:rPr>
                <w:rStyle w:val="Hyperlink"/>
                <w:noProof/>
                <w:lang w:val="es-ES"/>
              </w:rPr>
              <w:t>Jornada de trabajo</w:t>
            </w:r>
            <w:r>
              <w:rPr>
                <w:noProof/>
                <w:webHidden/>
              </w:rPr>
              <w:tab/>
            </w:r>
            <w:r>
              <w:rPr>
                <w:noProof/>
                <w:webHidden/>
              </w:rPr>
              <w:fldChar w:fldCharType="begin"/>
            </w:r>
            <w:r>
              <w:rPr>
                <w:noProof/>
                <w:webHidden/>
              </w:rPr>
              <w:instrText xml:space="preserve"> PAGEREF _Toc147576139 \h </w:instrText>
            </w:r>
            <w:r>
              <w:rPr>
                <w:noProof/>
                <w:webHidden/>
              </w:rPr>
            </w:r>
            <w:r>
              <w:rPr>
                <w:noProof/>
                <w:webHidden/>
              </w:rPr>
              <w:fldChar w:fldCharType="separate"/>
            </w:r>
            <w:r>
              <w:rPr>
                <w:noProof/>
                <w:webHidden/>
              </w:rPr>
              <w:t>35</w:t>
            </w:r>
            <w:r>
              <w:rPr>
                <w:noProof/>
                <w:webHidden/>
              </w:rPr>
              <w:fldChar w:fldCharType="end"/>
            </w:r>
          </w:hyperlink>
        </w:p>
        <w:p w14:paraId="0775E3C4" w14:textId="516020DD" w:rsidR="00832A77" w:rsidRDefault="00832A77">
          <w:pPr>
            <w:pStyle w:val="TOC3"/>
            <w:tabs>
              <w:tab w:val="right" w:leader="dot" w:pos="8828"/>
            </w:tabs>
            <w:rPr>
              <w:rFonts w:eastAsiaTheme="minorEastAsia" w:cstheme="minorBidi"/>
              <w:noProof/>
              <w:sz w:val="24"/>
              <w:szCs w:val="24"/>
              <w:lang w:val="en-US"/>
            </w:rPr>
          </w:pPr>
          <w:hyperlink w:anchor="_Toc147576140" w:history="1">
            <w:r w:rsidRPr="001924CA">
              <w:rPr>
                <w:rStyle w:val="Hyperlink"/>
                <w:noProof/>
                <w:lang w:val="es-ES"/>
              </w:rPr>
              <w:t>Generales</w:t>
            </w:r>
            <w:r>
              <w:rPr>
                <w:noProof/>
                <w:webHidden/>
              </w:rPr>
              <w:tab/>
            </w:r>
            <w:r>
              <w:rPr>
                <w:noProof/>
                <w:webHidden/>
              </w:rPr>
              <w:fldChar w:fldCharType="begin"/>
            </w:r>
            <w:r>
              <w:rPr>
                <w:noProof/>
                <w:webHidden/>
              </w:rPr>
              <w:instrText xml:space="preserve"> PAGEREF _Toc147576140 \h </w:instrText>
            </w:r>
            <w:r>
              <w:rPr>
                <w:noProof/>
                <w:webHidden/>
              </w:rPr>
            </w:r>
            <w:r>
              <w:rPr>
                <w:noProof/>
                <w:webHidden/>
              </w:rPr>
              <w:fldChar w:fldCharType="separate"/>
            </w:r>
            <w:r>
              <w:rPr>
                <w:noProof/>
                <w:webHidden/>
              </w:rPr>
              <w:t>36</w:t>
            </w:r>
            <w:r>
              <w:rPr>
                <w:noProof/>
                <w:webHidden/>
              </w:rPr>
              <w:fldChar w:fldCharType="end"/>
            </w:r>
          </w:hyperlink>
        </w:p>
        <w:p w14:paraId="50AF9AD6" w14:textId="3F89A637" w:rsidR="00832A77" w:rsidRDefault="00832A77">
          <w:pPr>
            <w:pStyle w:val="TOC2"/>
            <w:tabs>
              <w:tab w:val="right" w:leader="dot" w:pos="8828"/>
            </w:tabs>
            <w:rPr>
              <w:rFonts w:eastAsiaTheme="minorEastAsia" w:cstheme="minorBidi"/>
              <w:b w:val="0"/>
              <w:bCs w:val="0"/>
              <w:noProof/>
              <w:sz w:val="24"/>
              <w:szCs w:val="24"/>
              <w:lang w:val="en-US"/>
            </w:rPr>
          </w:pPr>
          <w:hyperlink w:anchor="_Toc147576141" w:history="1">
            <w:r w:rsidRPr="001924CA">
              <w:rPr>
                <w:rStyle w:val="Hyperlink"/>
                <w:noProof/>
                <w:lang w:val="es-ES"/>
              </w:rPr>
              <w:t>Días de descanso semanales</w:t>
            </w:r>
            <w:r>
              <w:rPr>
                <w:noProof/>
                <w:webHidden/>
              </w:rPr>
              <w:tab/>
            </w:r>
            <w:r>
              <w:rPr>
                <w:noProof/>
                <w:webHidden/>
              </w:rPr>
              <w:fldChar w:fldCharType="begin"/>
            </w:r>
            <w:r>
              <w:rPr>
                <w:noProof/>
                <w:webHidden/>
              </w:rPr>
              <w:instrText xml:space="preserve"> PAGEREF _Toc147576141 \h </w:instrText>
            </w:r>
            <w:r>
              <w:rPr>
                <w:noProof/>
                <w:webHidden/>
              </w:rPr>
            </w:r>
            <w:r>
              <w:rPr>
                <w:noProof/>
                <w:webHidden/>
              </w:rPr>
              <w:fldChar w:fldCharType="separate"/>
            </w:r>
            <w:r>
              <w:rPr>
                <w:noProof/>
                <w:webHidden/>
              </w:rPr>
              <w:t>36</w:t>
            </w:r>
            <w:r>
              <w:rPr>
                <w:noProof/>
                <w:webHidden/>
              </w:rPr>
              <w:fldChar w:fldCharType="end"/>
            </w:r>
          </w:hyperlink>
        </w:p>
        <w:p w14:paraId="7BD3EC44" w14:textId="0D5C0C3F" w:rsidR="00832A77" w:rsidRDefault="00832A77">
          <w:pPr>
            <w:pStyle w:val="TOC2"/>
            <w:tabs>
              <w:tab w:val="right" w:leader="dot" w:pos="8828"/>
            </w:tabs>
            <w:rPr>
              <w:rFonts w:eastAsiaTheme="minorEastAsia" w:cstheme="minorBidi"/>
              <w:b w:val="0"/>
              <w:bCs w:val="0"/>
              <w:noProof/>
              <w:sz w:val="24"/>
              <w:szCs w:val="24"/>
              <w:lang w:val="en-US"/>
            </w:rPr>
          </w:pPr>
          <w:hyperlink w:anchor="_Toc147576142" w:history="1">
            <w:r w:rsidRPr="001924CA">
              <w:rPr>
                <w:rStyle w:val="Hyperlink"/>
                <w:noProof/>
                <w:lang w:val="es-ES"/>
              </w:rPr>
              <w:t>Días de descanso obligatorio</w:t>
            </w:r>
            <w:r>
              <w:rPr>
                <w:noProof/>
                <w:webHidden/>
              </w:rPr>
              <w:tab/>
            </w:r>
            <w:r>
              <w:rPr>
                <w:noProof/>
                <w:webHidden/>
              </w:rPr>
              <w:fldChar w:fldCharType="begin"/>
            </w:r>
            <w:r>
              <w:rPr>
                <w:noProof/>
                <w:webHidden/>
              </w:rPr>
              <w:instrText xml:space="preserve"> PAGEREF _Toc147576142 \h </w:instrText>
            </w:r>
            <w:r>
              <w:rPr>
                <w:noProof/>
                <w:webHidden/>
              </w:rPr>
            </w:r>
            <w:r>
              <w:rPr>
                <w:noProof/>
                <w:webHidden/>
              </w:rPr>
              <w:fldChar w:fldCharType="separate"/>
            </w:r>
            <w:r>
              <w:rPr>
                <w:noProof/>
                <w:webHidden/>
              </w:rPr>
              <w:t>37</w:t>
            </w:r>
            <w:r>
              <w:rPr>
                <w:noProof/>
                <w:webHidden/>
              </w:rPr>
              <w:fldChar w:fldCharType="end"/>
            </w:r>
          </w:hyperlink>
        </w:p>
        <w:p w14:paraId="0C1BD575" w14:textId="3A9E7344" w:rsidR="00832A77" w:rsidRDefault="00832A77">
          <w:pPr>
            <w:pStyle w:val="TOC3"/>
            <w:tabs>
              <w:tab w:val="right" w:leader="dot" w:pos="8828"/>
            </w:tabs>
            <w:rPr>
              <w:rFonts w:eastAsiaTheme="minorEastAsia" w:cstheme="minorBidi"/>
              <w:noProof/>
              <w:sz w:val="24"/>
              <w:szCs w:val="24"/>
              <w:lang w:val="en-US"/>
            </w:rPr>
          </w:pPr>
          <w:hyperlink w:anchor="_Toc147576143" w:history="1">
            <w:r w:rsidRPr="001924CA">
              <w:rPr>
                <w:rStyle w:val="Hyperlink"/>
                <w:noProof/>
                <w:lang w:val="es-ES"/>
              </w:rPr>
              <w:t>Horas extras</w:t>
            </w:r>
            <w:r>
              <w:rPr>
                <w:noProof/>
                <w:webHidden/>
              </w:rPr>
              <w:tab/>
            </w:r>
            <w:r>
              <w:rPr>
                <w:noProof/>
                <w:webHidden/>
              </w:rPr>
              <w:fldChar w:fldCharType="begin"/>
            </w:r>
            <w:r>
              <w:rPr>
                <w:noProof/>
                <w:webHidden/>
              </w:rPr>
              <w:instrText xml:space="preserve"> PAGEREF _Toc147576143 \h </w:instrText>
            </w:r>
            <w:r>
              <w:rPr>
                <w:noProof/>
                <w:webHidden/>
              </w:rPr>
            </w:r>
            <w:r>
              <w:rPr>
                <w:noProof/>
                <w:webHidden/>
              </w:rPr>
              <w:fldChar w:fldCharType="separate"/>
            </w:r>
            <w:r>
              <w:rPr>
                <w:noProof/>
                <w:webHidden/>
              </w:rPr>
              <w:t>38</w:t>
            </w:r>
            <w:r>
              <w:rPr>
                <w:noProof/>
                <w:webHidden/>
              </w:rPr>
              <w:fldChar w:fldCharType="end"/>
            </w:r>
          </w:hyperlink>
        </w:p>
        <w:p w14:paraId="22D89A6F" w14:textId="0B88A2EC" w:rsidR="00832A77" w:rsidRDefault="00832A77">
          <w:pPr>
            <w:pStyle w:val="TOC3"/>
            <w:tabs>
              <w:tab w:val="right" w:leader="dot" w:pos="8828"/>
            </w:tabs>
            <w:rPr>
              <w:rFonts w:eastAsiaTheme="minorEastAsia" w:cstheme="minorBidi"/>
              <w:noProof/>
              <w:sz w:val="24"/>
              <w:szCs w:val="24"/>
              <w:lang w:val="en-US"/>
            </w:rPr>
          </w:pPr>
          <w:hyperlink w:anchor="_Toc147576144" w:history="1">
            <w:r w:rsidRPr="001924CA">
              <w:rPr>
                <w:rStyle w:val="Hyperlink"/>
                <w:noProof/>
                <w:lang w:val="es-ES"/>
              </w:rPr>
              <w:t>Supuestos en los que se puede laborar</w:t>
            </w:r>
            <w:r>
              <w:rPr>
                <w:noProof/>
                <w:webHidden/>
              </w:rPr>
              <w:tab/>
            </w:r>
            <w:r>
              <w:rPr>
                <w:noProof/>
                <w:webHidden/>
              </w:rPr>
              <w:fldChar w:fldCharType="begin"/>
            </w:r>
            <w:r>
              <w:rPr>
                <w:noProof/>
                <w:webHidden/>
              </w:rPr>
              <w:instrText xml:space="preserve"> PAGEREF _Toc147576144 \h </w:instrText>
            </w:r>
            <w:r>
              <w:rPr>
                <w:noProof/>
                <w:webHidden/>
              </w:rPr>
            </w:r>
            <w:r>
              <w:rPr>
                <w:noProof/>
                <w:webHidden/>
              </w:rPr>
              <w:fldChar w:fldCharType="separate"/>
            </w:r>
            <w:r>
              <w:rPr>
                <w:noProof/>
                <w:webHidden/>
              </w:rPr>
              <w:t>38</w:t>
            </w:r>
            <w:r>
              <w:rPr>
                <w:noProof/>
                <w:webHidden/>
              </w:rPr>
              <w:fldChar w:fldCharType="end"/>
            </w:r>
          </w:hyperlink>
        </w:p>
        <w:p w14:paraId="6AA95F40" w14:textId="72D55F33" w:rsidR="00832A77" w:rsidRDefault="00832A77">
          <w:pPr>
            <w:pStyle w:val="TOC3"/>
            <w:tabs>
              <w:tab w:val="right" w:leader="dot" w:pos="8828"/>
            </w:tabs>
            <w:rPr>
              <w:rFonts w:eastAsiaTheme="minorEastAsia" w:cstheme="minorBidi"/>
              <w:noProof/>
              <w:sz w:val="24"/>
              <w:szCs w:val="24"/>
              <w:lang w:val="en-US"/>
            </w:rPr>
          </w:pPr>
          <w:hyperlink w:anchor="_Toc147576145" w:history="1">
            <w:r w:rsidRPr="001924CA">
              <w:rPr>
                <w:rStyle w:val="Hyperlink"/>
                <w:noProof/>
                <w:lang w:val="es-ES"/>
              </w:rPr>
              <w:t>Tipos de horas extras (dobles y triples)</w:t>
            </w:r>
            <w:r>
              <w:rPr>
                <w:noProof/>
                <w:webHidden/>
              </w:rPr>
              <w:tab/>
            </w:r>
            <w:r>
              <w:rPr>
                <w:noProof/>
                <w:webHidden/>
              </w:rPr>
              <w:fldChar w:fldCharType="begin"/>
            </w:r>
            <w:r>
              <w:rPr>
                <w:noProof/>
                <w:webHidden/>
              </w:rPr>
              <w:instrText xml:space="preserve"> PAGEREF _Toc147576145 \h </w:instrText>
            </w:r>
            <w:r>
              <w:rPr>
                <w:noProof/>
                <w:webHidden/>
              </w:rPr>
            </w:r>
            <w:r>
              <w:rPr>
                <w:noProof/>
                <w:webHidden/>
              </w:rPr>
              <w:fldChar w:fldCharType="separate"/>
            </w:r>
            <w:r>
              <w:rPr>
                <w:noProof/>
                <w:webHidden/>
              </w:rPr>
              <w:t>38</w:t>
            </w:r>
            <w:r>
              <w:rPr>
                <w:noProof/>
                <w:webHidden/>
              </w:rPr>
              <w:fldChar w:fldCharType="end"/>
            </w:r>
          </w:hyperlink>
        </w:p>
        <w:p w14:paraId="7EB80CA9" w14:textId="38776334" w:rsidR="00832A77" w:rsidRDefault="00832A77">
          <w:pPr>
            <w:pStyle w:val="TOC3"/>
            <w:tabs>
              <w:tab w:val="right" w:leader="dot" w:pos="8828"/>
            </w:tabs>
            <w:rPr>
              <w:rFonts w:eastAsiaTheme="minorEastAsia" w:cstheme="minorBidi"/>
              <w:noProof/>
              <w:sz w:val="24"/>
              <w:szCs w:val="24"/>
              <w:lang w:val="en-US"/>
            </w:rPr>
          </w:pPr>
          <w:hyperlink w:anchor="_Toc147576146" w:history="1">
            <w:r w:rsidRPr="001924CA">
              <w:rPr>
                <w:rStyle w:val="Hyperlink"/>
                <w:noProof/>
                <w:lang w:val="es-ES"/>
              </w:rPr>
              <w:t>Multas para el patrón en caso de laborar horas extras</w:t>
            </w:r>
            <w:r>
              <w:rPr>
                <w:noProof/>
                <w:webHidden/>
              </w:rPr>
              <w:tab/>
            </w:r>
            <w:r>
              <w:rPr>
                <w:noProof/>
                <w:webHidden/>
              </w:rPr>
              <w:fldChar w:fldCharType="begin"/>
            </w:r>
            <w:r>
              <w:rPr>
                <w:noProof/>
                <w:webHidden/>
              </w:rPr>
              <w:instrText xml:space="preserve"> PAGEREF _Toc147576146 \h </w:instrText>
            </w:r>
            <w:r>
              <w:rPr>
                <w:noProof/>
                <w:webHidden/>
              </w:rPr>
            </w:r>
            <w:r>
              <w:rPr>
                <w:noProof/>
                <w:webHidden/>
              </w:rPr>
              <w:fldChar w:fldCharType="separate"/>
            </w:r>
            <w:r>
              <w:rPr>
                <w:noProof/>
                <w:webHidden/>
              </w:rPr>
              <w:t>38</w:t>
            </w:r>
            <w:r>
              <w:rPr>
                <w:noProof/>
                <w:webHidden/>
              </w:rPr>
              <w:fldChar w:fldCharType="end"/>
            </w:r>
          </w:hyperlink>
        </w:p>
        <w:p w14:paraId="75CABD9B" w14:textId="71F6D04C" w:rsidR="00832A77" w:rsidRDefault="00832A77">
          <w:pPr>
            <w:pStyle w:val="TOC2"/>
            <w:tabs>
              <w:tab w:val="right" w:leader="dot" w:pos="8828"/>
            </w:tabs>
            <w:rPr>
              <w:rFonts w:eastAsiaTheme="minorEastAsia" w:cstheme="minorBidi"/>
              <w:b w:val="0"/>
              <w:bCs w:val="0"/>
              <w:noProof/>
              <w:sz w:val="24"/>
              <w:szCs w:val="24"/>
              <w:lang w:val="en-US"/>
            </w:rPr>
          </w:pPr>
          <w:hyperlink w:anchor="_Toc147576147" w:history="1">
            <w:r w:rsidRPr="001924CA">
              <w:rPr>
                <w:rStyle w:val="Hyperlink"/>
                <w:noProof/>
                <w:lang w:val="es-ES"/>
              </w:rPr>
              <w:t>Vacaciones</w:t>
            </w:r>
            <w:r>
              <w:rPr>
                <w:noProof/>
                <w:webHidden/>
              </w:rPr>
              <w:tab/>
            </w:r>
            <w:r>
              <w:rPr>
                <w:noProof/>
                <w:webHidden/>
              </w:rPr>
              <w:fldChar w:fldCharType="begin"/>
            </w:r>
            <w:r>
              <w:rPr>
                <w:noProof/>
                <w:webHidden/>
              </w:rPr>
              <w:instrText xml:space="preserve"> PAGEREF _Toc147576147 \h </w:instrText>
            </w:r>
            <w:r>
              <w:rPr>
                <w:noProof/>
                <w:webHidden/>
              </w:rPr>
            </w:r>
            <w:r>
              <w:rPr>
                <w:noProof/>
                <w:webHidden/>
              </w:rPr>
              <w:fldChar w:fldCharType="separate"/>
            </w:r>
            <w:r>
              <w:rPr>
                <w:noProof/>
                <w:webHidden/>
              </w:rPr>
              <w:t>38</w:t>
            </w:r>
            <w:r>
              <w:rPr>
                <w:noProof/>
                <w:webHidden/>
              </w:rPr>
              <w:fldChar w:fldCharType="end"/>
            </w:r>
          </w:hyperlink>
        </w:p>
        <w:p w14:paraId="7DD8DA11" w14:textId="5BC6870C" w:rsidR="00832A77" w:rsidRDefault="00832A77">
          <w:pPr>
            <w:pStyle w:val="TOC3"/>
            <w:tabs>
              <w:tab w:val="right" w:leader="dot" w:pos="8828"/>
            </w:tabs>
            <w:rPr>
              <w:rFonts w:eastAsiaTheme="minorEastAsia" w:cstheme="minorBidi"/>
              <w:noProof/>
              <w:sz w:val="24"/>
              <w:szCs w:val="24"/>
              <w:lang w:val="en-US"/>
            </w:rPr>
          </w:pPr>
          <w:hyperlink w:anchor="_Toc147576148" w:history="1">
            <w:r w:rsidRPr="001924CA">
              <w:rPr>
                <w:rStyle w:val="Hyperlink"/>
                <w:noProof/>
                <w:lang w:val="es-ES"/>
              </w:rPr>
              <w:t>Prima vacacional</w:t>
            </w:r>
            <w:r>
              <w:rPr>
                <w:noProof/>
                <w:webHidden/>
              </w:rPr>
              <w:tab/>
            </w:r>
            <w:r>
              <w:rPr>
                <w:noProof/>
                <w:webHidden/>
              </w:rPr>
              <w:fldChar w:fldCharType="begin"/>
            </w:r>
            <w:r>
              <w:rPr>
                <w:noProof/>
                <w:webHidden/>
              </w:rPr>
              <w:instrText xml:space="preserve"> PAGEREF _Toc147576148 \h </w:instrText>
            </w:r>
            <w:r>
              <w:rPr>
                <w:noProof/>
                <w:webHidden/>
              </w:rPr>
            </w:r>
            <w:r>
              <w:rPr>
                <w:noProof/>
                <w:webHidden/>
              </w:rPr>
              <w:fldChar w:fldCharType="separate"/>
            </w:r>
            <w:r>
              <w:rPr>
                <w:noProof/>
                <w:webHidden/>
              </w:rPr>
              <w:t>40</w:t>
            </w:r>
            <w:r>
              <w:rPr>
                <w:noProof/>
                <w:webHidden/>
              </w:rPr>
              <w:fldChar w:fldCharType="end"/>
            </w:r>
          </w:hyperlink>
        </w:p>
        <w:p w14:paraId="0332BAA3" w14:textId="5E155BE3" w:rsidR="00832A77" w:rsidRDefault="00832A77">
          <w:pPr>
            <w:pStyle w:val="TOC3"/>
            <w:tabs>
              <w:tab w:val="right" w:leader="dot" w:pos="8828"/>
            </w:tabs>
            <w:rPr>
              <w:rFonts w:eastAsiaTheme="minorEastAsia" w:cstheme="minorBidi"/>
              <w:noProof/>
              <w:sz w:val="24"/>
              <w:szCs w:val="24"/>
              <w:lang w:val="en-US"/>
            </w:rPr>
          </w:pPr>
          <w:hyperlink w:anchor="_Toc147576149" w:history="1">
            <w:r w:rsidRPr="001924CA">
              <w:rPr>
                <w:rStyle w:val="Hyperlink"/>
                <w:noProof/>
                <w:lang w:val="es-ES"/>
              </w:rPr>
              <w:t>Goce y disfrute</w:t>
            </w:r>
            <w:r>
              <w:rPr>
                <w:noProof/>
                <w:webHidden/>
              </w:rPr>
              <w:tab/>
            </w:r>
            <w:r>
              <w:rPr>
                <w:noProof/>
                <w:webHidden/>
              </w:rPr>
              <w:fldChar w:fldCharType="begin"/>
            </w:r>
            <w:r>
              <w:rPr>
                <w:noProof/>
                <w:webHidden/>
              </w:rPr>
              <w:instrText xml:space="preserve"> PAGEREF _Toc147576149 \h </w:instrText>
            </w:r>
            <w:r>
              <w:rPr>
                <w:noProof/>
                <w:webHidden/>
              </w:rPr>
            </w:r>
            <w:r>
              <w:rPr>
                <w:noProof/>
                <w:webHidden/>
              </w:rPr>
              <w:fldChar w:fldCharType="separate"/>
            </w:r>
            <w:r>
              <w:rPr>
                <w:noProof/>
                <w:webHidden/>
              </w:rPr>
              <w:t>40</w:t>
            </w:r>
            <w:r>
              <w:rPr>
                <w:noProof/>
                <w:webHidden/>
              </w:rPr>
              <w:fldChar w:fldCharType="end"/>
            </w:r>
          </w:hyperlink>
        </w:p>
        <w:p w14:paraId="4C2EA773" w14:textId="6D5CE4CE" w:rsidR="00832A77" w:rsidRDefault="00832A77">
          <w:pPr>
            <w:pStyle w:val="TOC3"/>
            <w:tabs>
              <w:tab w:val="right" w:leader="dot" w:pos="8828"/>
            </w:tabs>
            <w:rPr>
              <w:rFonts w:eastAsiaTheme="minorEastAsia" w:cstheme="minorBidi"/>
              <w:noProof/>
              <w:sz w:val="24"/>
              <w:szCs w:val="24"/>
              <w:lang w:val="en-US"/>
            </w:rPr>
          </w:pPr>
          <w:hyperlink w:anchor="_Toc147576150" w:history="1">
            <w:r w:rsidRPr="001924CA">
              <w:rPr>
                <w:rStyle w:val="Hyperlink"/>
                <w:noProof/>
                <w:lang w:val="es-ES"/>
              </w:rPr>
              <w:t>Asignación</w:t>
            </w:r>
            <w:r>
              <w:rPr>
                <w:noProof/>
                <w:webHidden/>
              </w:rPr>
              <w:tab/>
            </w:r>
            <w:r>
              <w:rPr>
                <w:noProof/>
                <w:webHidden/>
              </w:rPr>
              <w:fldChar w:fldCharType="begin"/>
            </w:r>
            <w:r>
              <w:rPr>
                <w:noProof/>
                <w:webHidden/>
              </w:rPr>
              <w:instrText xml:space="preserve"> PAGEREF _Toc147576150 \h </w:instrText>
            </w:r>
            <w:r>
              <w:rPr>
                <w:noProof/>
                <w:webHidden/>
              </w:rPr>
            </w:r>
            <w:r>
              <w:rPr>
                <w:noProof/>
                <w:webHidden/>
              </w:rPr>
              <w:fldChar w:fldCharType="separate"/>
            </w:r>
            <w:r>
              <w:rPr>
                <w:noProof/>
                <w:webHidden/>
              </w:rPr>
              <w:t>40</w:t>
            </w:r>
            <w:r>
              <w:rPr>
                <w:noProof/>
                <w:webHidden/>
              </w:rPr>
              <w:fldChar w:fldCharType="end"/>
            </w:r>
          </w:hyperlink>
        </w:p>
        <w:p w14:paraId="34DAD560" w14:textId="17B014DF" w:rsidR="00832A77" w:rsidRDefault="00832A77">
          <w:pPr>
            <w:pStyle w:val="TOC3"/>
            <w:tabs>
              <w:tab w:val="right" w:leader="dot" w:pos="8828"/>
            </w:tabs>
            <w:rPr>
              <w:rFonts w:eastAsiaTheme="minorEastAsia" w:cstheme="minorBidi"/>
              <w:noProof/>
              <w:sz w:val="24"/>
              <w:szCs w:val="24"/>
              <w:lang w:val="en-US"/>
            </w:rPr>
          </w:pPr>
          <w:hyperlink w:anchor="_Toc147576151" w:history="1">
            <w:r w:rsidRPr="001924CA">
              <w:rPr>
                <w:rStyle w:val="Hyperlink"/>
                <w:noProof/>
                <w:lang w:val="es-ES"/>
              </w:rPr>
              <w:t>Prescripción</w:t>
            </w:r>
            <w:r>
              <w:rPr>
                <w:noProof/>
                <w:webHidden/>
              </w:rPr>
              <w:tab/>
            </w:r>
            <w:r>
              <w:rPr>
                <w:noProof/>
                <w:webHidden/>
              </w:rPr>
              <w:fldChar w:fldCharType="begin"/>
            </w:r>
            <w:r>
              <w:rPr>
                <w:noProof/>
                <w:webHidden/>
              </w:rPr>
              <w:instrText xml:space="preserve"> PAGEREF _Toc147576151 \h </w:instrText>
            </w:r>
            <w:r>
              <w:rPr>
                <w:noProof/>
                <w:webHidden/>
              </w:rPr>
            </w:r>
            <w:r>
              <w:rPr>
                <w:noProof/>
                <w:webHidden/>
              </w:rPr>
              <w:fldChar w:fldCharType="separate"/>
            </w:r>
            <w:r>
              <w:rPr>
                <w:noProof/>
                <w:webHidden/>
              </w:rPr>
              <w:t>40</w:t>
            </w:r>
            <w:r>
              <w:rPr>
                <w:noProof/>
                <w:webHidden/>
              </w:rPr>
              <w:fldChar w:fldCharType="end"/>
            </w:r>
          </w:hyperlink>
        </w:p>
        <w:p w14:paraId="4A389240" w14:textId="1F452564" w:rsidR="00832A77" w:rsidRDefault="00832A77">
          <w:pPr>
            <w:pStyle w:val="TOC2"/>
            <w:tabs>
              <w:tab w:val="right" w:leader="dot" w:pos="8828"/>
            </w:tabs>
            <w:rPr>
              <w:rFonts w:eastAsiaTheme="minorEastAsia" w:cstheme="minorBidi"/>
              <w:b w:val="0"/>
              <w:bCs w:val="0"/>
              <w:noProof/>
              <w:sz w:val="24"/>
              <w:szCs w:val="24"/>
              <w:lang w:val="en-US"/>
            </w:rPr>
          </w:pPr>
          <w:hyperlink w:anchor="_Toc147576152" w:history="1">
            <w:r w:rsidRPr="001924CA">
              <w:rPr>
                <w:rStyle w:val="Hyperlink"/>
                <w:noProof/>
                <w:lang w:val="es-ES"/>
              </w:rPr>
              <w:t>Salario</w:t>
            </w:r>
            <w:r>
              <w:rPr>
                <w:noProof/>
                <w:webHidden/>
              </w:rPr>
              <w:tab/>
            </w:r>
            <w:r>
              <w:rPr>
                <w:noProof/>
                <w:webHidden/>
              </w:rPr>
              <w:fldChar w:fldCharType="begin"/>
            </w:r>
            <w:r>
              <w:rPr>
                <w:noProof/>
                <w:webHidden/>
              </w:rPr>
              <w:instrText xml:space="preserve"> PAGEREF _Toc147576152 \h </w:instrText>
            </w:r>
            <w:r>
              <w:rPr>
                <w:noProof/>
                <w:webHidden/>
              </w:rPr>
            </w:r>
            <w:r>
              <w:rPr>
                <w:noProof/>
                <w:webHidden/>
              </w:rPr>
              <w:fldChar w:fldCharType="separate"/>
            </w:r>
            <w:r>
              <w:rPr>
                <w:noProof/>
                <w:webHidden/>
              </w:rPr>
              <w:t>40</w:t>
            </w:r>
            <w:r>
              <w:rPr>
                <w:noProof/>
                <w:webHidden/>
              </w:rPr>
              <w:fldChar w:fldCharType="end"/>
            </w:r>
          </w:hyperlink>
        </w:p>
        <w:p w14:paraId="774F7AF0" w14:textId="364EC075" w:rsidR="00832A77" w:rsidRDefault="00832A77">
          <w:pPr>
            <w:pStyle w:val="TOC3"/>
            <w:tabs>
              <w:tab w:val="right" w:leader="dot" w:pos="8828"/>
            </w:tabs>
            <w:rPr>
              <w:rFonts w:eastAsiaTheme="minorEastAsia" w:cstheme="minorBidi"/>
              <w:noProof/>
              <w:sz w:val="24"/>
              <w:szCs w:val="24"/>
              <w:lang w:val="en-US"/>
            </w:rPr>
          </w:pPr>
          <w:hyperlink w:anchor="_Toc147576153" w:history="1">
            <w:r w:rsidRPr="001924CA">
              <w:rPr>
                <w:rStyle w:val="Hyperlink"/>
                <w:noProof/>
                <w:lang w:val="es-ES"/>
              </w:rPr>
              <w:t>Generales</w:t>
            </w:r>
            <w:r>
              <w:rPr>
                <w:noProof/>
                <w:webHidden/>
              </w:rPr>
              <w:tab/>
            </w:r>
            <w:r>
              <w:rPr>
                <w:noProof/>
                <w:webHidden/>
              </w:rPr>
              <w:fldChar w:fldCharType="begin"/>
            </w:r>
            <w:r>
              <w:rPr>
                <w:noProof/>
                <w:webHidden/>
              </w:rPr>
              <w:instrText xml:space="preserve"> PAGEREF _Toc147576153 \h </w:instrText>
            </w:r>
            <w:r>
              <w:rPr>
                <w:noProof/>
                <w:webHidden/>
              </w:rPr>
            </w:r>
            <w:r>
              <w:rPr>
                <w:noProof/>
                <w:webHidden/>
              </w:rPr>
              <w:fldChar w:fldCharType="separate"/>
            </w:r>
            <w:r>
              <w:rPr>
                <w:noProof/>
                <w:webHidden/>
              </w:rPr>
              <w:t>43</w:t>
            </w:r>
            <w:r>
              <w:rPr>
                <w:noProof/>
                <w:webHidden/>
              </w:rPr>
              <w:fldChar w:fldCharType="end"/>
            </w:r>
          </w:hyperlink>
        </w:p>
        <w:p w14:paraId="3F2C3349" w14:textId="3F56D210" w:rsidR="00832A77" w:rsidRDefault="00832A77">
          <w:pPr>
            <w:pStyle w:val="TOC3"/>
            <w:tabs>
              <w:tab w:val="right" w:leader="dot" w:pos="8828"/>
            </w:tabs>
            <w:rPr>
              <w:rFonts w:eastAsiaTheme="minorEastAsia" w:cstheme="minorBidi"/>
              <w:noProof/>
              <w:sz w:val="24"/>
              <w:szCs w:val="24"/>
              <w:lang w:val="en-US"/>
            </w:rPr>
          </w:pPr>
          <w:hyperlink w:anchor="_Toc147576154" w:history="1">
            <w:r w:rsidRPr="001924CA">
              <w:rPr>
                <w:rStyle w:val="Hyperlink"/>
                <w:noProof/>
                <w:lang w:val="es-ES"/>
              </w:rPr>
              <w:t>Salario por unidad de tiempo (salario por hora)</w:t>
            </w:r>
            <w:r>
              <w:rPr>
                <w:noProof/>
                <w:webHidden/>
              </w:rPr>
              <w:tab/>
            </w:r>
            <w:r>
              <w:rPr>
                <w:noProof/>
                <w:webHidden/>
              </w:rPr>
              <w:fldChar w:fldCharType="begin"/>
            </w:r>
            <w:r>
              <w:rPr>
                <w:noProof/>
                <w:webHidden/>
              </w:rPr>
              <w:instrText xml:space="preserve"> PAGEREF _Toc147576154 \h </w:instrText>
            </w:r>
            <w:r>
              <w:rPr>
                <w:noProof/>
                <w:webHidden/>
              </w:rPr>
            </w:r>
            <w:r>
              <w:rPr>
                <w:noProof/>
                <w:webHidden/>
              </w:rPr>
              <w:fldChar w:fldCharType="separate"/>
            </w:r>
            <w:r>
              <w:rPr>
                <w:noProof/>
                <w:webHidden/>
              </w:rPr>
              <w:t>43</w:t>
            </w:r>
            <w:r>
              <w:rPr>
                <w:noProof/>
                <w:webHidden/>
              </w:rPr>
              <w:fldChar w:fldCharType="end"/>
            </w:r>
          </w:hyperlink>
        </w:p>
        <w:p w14:paraId="1DB85927" w14:textId="360EE750" w:rsidR="00832A77" w:rsidRDefault="00832A77">
          <w:pPr>
            <w:pStyle w:val="TOC3"/>
            <w:tabs>
              <w:tab w:val="right" w:leader="dot" w:pos="8828"/>
            </w:tabs>
            <w:rPr>
              <w:rFonts w:eastAsiaTheme="minorEastAsia" w:cstheme="minorBidi"/>
              <w:noProof/>
              <w:sz w:val="24"/>
              <w:szCs w:val="24"/>
              <w:lang w:val="en-US"/>
            </w:rPr>
          </w:pPr>
          <w:hyperlink w:anchor="_Toc147576155" w:history="1">
            <w:r w:rsidRPr="001924CA">
              <w:rPr>
                <w:rStyle w:val="Hyperlink"/>
                <w:noProof/>
                <w:lang w:val="es-ES"/>
              </w:rPr>
              <w:t>Salario por unidad de obra (destajo)</w:t>
            </w:r>
            <w:r>
              <w:rPr>
                <w:noProof/>
                <w:webHidden/>
              </w:rPr>
              <w:tab/>
            </w:r>
            <w:r>
              <w:rPr>
                <w:noProof/>
                <w:webHidden/>
              </w:rPr>
              <w:fldChar w:fldCharType="begin"/>
            </w:r>
            <w:r>
              <w:rPr>
                <w:noProof/>
                <w:webHidden/>
              </w:rPr>
              <w:instrText xml:space="preserve"> PAGEREF _Toc147576155 \h </w:instrText>
            </w:r>
            <w:r>
              <w:rPr>
                <w:noProof/>
                <w:webHidden/>
              </w:rPr>
            </w:r>
            <w:r>
              <w:rPr>
                <w:noProof/>
                <w:webHidden/>
              </w:rPr>
              <w:fldChar w:fldCharType="separate"/>
            </w:r>
            <w:r>
              <w:rPr>
                <w:noProof/>
                <w:webHidden/>
              </w:rPr>
              <w:t>43</w:t>
            </w:r>
            <w:r>
              <w:rPr>
                <w:noProof/>
                <w:webHidden/>
              </w:rPr>
              <w:fldChar w:fldCharType="end"/>
            </w:r>
          </w:hyperlink>
        </w:p>
        <w:p w14:paraId="4440FAA5" w14:textId="5240A307" w:rsidR="00832A77" w:rsidRDefault="00832A77">
          <w:pPr>
            <w:pStyle w:val="TOC3"/>
            <w:tabs>
              <w:tab w:val="right" w:leader="dot" w:pos="8828"/>
            </w:tabs>
            <w:rPr>
              <w:rFonts w:eastAsiaTheme="minorEastAsia" w:cstheme="minorBidi"/>
              <w:noProof/>
              <w:sz w:val="24"/>
              <w:szCs w:val="24"/>
              <w:lang w:val="en-US"/>
            </w:rPr>
          </w:pPr>
          <w:hyperlink w:anchor="_Toc147576156" w:history="1">
            <w:r w:rsidRPr="001924CA">
              <w:rPr>
                <w:rStyle w:val="Hyperlink"/>
                <w:noProof/>
                <w:lang w:val="es-ES"/>
              </w:rPr>
              <w:t>Salario por comisión (comisionistas, relacionado con el capítulo especial)</w:t>
            </w:r>
            <w:r>
              <w:rPr>
                <w:noProof/>
                <w:webHidden/>
              </w:rPr>
              <w:tab/>
            </w:r>
            <w:r>
              <w:rPr>
                <w:noProof/>
                <w:webHidden/>
              </w:rPr>
              <w:fldChar w:fldCharType="begin"/>
            </w:r>
            <w:r>
              <w:rPr>
                <w:noProof/>
                <w:webHidden/>
              </w:rPr>
              <w:instrText xml:space="preserve"> PAGEREF _Toc147576156 \h </w:instrText>
            </w:r>
            <w:r>
              <w:rPr>
                <w:noProof/>
                <w:webHidden/>
              </w:rPr>
            </w:r>
            <w:r>
              <w:rPr>
                <w:noProof/>
                <w:webHidden/>
              </w:rPr>
              <w:fldChar w:fldCharType="separate"/>
            </w:r>
            <w:r>
              <w:rPr>
                <w:noProof/>
                <w:webHidden/>
              </w:rPr>
              <w:t>43</w:t>
            </w:r>
            <w:r>
              <w:rPr>
                <w:noProof/>
                <w:webHidden/>
              </w:rPr>
              <w:fldChar w:fldCharType="end"/>
            </w:r>
          </w:hyperlink>
        </w:p>
        <w:p w14:paraId="0BDC5EBE" w14:textId="67F6C593" w:rsidR="00832A77" w:rsidRDefault="00832A77">
          <w:pPr>
            <w:pStyle w:val="TOC3"/>
            <w:tabs>
              <w:tab w:val="right" w:leader="dot" w:pos="8828"/>
            </w:tabs>
            <w:rPr>
              <w:rFonts w:eastAsiaTheme="minorEastAsia" w:cstheme="minorBidi"/>
              <w:noProof/>
              <w:sz w:val="24"/>
              <w:szCs w:val="24"/>
              <w:lang w:val="en-US"/>
            </w:rPr>
          </w:pPr>
          <w:hyperlink w:anchor="_Toc147576157" w:history="1">
            <w:r w:rsidRPr="001924CA">
              <w:rPr>
                <w:rStyle w:val="Hyperlink"/>
                <w:noProof/>
                <w:lang w:val="es-ES"/>
              </w:rPr>
              <w:t>Salario mixto</w:t>
            </w:r>
            <w:r>
              <w:rPr>
                <w:noProof/>
                <w:webHidden/>
              </w:rPr>
              <w:tab/>
            </w:r>
            <w:r>
              <w:rPr>
                <w:noProof/>
                <w:webHidden/>
              </w:rPr>
              <w:fldChar w:fldCharType="begin"/>
            </w:r>
            <w:r>
              <w:rPr>
                <w:noProof/>
                <w:webHidden/>
              </w:rPr>
              <w:instrText xml:space="preserve"> PAGEREF _Toc147576157 \h </w:instrText>
            </w:r>
            <w:r>
              <w:rPr>
                <w:noProof/>
                <w:webHidden/>
              </w:rPr>
            </w:r>
            <w:r>
              <w:rPr>
                <w:noProof/>
                <w:webHidden/>
              </w:rPr>
              <w:fldChar w:fldCharType="separate"/>
            </w:r>
            <w:r>
              <w:rPr>
                <w:noProof/>
                <w:webHidden/>
              </w:rPr>
              <w:t>43</w:t>
            </w:r>
            <w:r>
              <w:rPr>
                <w:noProof/>
                <w:webHidden/>
              </w:rPr>
              <w:fldChar w:fldCharType="end"/>
            </w:r>
          </w:hyperlink>
        </w:p>
        <w:p w14:paraId="202B477D" w14:textId="075A8A29" w:rsidR="00832A77" w:rsidRDefault="00832A77">
          <w:pPr>
            <w:pStyle w:val="TOC3"/>
            <w:tabs>
              <w:tab w:val="right" w:leader="dot" w:pos="8828"/>
            </w:tabs>
            <w:rPr>
              <w:rFonts w:eastAsiaTheme="minorEastAsia" w:cstheme="minorBidi"/>
              <w:noProof/>
              <w:sz w:val="24"/>
              <w:szCs w:val="24"/>
              <w:lang w:val="en-US"/>
            </w:rPr>
          </w:pPr>
          <w:hyperlink w:anchor="_Toc147576158" w:history="1">
            <w:r w:rsidRPr="001924CA">
              <w:rPr>
                <w:rStyle w:val="Hyperlink"/>
                <w:noProof/>
                <w:lang w:val="es-ES"/>
              </w:rPr>
              <w:t>Salario diario</w:t>
            </w:r>
            <w:r>
              <w:rPr>
                <w:noProof/>
                <w:webHidden/>
              </w:rPr>
              <w:tab/>
            </w:r>
            <w:r>
              <w:rPr>
                <w:noProof/>
                <w:webHidden/>
              </w:rPr>
              <w:fldChar w:fldCharType="begin"/>
            </w:r>
            <w:r>
              <w:rPr>
                <w:noProof/>
                <w:webHidden/>
              </w:rPr>
              <w:instrText xml:space="preserve"> PAGEREF _Toc147576158 \h </w:instrText>
            </w:r>
            <w:r>
              <w:rPr>
                <w:noProof/>
                <w:webHidden/>
              </w:rPr>
            </w:r>
            <w:r>
              <w:rPr>
                <w:noProof/>
                <w:webHidden/>
              </w:rPr>
              <w:fldChar w:fldCharType="separate"/>
            </w:r>
            <w:r>
              <w:rPr>
                <w:noProof/>
                <w:webHidden/>
              </w:rPr>
              <w:t>44</w:t>
            </w:r>
            <w:r>
              <w:rPr>
                <w:noProof/>
                <w:webHidden/>
              </w:rPr>
              <w:fldChar w:fldCharType="end"/>
            </w:r>
          </w:hyperlink>
        </w:p>
        <w:p w14:paraId="37623D2F" w14:textId="5DEE77A7" w:rsidR="00832A77" w:rsidRDefault="00832A77">
          <w:pPr>
            <w:pStyle w:val="TOC3"/>
            <w:tabs>
              <w:tab w:val="right" w:leader="dot" w:pos="8828"/>
            </w:tabs>
            <w:rPr>
              <w:rFonts w:eastAsiaTheme="minorEastAsia" w:cstheme="minorBidi"/>
              <w:noProof/>
              <w:sz w:val="24"/>
              <w:szCs w:val="24"/>
              <w:lang w:val="en-US"/>
            </w:rPr>
          </w:pPr>
          <w:hyperlink w:anchor="_Toc147576159" w:history="1">
            <w:r w:rsidRPr="001924CA">
              <w:rPr>
                <w:rStyle w:val="Hyperlink"/>
                <w:noProof/>
                <w:lang w:val="es-ES"/>
              </w:rPr>
              <w:t>Salario diario integrado</w:t>
            </w:r>
            <w:r>
              <w:rPr>
                <w:noProof/>
                <w:webHidden/>
              </w:rPr>
              <w:tab/>
            </w:r>
            <w:r>
              <w:rPr>
                <w:noProof/>
                <w:webHidden/>
              </w:rPr>
              <w:fldChar w:fldCharType="begin"/>
            </w:r>
            <w:r>
              <w:rPr>
                <w:noProof/>
                <w:webHidden/>
              </w:rPr>
              <w:instrText xml:space="preserve"> PAGEREF _Toc147576159 \h </w:instrText>
            </w:r>
            <w:r>
              <w:rPr>
                <w:noProof/>
                <w:webHidden/>
              </w:rPr>
            </w:r>
            <w:r>
              <w:rPr>
                <w:noProof/>
                <w:webHidden/>
              </w:rPr>
              <w:fldChar w:fldCharType="separate"/>
            </w:r>
            <w:r>
              <w:rPr>
                <w:noProof/>
                <w:webHidden/>
              </w:rPr>
              <w:t>44</w:t>
            </w:r>
            <w:r>
              <w:rPr>
                <w:noProof/>
                <w:webHidden/>
              </w:rPr>
              <w:fldChar w:fldCharType="end"/>
            </w:r>
          </w:hyperlink>
        </w:p>
        <w:p w14:paraId="4ED20572" w14:textId="5FD102D6" w:rsidR="00832A77" w:rsidRDefault="00832A77">
          <w:pPr>
            <w:pStyle w:val="TOC2"/>
            <w:tabs>
              <w:tab w:val="right" w:leader="dot" w:pos="8828"/>
            </w:tabs>
            <w:rPr>
              <w:rFonts w:eastAsiaTheme="minorEastAsia" w:cstheme="minorBidi"/>
              <w:b w:val="0"/>
              <w:bCs w:val="0"/>
              <w:noProof/>
              <w:sz w:val="24"/>
              <w:szCs w:val="24"/>
              <w:lang w:val="en-US"/>
            </w:rPr>
          </w:pPr>
          <w:hyperlink w:anchor="_Toc147576160" w:history="1">
            <w:r w:rsidRPr="001924CA">
              <w:rPr>
                <w:rStyle w:val="Hyperlink"/>
                <w:noProof/>
                <w:lang w:val="es-ES"/>
              </w:rPr>
              <w:t>Salario mínimo</w:t>
            </w:r>
            <w:r>
              <w:rPr>
                <w:noProof/>
                <w:webHidden/>
              </w:rPr>
              <w:tab/>
            </w:r>
            <w:r>
              <w:rPr>
                <w:noProof/>
                <w:webHidden/>
              </w:rPr>
              <w:fldChar w:fldCharType="begin"/>
            </w:r>
            <w:r>
              <w:rPr>
                <w:noProof/>
                <w:webHidden/>
              </w:rPr>
              <w:instrText xml:space="preserve"> PAGEREF _Toc147576160 \h </w:instrText>
            </w:r>
            <w:r>
              <w:rPr>
                <w:noProof/>
                <w:webHidden/>
              </w:rPr>
            </w:r>
            <w:r>
              <w:rPr>
                <w:noProof/>
                <w:webHidden/>
              </w:rPr>
              <w:fldChar w:fldCharType="separate"/>
            </w:r>
            <w:r>
              <w:rPr>
                <w:noProof/>
                <w:webHidden/>
              </w:rPr>
              <w:t>44</w:t>
            </w:r>
            <w:r>
              <w:rPr>
                <w:noProof/>
                <w:webHidden/>
              </w:rPr>
              <w:fldChar w:fldCharType="end"/>
            </w:r>
          </w:hyperlink>
        </w:p>
        <w:p w14:paraId="6A27CA4B" w14:textId="0C98E147" w:rsidR="00832A77" w:rsidRDefault="00832A77">
          <w:pPr>
            <w:pStyle w:val="TOC3"/>
            <w:tabs>
              <w:tab w:val="right" w:leader="dot" w:pos="8828"/>
            </w:tabs>
            <w:rPr>
              <w:rFonts w:eastAsiaTheme="minorEastAsia" w:cstheme="minorBidi"/>
              <w:noProof/>
              <w:sz w:val="24"/>
              <w:szCs w:val="24"/>
              <w:lang w:val="en-US"/>
            </w:rPr>
          </w:pPr>
          <w:hyperlink w:anchor="_Toc147576161" w:history="1">
            <w:r w:rsidRPr="001924CA">
              <w:rPr>
                <w:rStyle w:val="Hyperlink"/>
                <w:noProof/>
                <w:lang w:val="es-ES"/>
              </w:rPr>
              <w:t>Salario mínimo general</w:t>
            </w:r>
            <w:r>
              <w:rPr>
                <w:noProof/>
                <w:webHidden/>
              </w:rPr>
              <w:tab/>
            </w:r>
            <w:r>
              <w:rPr>
                <w:noProof/>
                <w:webHidden/>
              </w:rPr>
              <w:fldChar w:fldCharType="begin"/>
            </w:r>
            <w:r>
              <w:rPr>
                <w:noProof/>
                <w:webHidden/>
              </w:rPr>
              <w:instrText xml:space="preserve"> PAGEREF _Toc147576161 \h </w:instrText>
            </w:r>
            <w:r>
              <w:rPr>
                <w:noProof/>
                <w:webHidden/>
              </w:rPr>
            </w:r>
            <w:r>
              <w:rPr>
                <w:noProof/>
                <w:webHidden/>
              </w:rPr>
              <w:fldChar w:fldCharType="separate"/>
            </w:r>
            <w:r>
              <w:rPr>
                <w:noProof/>
                <w:webHidden/>
              </w:rPr>
              <w:t>46</w:t>
            </w:r>
            <w:r>
              <w:rPr>
                <w:noProof/>
                <w:webHidden/>
              </w:rPr>
              <w:fldChar w:fldCharType="end"/>
            </w:r>
          </w:hyperlink>
        </w:p>
        <w:p w14:paraId="13887DF5" w14:textId="422B1A0B" w:rsidR="00832A77" w:rsidRDefault="00832A77">
          <w:pPr>
            <w:pStyle w:val="TOC3"/>
            <w:tabs>
              <w:tab w:val="right" w:leader="dot" w:pos="8828"/>
            </w:tabs>
            <w:rPr>
              <w:rFonts w:eastAsiaTheme="minorEastAsia" w:cstheme="minorBidi"/>
              <w:noProof/>
              <w:sz w:val="24"/>
              <w:szCs w:val="24"/>
              <w:lang w:val="en-US"/>
            </w:rPr>
          </w:pPr>
          <w:hyperlink w:anchor="_Toc147576162" w:history="1">
            <w:r w:rsidRPr="001924CA">
              <w:rPr>
                <w:rStyle w:val="Hyperlink"/>
                <w:noProof/>
                <w:lang w:val="es-ES"/>
              </w:rPr>
              <w:t>Salario áreas geográficas</w:t>
            </w:r>
            <w:r>
              <w:rPr>
                <w:noProof/>
                <w:webHidden/>
              </w:rPr>
              <w:tab/>
            </w:r>
            <w:r>
              <w:rPr>
                <w:noProof/>
                <w:webHidden/>
              </w:rPr>
              <w:fldChar w:fldCharType="begin"/>
            </w:r>
            <w:r>
              <w:rPr>
                <w:noProof/>
                <w:webHidden/>
              </w:rPr>
              <w:instrText xml:space="preserve"> PAGEREF _Toc147576162 \h </w:instrText>
            </w:r>
            <w:r>
              <w:rPr>
                <w:noProof/>
                <w:webHidden/>
              </w:rPr>
            </w:r>
            <w:r>
              <w:rPr>
                <w:noProof/>
                <w:webHidden/>
              </w:rPr>
              <w:fldChar w:fldCharType="separate"/>
            </w:r>
            <w:r>
              <w:rPr>
                <w:noProof/>
                <w:webHidden/>
              </w:rPr>
              <w:t>46</w:t>
            </w:r>
            <w:r>
              <w:rPr>
                <w:noProof/>
                <w:webHidden/>
              </w:rPr>
              <w:fldChar w:fldCharType="end"/>
            </w:r>
          </w:hyperlink>
        </w:p>
        <w:p w14:paraId="7654EA41" w14:textId="03CC38C4" w:rsidR="00832A77" w:rsidRDefault="00832A77">
          <w:pPr>
            <w:pStyle w:val="TOC3"/>
            <w:tabs>
              <w:tab w:val="right" w:leader="dot" w:pos="8828"/>
            </w:tabs>
            <w:rPr>
              <w:rFonts w:eastAsiaTheme="minorEastAsia" w:cstheme="minorBidi"/>
              <w:noProof/>
              <w:sz w:val="24"/>
              <w:szCs w:val="24"/>
              <w:lang w:val="en-US"/>
            </w:rPr>
          </w:pPr>
          <w:hyperlink w:anchor="_Toc147576163" w:history="1">
            <w:r w:rsidRPr="001924CA">
              <w:rPr>
                <w:rStyle w:val="Hyperlink"/>
                <w:noProof/>
                <w:lang w:val="es-ES"/>
              </w:rPr>
              <w:t>Conasami</w:t>
            </w:r>
            <w:r>
              <w:rPr>
                <w:noProof/>
                <w:webHidden/>
              </w:rPr>
              <w:tab/>
            </w:r>
            <w:r>
              <w:rPr>
                <w:noProof/>
                <w:webHidden/>
              </w:rPr>
              <w:fldChar w:fldCharType="begin"/>
            </w:r>
            <w:r>
              <w:rPr>
                <w:noProof/>
                <w:webHidden/>
              </w:rPr>
              <w:instrText xml:space="preserve"> PAGEREF _Toc147576163 \h </w:instrText>
            </w:r>
            <w:r>
              <w:rPr>
                <w:noProof/>
                <w:webHidden/>
              </w:rPr>
            </w:r>
            <w:r>
              <w:rPr>
                <w:noProof/>
                <w:webHidden/>
              </w:rPr>
              <w:fldChar w:fldCharType="separate"/>
            </w:r>
            <w:r>
              <w:rPr>
                <w:noProof/>
                <w:webHidden/>
              </w:rPr>
              <w:t>46</w:t>
            </w:r>
            <w:r>
              <w:rPr>
                <w:noProof/>
                <w:webHidden/>
              </w:rPr>
              <w:fldChar w:fldCharType="end"/>
            </w:r>
          </w:hyperlink>
        </w:p>
        <w:p w14:paraId="32ABC00B" w14:textId="1CFE00D3" w:rsidR="00832A77" w:rsidRDefault="00832A77">
          <w:pPr>
            <w:pStyle w:val="TOC3"/>
            <w:tabs>
              <w:tab w:val="right" w:leader="dot" w:pos="8828"/>
            </w:tabs>
            <w:rPr>
              <w:rFonts w:eastAsiaTheme="minorEastAsia" w:cstheme="minorBidi"/>
              <w:noProof/>
              <w:sz w:val="24"/>
              <w:szCs w:val="24"/>
              <w:lang w:val="en-US"/>
            </w:rPr>
          </w:pPr>
          <w:hyperlink w:anchor="_Toc147576164" w:history="1">
            <w:r w:rsidRPr="001924CA">
              <w:rPr>
                <w:rStyle w:val="Hyperlink"/>
                <w:noProof/>
                <w:lang w:val="es-ES"/>
              </w:rPr>
              <w:t>Fijación de los salarios mínimos</w:t>
            </w:r>
            <w:r>
              <w:rPr>
                <w:noProof/>
                <w:webHidden/>
              </w:rPr>
              <w:tab/>
            </w:r>
            <w:r>
              <w:rPr>
                <w:noProof/>
                <w:webHidden/>
              </w:rPr>
              <w:fldChar w:fldCharType="begin"/>
            </w:r>
            <w:r>
              <w:rPr>
                <w:noProof/>
                <w:webHidden/>
              </w:rPr>
              <w:instrText xml:space="preserve"> PAGEREF _Toc147576164 \h </w:instrText>
            </w:r>
            <w:r>
              <w:rPr>
                <w:noProof/>
                <w:webHidden/>
              </w:rPr>
            </w:r>
            <w:r>
              <w:rPr>
                <w:noProof/>
                <w:webHidden/>
              </w:rPr>
              <w:fldChar w:fldCharType="separate"/>
            </w:r>
            <w:r>
              <w:rPr>
                <w:noProof/>
                <w:webHidden/>
              </w:rPr>
              <w:t>46</w:t>
            </w:r>
            <w:r>
              <w:rPr>
                <w:noProof/>
                <w:webHidden/>
              </w:rPr>
              <w:fldChar w:fldCharType="end"/>
            </w:r>
          </w:hyperlink>
        </w:p>
        <w:p w14:paraId="01F32637" w14:textId="6E1A7162" w:rsidR="00832A77" w:rsidRDefault="00832A77">
          <w:pPr>
            <w:pStyle w:val="TOC2"/>
            <w:tabs>
              <w:tab w:val="right" w:leader="dot" w:pos="8828"/>
            </w:tabs>
            <w:rPr>
              <w:rFonts w:eastAsiaTheme="minorEastAsia" w:cstheme="minorBidi"/>
              <w:b w:val="0"/>
              <w:bCs w:val="0"/>
              <w:noProof/>
              <w:sz w:val="24"/>
              <w:szCs w:val="24"/>
              <w:lang w:val="en-US"/>
            </w:rPr>
          </w:pPr>
          <w:hyperlink w:anchor="_Toc147576165" w:history="1">
            <w:r w:rsidRPr="001924CA">
              <w:rPr>
                <w:rStyle w:val="Hyperlink"/>
                <w:noProof/>
                <w:lang w:val="es-ES"/>
              </w:rPr>
              <w:t>Normas protectoras y privilegios del salario</w:t>
            </w:r>
            <w:r>
              <w:rPr>
                <w:noProof/>
                <w:webHidden/>
              </w:rPr>
              <w:tab/>
            </w:r>
            <w:r>
              <w:rPr>
                <w:noProof/>
                <w:webHidden/>
              </w:rPr>
              <w:fldChar w:fldCharType="begin"/>
            </w:r>
            <w:r>
              <w:rPr>
                <w:noProof/>
                <w:webHidden/>
              </w:rPr>
              <w:instrText xml:space="preserve"> PAGEREF _Toc147576165 \h </w:instrText>
            </w:r>
            <w:r>
              <w:rPr>
                <w:noProof/>
                <w:webHidden/>
              </w:rPr>
            </w:r>
            <w:r>
              <w:rPr>
                <w:noProof/>
                <w:webHidden/>
              </w:rPr>
              <w:fldChar w:fldCharType="separate"/>
            </w:r>
            <w:r>
              <w:rPr>
                <w:noProof/>
                <w:webHidden/>
              </w:rPr>
              <w:t>46</w:t>
            </w:r>
            <w:r>
              <w:rPr>
                <w:noProof/>
                <w:webHidden/>
              </w:rPr>
              <w:fldChar w:fldCharType="end"/>
            </w:r>
          </w:hyperlink>
        </w:p>
        <w:p w14:paraId="680DB2A4" w14:textId="65DB6D85" w:rsidR="00832A77" w:rsidRDefault="00832A77">
          <w:pPr>
            <w:pStyle w:val="TOC3"/>
            <w:tabs>
              <w:tab w:val="right" w:leader="dot" w:pos="8828"/>
            </w:tabs>
            <w:rPr>
              <w:rFonts w:eastAsiaTheme="minorEastAsia" w:cstheme="minorBidi"/>
              <w:noProof/>
              <w:sz w:val="24"/>
              <w:szCs w:val="24"/>
              <w:lang w:val="en-US"/>
            </w:rPr>
          </w:pPr>
          <w:hyperlink w:anchor="_Toc147576166" w:history="1">
            <w:r w:rsidRPr="001924CA">
              <w:rPr>
                <w:rStyle w:val="Hyperlink"/>
                <w:noProof/>
                <w:lang w:val="es-ES"/>
              </w:rPr>
              <w:t>Derechos del salario</w:t>
            </w:r>
            <w:r>
              <w:rPr>
                <w:noProof/>
                <w:webHidden/>
              </w:rPr>
              <w:tab/>
            </w:r>
            <w:r>
              <w:rPr>
                <w:noProof/>
                <w:webHidden/>
              </w:rPr>
              <w:fldChar w:fldCharType="begin"/>
            </w:r>
            <w:r>
              <w:rPr>
                <w:noProof/>
                <w:webHidden/>
              </w:rPr>
              <w:instrText xml:space="preserve"> PAGEREF _Toc147576166 \h </w:instrText>
            </w:r>
            <w:r>
              <w:rPr>
                <w:noProof/>
                <w:webHidden/>
              </w:rPr>
            </w:r>
            <w:r>
              <w:rPr>
                <w:noProof/>
                <w:webHidden/>
              </w:rPr>
              <w:fldChar w:fldCharType="separate"/>
            </w:r>
            <w:r>
              <w:rPr>
                <w:noProof/>
                <w:webHidden/>
              </w:rPr>
              <w:t>50</w:t>
            </w:r>
            <w:r>
              <w:rPr>
                <w:noProof/>
                <w:webHidden/>
              </w:rPr>
              <w:fldChar w:fldCharType="end"/>
            </w:r>
          </w:hyperlink>
        </w:p>
        <w:p w14:paraId="708B334A" w14:textId="3523E8DA" w:rsidR="00832A77" w:rsidRDefault="00832A77">
          <w:pPr>
            <w:pStyle w:val="TOC3"/>
            <w:tabs>
              <w:tab w:val="right" w:leader="dot" w:pos="8828"/>
            </w:tabs>
            <w:rPr>
              <w:rFonts w:eastAsiaTheme="minorEastAsia" w:cstheme="minorBidi"/>
              <w:noProof/>
              <w:sz w:val="24"/>
              <w:szCs w:val="24"/>
              <w:lang w:val="en-US"/>
            </w:rPr>
          </w:pPr>
          <w:hyperlink w:anchor="_Toc147576167" w:history="1">
            <w:r w:rsidRPr="001924CA">
              <w:rPr>
                <w:rStyle w:val="Hyperlink"/>
                <w:noProof/>
                <w:lang w:val="es-ES"/>
              </w:rPr>
              <w:t>Pago del salario</w:t>
            </w:r>
            <w:r>
              <w:rPr>
                <w:noProof/>
                <w:webHidden/>
              </w:rPr>
              <w:tab/>
            </w:r>
            <w:r>
              <w:rPr>
                <w:noProof/>
                <w:webHidden/>
              </w:rPr>
              <w:fldChar w:fldCharType="begin"/>
            </w:r>
            <w:r>
              <w:rPr>
                <w:noProof/>
                <w:webHidden/>
              </w:rPr>
              <w:instrText xml:space="preserve"> PAGEREF _Toc147576167 \h </w:instrText>
            </w:r>
            <w:r>
              <w:rPr>
                <w:noProof/>
                <w:webHidden/>
              </w:rPr>
            </w:r>
            <w:r>
              <w:rPr>
                <w:noProof/>
                <w:webHidden/>
              </w:rPr>
              <w:fldChar w:fldCharType="separate"/>
            </w:r>
            <w:r>
              <w:rPr>
                <w:noProof/>
                <w:webHidden/>
              </w:rPr>
              <w:t>50</w:t>
            </w:r>
            <w:r>
              <w:rPr>
                <w:noProof/>
                <w:webHidden/>
              </w:rPr>
              <w:fldChar w:fldCharType="end"/>
            </w:r>
          </w:hyperlink>
        </w:p>
        <w:p w14:paraId="273B9C70" w14:textId="24BC3AB6" w:rsidR="00832A77" w:rsidRDefault="00832A77">
          <w:pPr>
            <w:pStyle w:val="TOC3"/>
            <w:tabs>
              <w:tab w:val="right" w:leader="dot" w:pos="8828"/>
            </w:tabs>
            <w:rPr>
              <w:rFonts w:eastAsiaTheme="minorEastAsia" w:cstheme="minorBidi"/>
              <w:noProof/>
              <w:sz w:val="24"/>
              <w:szCs w:val="24"/>
              <w:lang w:val="en-US"/>
            </w:rPr>
          </w:pPr>
          <w:hyperlink w:anchor="_Toc147576168" w:history="1">
            <w:r w:rsidRPr="001924CA">
              <w:rPr>
                <w:rStyle w:val="Hyperlink"/>
                <w:noProof/>
                <w:lang w:val="es-ES"/>
              </w:rPr>
              <w:t>Pago en especie</w:t>
            </w:r>
            <w:r>
              <w:rPr>
                <w:noProof/>
                <w:webHidden/>
              </w:rPr>
              <w:tab/>
            </w:r>
            <w:r>
              <w:rPr>
                <w:noProof/>
                <w:webHidden/>
              </w:rPr>
              <w:fldChar w:fldCharType="begin"/>
            </w:r>
            <w:r>
              <w:rPr>
                <w:noProof/>
                <w:webHidden/>
              </w:rPr>
              <w:instrText xml:space="preserve"> PAGEREF _Toc147576168 \h </w:instrText>
            </w:r>
            <w:r>
              <w:rPr>
                <w:noProof/>
                <w:webHidden/>
              </w:rPr>
            </w:r>
            <w:r>
              <w:rPr>
                <w:noProof/>
                <w:webHidden/>
              </w:rPr>
              <w:fldChar w:fldCharType="separate"/>
            </w:r>
            <w:r>
              <w:rPr>
                <w:noProof/>
                <w:webHidden/>
              </w:rPr>
              <w:t>50</w:t>
            </w:r>
            <w:r>
              <w:rPr>
                <w:noProof/>
                <w:webHidden/>
              </w:rPr>
              <w:fldChar w:fldCharType="end"/>
            </w:r>
          </w:hyperlink>
        </w:p>
        <w:p w14:paraId="34ED4696" w14:textId="46A80204" w:rsidR="00832A77" w:rsidRDefault="00832A77">
          <w:pPr>
            <w:pStyle w:val="TOC3"/>
            <w:tabs>
              <w:tab w:val="right" w:leader="dot" w:pos="8828"/>
            </w:tabs>
            <w:rPr>
              <w:rFonts w:eastAsiaTheme="minorEastAsia" w:cstheme="minorBidi"/>
              <w:noProof/>
              <w:sz w:val="24"/>
              <w:szCs w:val="24"/>
              <w:lang w:val="en-US"/>
            </w:rPr>
          </w:pPr>
          <w:hyperlink w:anchor="_Toc147576169" w:history="1">
            <w:r w:rsidRPr="001924CA">
              <w:rPr>
                <w:rStyle w:val="Hyperlink"/>
                <w:noProof/>
                <w:lang w:val="es-ES"/>
              </w:rPr>
              <w:t>Integración del salario</w:t>
            </w:r>
            <w:r>
              <w:rPr>
                <w:noProof/>
                <w:webHidden/>
              </w:rPr>
              <w:tab/>
            </w:r>
            <w:r>
              <w:rPr>
                <w:noProof/>
                <w:webHidden/>
              </w:rPr>
              <w:fldChar w:fldCharType="begin"/>
            </w:r>
            <w:r>
              <w:rPr>
                <w:noProof/>
                <w:webHidden/>
              </w:rPr>
              <w:instrText xml:space="preserve"> PAGEREF _Toc147576169 \h </w:instrText>
            </w:r>
            <w:r>
              <w:rPr>
                <w:noProof/>
                <w:webHidden/>
              </w:rPr>
            </w:r>
            <w:r>
              <w:rPr>
                <w:noProof/>
                <w:webHidden/>
              </w:rPr>
              <w:fldChar w:fldCharType="separate"/>
            </w:r>
            <w:r>
              <w:rPr>
                <w:noProof/>
                <w:webHidden/>
              </w:rPr>
              <w:t>50</w:t>
            </w:r>
            <w:r>
              <w:rPr>
                <w:noProof/>
                <w:webHidden/>
              </w:rPr>
              <w:fldChar w:fldCharType="end"/>
            </w:r>
          </w:hyperlink>
        </w:p>
        <w:p w14:paraId="0DB9B06D" w14:textId="06F4B8D7" w:rsidR="00832A77" w:rsidRDefault="00832A77">
          <w:pPr>
            <w:pStyle w:val="TOC3"/>
            <w:tabs>
              <w:tab w:val="right" w:leader="dot" w:pos="8828"/>
            </w:tabs>
            <w:rPr>
              <w:rFonts w:eastAsiaTheme="minorEastAsia" w:cstheme="minorBidi"/>
              <w:noProof/>
              <w:sz w:val="24"/>
              <w:szCs w:val="24"/>
              <w:lang w:val="en-US"/>
            </w:rPr>
          </w:pPr>
          <w:hyperlink w:anchor="_Toc147576170" w:history="1">
            <w:r w:rsidRPr="001924CA">
              <w:rPr>
                <w:rStyle w:val="Hyperlink"/>
                <w:noProof/>
                <w:lang w:val="es-ES"/>
              </w:rPr>
              <w:t>Descuentos al salario</w:t>
            </w:r>
            <w:r>
              <w:rPr>
                <w:noProof/>
                <w:webHidden/>
              </w:rPr>
              <w:tab/>
            </w:r>
            <w:r>
              <w:rPr>
                <w:noProof/>
                <w:webHidden/>
              </w:rPr>
              <w:fldChar w:fldCharType="begin"/>
            </w:r>
            <w:r>
              <w:rPr>
                <w:noProof/>
                <w:webHidden/>
              </w:rPr>
              <w:instrText xml:space="preserve"> PAGEREF _Toc147576170 \h </w:instrText>
            </w:r>
            <w:r>
              <w:rPr>
                <w:noProof/>
                <w:webHidden/>
              </w:rPr>
            </w:r>
            <w:r>
              <w:rPr>
                <w:noProof/>
                <w:webHidden/>
              </w:rPr>
              <w:fldChar w:fldCharType="separate"/>
            </w:r>
            <w:r>
              <w:rPr>
                <w:noProof/>
                <w:webHidden/>
              </w:rPr>
              <w:t>50</w:t>
            </w:r>
            <w:r>
              <w:rPr>
                <w:noProof/>
                <w:webHidden/>
              </w:rPr>
              <w:fldChar w:fldCharType="end"/>
            </w:r>
          </w:hyperlink>
        </w:p>
        <w:p w14:paraId="27B20776" w14:textId="52AA6163" w:rsidR="00832A77" w:rsidRDefault="00832A77">
          <w:pPr>
            <w:pStyle w:val="TOC3"/>
            <w:tabs>
              <w:tab w:val="right" w:leader="dot" w:pos="8828"/>
            </w:tabs>
            <w:rPr>
              <w:rFonts w:eastAsiaTheme="minorEastAsia" w:cstheme="minorBidi"/>
              <w:noProof/>
              <w:sz w:val="24"/>
              <w:szCs w:val="24"/>
              <w:lang w:val="en-US"/>
            </w:rPr>
          </w:pPr>
          <w:hyperlink w:anchor="_Toc147576171" w:history="1">
            <w:r w:rsidRPr="001924CA">
              <w:rPr>
                <w:rStyle w:val="Hyperlink"/>
                <w:noProof/>
                <w:lang w:val="es-ES"/>
              </w:rPr>
              <w:t>PTU</w:t>
            </w:r>
            <w:r>
              <w:rPr>
                <w:noProof/>
                <w:webHidden/>
              </w:rPr>
              <w:tab/>
            </w:r>
            <w:r>
              <w:rPr>
                <w:noProof/>
                <w:webHidden/>
              </w:rPr>
              <w:fldChar w:fldCharType="begin"/>
            </w:r>
            <w:r>
              <w:rPr>
                <w:noProof/>
                <w:webHidden/>
              </w:rPr>
              <w:instrText xml:space="preserve"> PAGEREF _Toc147576171 \h </w:instrText>
            </w:r>
            <w:r>
              <w:rPr>
                <w:noProof/>
                <w:webHidden/>
              </w:rPr>
            </w:r>
            <w:r>
              <w:rPr>
                <w:noProof/>
                <w:webHidden/>
              </w:rPr>
              <w:fldChar w:fldCharType="separate"/>
            </w:r>
            <w:r>
              <w:rPr>
                <w:noProof/>
                <w:webHidden/>
              </w:rPr>
              <w:t>50</w:t>
            </w:r>
            <w:r>
              <w:rPr>
                <w:noProof/>
                <w:webHidden/>
              </w:rPr>
              <w:fldChar w:fldCharType="end"/>
            </w:r>
          </w:hyperlink>
        </w:p>
        <w:p w14:paraId="73D506BE" w14:textId="69E6554E" w:rsidR="00832A77" w:rsidRDefault="00832A77">
          <w:pPr>
            <w:pStyle w:val="TOC3"/>
            <w:tabs>
              <w:tab w:val="right" w:leader="dot" w:pos="8828"/>
            </w:tabs>
            <w:rPr>
              <w:rFonts w:eastAsiaTheme="minorEastAsia" w:cstheme="minorBidi"/>
              <w:noProof/>
              <w:sz w:val="24"/>
              <w:szCs w:val="24"/>
              <w:lang w:val="en-US"/>
            </w:rPr>
          </w:pPr>
          <w:hyperlink w:anchor="_Toc147576172" w:history="1">
            <w:r w:rsidRPr="001924CA">
              <w:rPr>
                <w:rStyle w:val="Hyperlink"/>
                <w:noProof/>
                <w:lang w:val="es-ES"/>
              </w:rPr>
              <w:t>Comisión</w:t>
            </w:r>
            <w:r>
              <w:rPr>
                <w:noProof/>
                <w:webHidden/>
              </w:rPr>
              <w:tab/>
            </w:r>
            <w:r>
              <w:rPr>
                <w:noProof/>
                <w:webHidden/>
              </w:rPr>
              <w:fldChar w:fldCharType="begin"/>
            </w:r>
            <w:r>
              <w:rPr>
                <w:noProof/>
                <w:webHidden/>
              </w:rPr>
              <w:instrText xml:space="preserve"> PAGEREF _Toc147576172 \h </w:instrText>
            </w:r>
            <w:r>
              <w:rPr>
                <w:noProof/>
                <w:webHidden/>
              </w:rPr>
            </w:r>
            <w:r>
              <w:rPr>
                <w:noProof/>
                <w:webHidden/>
              </w:rPr>
              <w:fldChar w:fldCharType="separate"/>
            </w:r>
            <w:r>
              <w:rPr>
                <w:noProof/>
                <w:webHidden/>
              </w:rPr>
              <w:t>54</w:t>
            </w:r>
            <w:r>
              <w:rPr>
                <w:noProof/>
                <w:webHidden/>
              </w:rPr>
              <w:fldChar w:fldCharType="end"/>
            </w:r>
          </w:hyperlink>
        </w:p>
        <w:p w14:paraId="4E708ECC" w14:textId="7860560A" w:rsidR="00832A77" w:rsidRDefault="00832A77">
          <w:pPr>
            <w:pStyle w:val="TOC3"/>
            <w:tabs>
              <w:tab w:val="right" w:leader="dot" w:pos="8828"/>
            </w:tabs>
            <w:rPr>
              <w:rFonts w:eastAsiaTheme="minorEastAsia" w:cstheme="minorBidi"/>
              <w:noProof/>
              <w:sz w:val="24"/>
              <w:szCs w:val="24"/>
              <w:lang w:val="en-US"/>
            </w:rPr>
          </w:pPr>
          <w:hyperlink w:anchor="_Toc147576173" w:history="1">
            <w:r w:rsidRPr="001924CA">
              <w:rPr>
                <w:rStyle w:val="Hyperlink"/>
                <w:noProof/>
                <w:lang w:val="es-ES"/>
              </w:rPr>
              <w:t>Procedimiento para determinar</w:t>
            </w:r>
            <w:r>
              <w:rPr>
                <w:noProof/>
                <w:webHidden/>
              </w:rPr>
              <w:tab/>
            </w:r>
            <w:r>
              <w:rPr>
                <w:noProof/>
                <w:webHidden/>
              </w:rPr>
              <w:fldChar w:fldCharType="begin"/>
            </w:r>
            <w:r>
              <w:rPr>
                <w:noProof/>
                <w:webHidden/>
              </w:rPr>
              <w:instrText xml:space="preserve"> PAGEREF _Toc147576173 \h </w:instrText>
            </w:r>
            <w:r>
              <w:rPr>
                <w:noProof/>
                <w:webHidden/>
              </w:rPr>
            </w:r>
            <w:r>
              <w:rPr>
                <w:noProof/>
                <w:webHidden/>
              </w:rPr>
              <w:fldChar w:fldCharType="separate"/>
            </w:r>
            <w:r>
              <w:rPr>
                <w:noProof/>
                <w:webHidden/>
              </w:rPr>
              <w:t>54</w:t>
            </w:r>
            <w:r>
              <w:rPr>
                <w:noProof/>
                <w:webHidden/>
              </w:rPr>
              <w:fldChar w:fldCharType="end"/>
            </w:r>
          </w:hyperlink>
        </w:p>
        <w:p w14:paraId="4F2317FA" w14:textId="75FBDBDB" w:rsidR="00832A77" w:rsidRDefault="00832A77">
          <w:pPr>
            <w:pStyle w:val="TOC3"/>
            <w:tabs>
              <w:tab w:val="right" w:leader="dot" w:pos="8828"/>
            </w:tabs>
            <w:rPr>
              <w:rFonts w:eastAsiaTheme="minorEastAsia" w:cstheme="minorBidi"/>
              <w:noProof/>
              <w:sz w:val="24"/>
              <w:szCs w:val="24"/>
              <w:lang w:val="en-US"/>
            </w:rPr>
          </w:pPr>
          <w:hyperlink w:anchor="_Toc147576174" w:history="1">
            <w:r w:rsidRPr="001924CA">
              <w:rPr>
                <w:rStyle w:val="Hyperlink"/>
                <w:noProof/>
                <w:lang w:val="es-ES"/>
              </w:rPr>
              <w:t>Derechos de los trabajadores</w:t>
            </w:r>
            <w:r>
              <w:rPr>
                <w:noProof/>
                <w:webHidden/>
              </w:rPr>
              <w:tab/>
            </w:r>
            <w:r>
              <w:rPr>
                <w:noProof/>
                <w:webHidden/>
              </w:rPr>
              <w:fldChar w:fldCharType="begin"/>
            </w:r>
            <w:r>
              <w:rPr>
                <w:noProof/>
                <w:webHidden/>
              </w:rPr>
              <w:instrText xml:space="preserve"> PAGEREF _Toc147576174 \h </w:instrText>
            </w:r>
            <w:r>
              <w:rPr>
                <w:noProof/>
                <w:webHidden/>
              </w:rPr>
            </w:r>
            <w:r>
              <w:rPr>
                <w:noProof/>
                <w:webHidden/>
              </w:rPr>
              <w:fldChar w:fldCharType="separate"/>
            </w:r>
            <w:r>
              <w:rPr>
                <w:noProof/>
                <w:webHidden/>
              </w:rPr>
              <w:t>54</w:t>
            </w:r>
            <w:r>
              <w:rPr>
                <w:noProof/>
                <w:webHidden/>
              </w:rPr>
              <w:fldChar w:fldCharType="end"/>
            </w:r>
          </w:hyperlink>
        </w:p>
        <w:p w14:paraId="105BB2EE" w14:textId="177A3C4A" w:rsidR="00832A77" w:rsidRDefault="00832A77">
          <w:pPr>
            <w:pStyle w:val="TOC3"/>
            <w:tabs>
              <w:tab w:val="right" w:leader="dot" w:pos="8828"/>
            </w:tabs>
            <w:rPr>
              <w:rFonts w:eastAsiaTheme="minorEastAsia" w:cstheme="minorBidi"/>
              <w:noProof/>
              <w:sz w:val="24"/>
              <w:szCs w:val="24"/>
              <w:lang w:val="en-US"/>
            </w:rPr>
          </w:pPr>
          <w:hyperlink w:anchor="_Toc147576175" w:history="1">
            <w:r w:rsidRPr="001924CA">
              <w:rPr>
                <w:rStyle w:val="Hyperlink"/>
                <w:noProof/>
                <w:lang w:val="es-ES"/>
              </w:rPr>
              <w:t>Excepciones</w:t>
            </w:r>
            <w:r>
              <w:rPr>
                <w:noProof/>
                <w:webHidden/>
              </w:rPr>
              <w:tab/>
            </w:r>
            <w:r>
              <w:rPr>
                <w:noProof/>
                <w:webHidden/>
              </w:rPr>
              <w:fldChar w:fldCharType="begin"/>
            </w:r>
            <w:r>
              <w:rPr>
                <w:noProof/>
                <w:webHidden/>
              </w:rPr>
              <w:instrText xml:space="preserve"> PAGEREF _Toc147576175 \h </w:instrText>
            </w:r>
            <w:r>
              <w:rPr>
                <w:noProof/>
                <w:webHidden/>
              </w:rPr>
            </w:r>
            <w:r>
              <w:rPr>
                <w:noProof/>
                <w:webHidden/>
              </w:rPr>
              <w:fldChar w:fldCharType="separate"/>
            </w:r>
            <w:r>
              <w:rPr>
                <w:noProof/>
                <w:webHidden/>
              </w:rPr>
              <w:t>54</w:t>
            </w:r>
            <w:r>
              <w:rPr>
                <w:noProof/>
                <w:webHidden/>
              </w:rPr>
              <w:fldChar w:fldCharType="end"/>
            </w:r>
          </w:hyperlink>
        </w:p>
        <w:p w14:paraId="28EC1786" w14:textId="7C5BCF42" w:rsidR="00832A77" w:rsidRDefault="00832A77">
          <w:pPr>
            <w:pStyle w:val="TOC3"/>
            <w:tabs>
              <w:tab w:val="right" w:leader="dot" w:pos="8828"/>
            </w:tabs>
            <w:rPr>
              <w:rFonts w:eastAsiaTheme="minorEastAsia" w:cstheme="minorBidi"/>
              <w:noProof/>
              <w:sz w:val="24"/>
              <w:szCs w:val="24"/>
              <w:lang w:val="en-US"/>
            </w:rPr>
          </w:pPr>
          <w:hyperlink w:anchor="_Toc147576176" w:history="1">
            <w:r w:rsidRPr="001924CA">
              <w:rPr>
                <w:rStyle w:val="Hyperlink"/>
                <w:noProof/>
                <w:lang w:val="es-ES"/>
              </w:rPr>
              <w:t>Limites</w:t>
            </w:r>
            <w:r>
              <w:rPr>
                <w:noProof/>
                <w:webHidden/>
              </w:rPr>
              <w:tab/>
            </w:r>
            <w:r>
              <w:rPr>
                <w:noProof/>
                <w:webHidden/>
              </w:rPr>
              <w:fldChar w:fldCharType="begin"/>
            </w:r>
            <w:r>
              <w:rPr>
                <w:noProof/>
                <w:webHidden/>
              </w:rPr>
              <w:instrText xml:space="preserve"> PAGEREF _Toc147576176 \h </w:instrText>
            </w:r>
            <w:r>
              <w:rPr>
                <w:noProof/>
                <w:webHidden/>
              </w:rPr>
            </w:r>
            <w:r>
              <w:rPr>
                <w:noProof/>
                <w:webHidden/>
              </w:rPr>
              <w:fldChar w:fldCharType="separate"/>
            </w:r>
            <w:r>
              <w:rPr>
                <w:noProof/>
                <w:webHidden/>
              </w:rPr>
              <w:t>54</w:t>
            </w:r>
            <w:r>
              <w:rPr>
                <w:noProof/>
                <w:webHidden/>
              </w:rPr>
              <w:fldChar w:fldCharType="end"/>
            </w:r>
          </w:hyperlink>
        </w:p>
        <w:p w14:paraId="044F38F7" w14:textId="4851137E" w:rsidR="00832A77" w:rsidRDefault="00832A77">
          <w:pPr>
            <w:pStyle w:val="TOC3"/>
            <w:tabs>
              <w:tab w:val="right" w:leader="dot" w:pos="8828"/>
            </w:tabs>
            <w:rPr>
              <w:rFonts w:eastAsiaTheme="minorEastAsia" w:cstheme="minorBidi"/>
              <w:noProof/>
              <w:sz w:val="24"/>
              <w:szCs w:val="24"/>
              <w:lang w:val="en-US"/>
            </w:rPr>
          </w:pPr>
          <w:hyperlink w:anchor="_Toc147576177" w:history="1">
            <w:r w:rsidRPr="001924CA">
              <w:rPr>
                <w:rStyle w:val="Hyperlink"/>
                <w:noProof/>
                <w:lang w:val="es-ES"/>
              </w:rPr>
              <w:t>Procedimiento para su pago</w:t>
            </w:r>
            <w:r>
              <w:rPr>
                <w:noProof/>
                <w:webHidden/>
              </w:rPr>
              <w:tab/>
            </w:r>
            <w:r>
              <w:rPr>
                <w:noProof/>
                <w:webHidden/>
              </w:rPr>
              <w:fldChar w:fldCharType="begin"/>
            </w:r>
            <w:r>
              <w:rPr>
                <w:noProof/>
                <w:webHidden/>
              </w:rPr>
              <w:instrText xml:space="preserve"> PAGEREF _Toc147576177 \h </w:instrText>
            </w:r>
            <w:r>
              <w:rPr>
                <w:noProof/>
                <w:webHidden/>
              </w:rPr>
            </w:r>
            <w:r>
              <w:rPr>
                <w:noProof/>
                <w:webHidden/>
              </w:rPr>
              <w:fldChar w:fldCharType="separate"/>
            </w:r>
            <w:r>
              <w:rPr>
                <w:noProof/>
                <w:webHidden/>
              </w:rPr>
              <w:t>54</w:t>
            </w:r>
            <w:r>
              <w:rPr>
                <w:noProof/>
                <w:webHidden/>
              </w:rPr>
              <w:fldChar w:fldCharType="end"/>
            </w:r>
          </w:hyperlink>
        </w:p>
        <w:p w14:paraId="6E490191" w14:textId="5846F23E" w:rsidR="00832A77" w:rsidRDefault="00832A77">
          <w:pPr>
            <w:pStyle w:val="TOC1"/>
            <w:tabs>
              <w:tab w:val="right" w:leader="dot" w:pos="8828"/>
            </w:tabs>
            <w:rPr>
              <w:rFonts w:eastAsiaTheme="minorEastAsia" w:cstheme="minorBidi"/>
              <w:b w:val="0"/>
              <w:bCs w:val="0"/>
              <w:i w:val="0"/>
              <w:iCs w:val="0"/>
              <w:noProof/>
              <w:lang w:val="en-US"/>
            </w:rPr>
          </w:pPr>
          <w:hyperlink w:anchor="_Toc147576178" w:history="1">
            <w:r w:rsidRPr="001924CA">
              <w:rPr>
                <w:rStyle w:val="Hyperlink"/>
                <w:noProof/>
                <w:lang w:val="es-ES"/>
              </w:rPr>
              <w:t>Derechos y obligaciones</w:t>
            </w:r>
            <w:r>
              <w:rPr>
                <w:noProof/>
                <w:webHidden/>
              </w:rPr>
              <w:tab/>
            </w:r>
            <w:r>
              <w:rPr>
                <w:noProof/>
                <w:webHidden/>
              </w:rPr>
              <w:fldChar w:fldCharType="begin"/>
            </w:r>
            <w:r>
              <w:rPr>
                <w:noProof/>
                <w:webHidden/>
              </w:rPr>
              <w:instrText xml:space="preserve"> PAGEREF _Toc147576178 \h </w:instrText>
            </w:r>
            <w:r>
              <w:rPr>
                <w:noProof/>
                <w:webHidden/>
              </w:rPr>
            </w:r>
            <w:r>
              <w:rPr>
                <w:noProof/>
                <w:webHidden/>
              </w:rPr>
              <w:fldChar w:fldCharType="separate"/>
            </w:r>
            <w:r>
              <w:rPr>
                <w:noProof/>
                <w:webHidden/>
              </w:rPr>
              <w:t>54</w:t>
            </w:r>
            <w:r>
              <w:rPr>
                <w:noProof/>
                <w:webHidden/>
              </w:rPr>
              <w:fldChar w:fldCharType="end"/>
            </w:r>
          </w:hyperlink>
        </w:p>
        <w:p w14:paraId="01CE0D78" w14:textId="44FE0D34" w:rsidR="00832A77" w:rsidRDefault="00832A77">
          <w:pPr>
            <w:pStyle w:val="TOC3"/>
            <w:tabs>
              <w:tab w:val="right" w:leader="dot" w:pos="8828"/>
            </w:tabs>
            <w:rPr>
              <w:rFonts w:eastAsiaTheme="minorEastAsia" w:cstheme="minorBidi"/>
              <w:noProof/>
              <w:sz w:val="24"/>
              <w:szCs w:val="24"/>
              <w:lang w:val="en-US"/>
            </w:rPr>
          </w:pPr>
          <w:hyperlink w:anchor="_Toc147576179" w:history="1">
            <w:r w:rsidRPr="001924CA">
              <w:rPr>
                <w:rStyle w:val="Hyperlink"/>
                <w:noProof/>
                <w:lang w:val="es-ES"/>
              </w:rPr>
              <w:t>Obligaciones de los patrones</w:t>
            </w:r>
            <w:r>
              <w:rPr>
                <w:noProof/>
                <w:webHidden/>
              </w:rPr>
              <w:tab/>
            </w:r>
            <w:r>
              <w:rPr>
                <w:noProof/>
                <w:webHidden/>
              </w:rPr>
              <w:fldChar w:fldCharType="begin"/>
            </w:r>
            <w:r>
              <w:rPr>
                <w:noProof/>
                <w:webHidden/>
              </w:rPr>
              <w:instrText xml:space="preserve"> PAGEREF _Toc147576179 \h </w:instrText>
            </w:r>
            <w:r>
              <w:rPr>
                <w:noProof/>
                <w:webHidden/>
              </w:rPr>
            </w:r>
            <w:r>
              <w:rPr>
                <w:noProof/>
                <w:webHidden/>
              </w:rPr>
              <w:fldChar w:fldCharType="separate"/>
            </w:r>
            <w:r>
              <w:rPr>
                <w:noProof/>
                <w:webHidden/>
              </w:rPr>
              <w:t>54</w:t>
            </w:r>
            <w:r>
              <w:rPr>
                <w:noProof/>
                <w:webHidden/>
              </w:rPr>
              <w:fldChar w:fldCharType="end"/>
            </w:r>
          </w:hyperlink>
        </w:p>
        <w:p w14:paraId="58E75663" w14:textId="753E1A1A" w:rsidR="00832A77" w:rsidRDefault="00832A77">
          <w:pPr>
            <w:pStyle w:val="TOC3"/>
            <w:tabs>
              <w:tab w:val="right" w:leader="dot" w:pos="8828"/>
            </w:tabs>
            <w:rPr>
              <w:rFonts w:eastAsiaTheme="minorEastAsia" w:cstheme="minorBidi"/>
              <w:noProof/>
              <w:sz w:val="24"/>
              <w:szCs w:val="24"/>
              <w:lang w:val="en-US"/>
            </w:rPr>
          </w:pPr>
          <w:hyperlink w:anchor="_Toc147576180" w:history="1">
            <w:r w:rsidRPr="001924CA">
              <w:rPr>
                <w:rStyle w:val="Hyperlink"/>
                <w:noProof/>
                <w:lang w:val="es-ES"/>
              </w:rPr>
              <w:t>Prohibiciones de los patrones</w:t>
            </w:r>
            <w:r>
              <w:rPr>
                <w:noProof/>
                <w:webHidden/>
              </w:rPr>
              <w:tab/>
            </w:r>
            <w:r>
              <w:rPr>
                <w:noProof/>
                <w:webHidden/>
              </w:rPr>
              <w:fldChar w:fldCharType="begin"/>
            </w:r>
            <w:r>
              <w:rPr>
                <w:noProof/>
                <w:webHidden/>
              </w:rPr>
              <w:instrText xml:space="preserve"> PAGEREF _Toc147576180 \h </w:instrText>
            </w:r>
            <w:r>
              <w:rPr>
                <w:noProof/>
                <w:webHidden/>
              </w:rPr>
            </w:r>
            <w:r>
              <w:rPr>
                <w:noProof/>
                <w:webHidden/>
              </w:rPr>
              <w:fldChar w:fldCharType="separate"/>
            </w:r>
            <w:r>
              <w:rPr>
                <w:noProof/>
                <w:webHidden/>
              </w:rPr>
              <w:t>54</w:t>
            </w:r>
            <w:r>
              <w:rPr>
                <w:noProof/>
                <w:webHidden/>
              </w:rPr>
              <w:fldChar w:fldCharType="end"/>
            </w:r>
          </w:hyperlink>
        </w:p>
        <w:p w14:paraId="3DE9EABC" w14:textId="286A98F2" w:rsidR="00832A77" w:rsidRDefault="00832A77">
          <w:pPr>
            <w:pStyle w:val="TOC3"/>
            <w:tabs>
              <w:tab w:val="right" w:leader="dot" w:pos="8828"/>
            </w:tabs>
            <w:rPr>
              <w:rFonts w:eastAsiaTheme="minorEastAsia" w:cstheme="minorBidi"/>
              <w:noProof/>
              <w:sz w:val="24"/>
              <w:szCs w:val="24"/>
              <w:lang w:val="en-US"/>
            </w:rPr>
          </w:pPr>
          <w:hyperlink w:anchor="_Toc147576181" w:history="1">
            <w:r w:rsidRPr="001924CA">
              <w:rPr>
                <w:rStyle w:val="Hyperlink"/>
                <w:noProof/>
                <w:lang w:val="es-ES"/>
              </w:rPr>
              <w:t>Obligaciones de los trabajadores</w:t>
            </w:r>
            <w:r>
              <w:rPr>
                <w:noProof/>
                <w:webHidden/>
              </w:rPr>
              <w:tab/>
            </w:r>
            <w:r>
              <w:rPr>
                <w:noProof/>
                <w:webHidden/>
              </w:rPr>
              <w:fldChar w:fldCharType="begin"/>
            </w:r>
            <w:r>
              <w:rPr>
                <w:noProof/>
                <w:webHidden/>
              </w:rPr>
              <w:instrText xml:space="preserve"> PAGEREF _Toc147576181 \h </w:instrText>
            </w:r>
            <w:r>
              <w:rPr>
                <w:noProof/>
                <w:webHidden/>
              </w:rPr>
            </w:r>
            <w:r>
              <w:rPr>
                <w:noProof/>
                <w:webHidden/>
              </w:rPr>
              <w:fldChar w:fldCharType="separate"/>
            </w:r>
            <w:r>
              <w:rPr>
                <w:noProof/>
                <w:webHidden/>
              </w:rPr>
              <w:t>55</w:t>
            </w:r>
            <w:r>
              <w:rPr>
                <w:noProof/>
                <w:webHidden/>
              </w:rPr>
              <w:fldChar w:fldCharType="end"/>
            </w:r>
          </w:hyperlink>
        </w:p>
        <w:p w14:paraId="51DF05D0" w14:textId="58D6D9C0" w:rsidR="00832A77" w:rsidRDefault="00832A77">
          <w:pPr>
            <w:pStyle w:val="TOC3"/>
            <w:tabs>
              <w:tab w:val="right" w:leader="dot" w:pos="8828"/>
            </w:tabs>
            <w:rPr>
              <w:rFonts w:eastAsiaTheme="minorEastAsia" w:cstheme="minorBidi"/>
              <w:noProof/>
              <w:sz w:val="24"/>
              <w:szCs w:val="24"/>
              <w:lang w:val="en-US"/>
            </w:rPr>
          </w:pPr>
          <w:hyperlink w:anchor="_Toc147576182" w:history="1">
            <w:r w:rsidRPr="001924CA">
              <w:rPr>
                <w:rStyle w:val="Hyperlink"/>
                <w:noProof/>
                <w:lang w:val="es-ES"/>
              </w:rPr>
              <w:t>Prohibiciones de los trabajadores</w:t>
            </w:r>
            <w:r>
              <w:rPr>
                <w:noProof/>
                <w:webHidden/>
              </w:rPr>
              <w:tab/>
            </w:r>
            <w:r>
              <w:rPr>
                <w:noProof/>
                <w:webHidden/>
              </w:rPr>
              <w:fldChar w:fldCharType="begin"/>
            </w:r>
            <w:r>
              <w:rPr>
                <w:noProof/>
                <w:webHidden/>
              </w:rPr>
              <w:instrText xml:space="preserve"> PAGEREF _Toc147576182 \h </w:instrText>
            </w:r>
            <w:r>
              <w:rPr>
                <w:noProof/>
                <w:webHidden/>
              </w:rPr>
            </w:r>
            <w:r>
              <w:rPr>
                <w:noProof/>
                <w:webHidden/>
              </w:rPr>
              <w:fldChar w:fldCharType="separate"/>
            </w:r>
            <w:r>
              <w:rPr>
                <w:noProof/>
                <w:webHidden/>
              </w:rPr>
              <w:t>55</w:t>
            </w:r>
            <w:r>
              <w:rPr>
                <w:noProof/>
                <w:webHidden/>
              </w:rPr>
              <w:fldChar w:fldCharType="end"/>
            </w:r>
          </w:hyperlink>
        </w:p>
        <w:p w14:paraId="73EEDC65" w14:textId="0E2AA61F" w:rsidR="00832A77" w:rsidRDefault="00832A77">
          <w:pPr>
            <w:pStyle w:val="TOC2"/>
            <w:tabs>
              <w:tab w:val="right" w:leader="dot" w:pos="8828"/>
            </w:tabs>
            <w:rPr>
              <w:rFonts w:eastAsiaTheme="minorEastAsia" w:cstheme="minorBidi"/>
              <w:b w:val="0"/>
              <w:bCs w:val="0"/>
              <w:noProof/>
              <w:sz w:val="24"/>
              <w:szCs w:val="24"/>
              <w:lang w:val="en-US"/>
            </w:rPr>
          </w:pPr>
          <w:hyperlink w:anchor="_Toc147576183" w:history="1">
            <w:r w:rsidRPr="001924CA">
              <w:rPr>
                <w:rStyle w:val="Hyperlink"/>
                <w:noProof/>
                <w:lang w:val="es-ES"/>
              </w:rPr>
              <w:t>Habitaciones para los trabajadores</w:t>
            </w:r>
            <w:r>
              <w:rPr>
                <w:noProof/>
                <w:webHidden/>
              </w:rPr>
              <w:tab/>
            </w:r>
            <w:r>
              <w:rPr>
                <w:noProof/>
                <w:webHidden/>
              </w:rPr>
              <w:fldChar w:fldCharType="begin"/>
            </w:r>
            <w:r>
              <w:rPr>
                <w:noProof/>
                <w:webHidden/>
              </w:rPr>
              <w:instrText xml:space="preserve"> PAGEREF _Toc147576183 \h </w:instrText>
            </w:r>
            <w:r>
              <w:rPr>
                <w:noProof/>
                <w:webHidden/>
              </w:rPr>
            </w:r>
            <w:r>
              <w:rPr>
                <w:noProof/>
                <w:webHidden/>
              </w:rPr>
              <w:fldChar w:fldCharType="separate"/>
            </w:r>
            <w:r>
              <w:rPr>
                <w:noProof/>
                <w:webHidden/>
              </w:rPr>
              <w:t>56</w:t>
            </w:r>
            <w:r>
              <w:rPr>
                <w:noProof/>
                <w:webHidden/>
              </w:rPr>
              <w:fldChar w:fldCharType="end"/>
            </w:r>
          </w:hyperlink>
        </w:p>
        <w:p w14:paraId="2D89F4BF" w14:textId="509BED97" w:rsidR="00832A77" w:rsidRDefault="00832A77">
          <w:pPr>
            <w:pStyle w:val="TOC3"/>
            <w:tabs>
              <w:tab w:val="right" w:leader="dot" w:pos="8828"/>
            </w:tabs>
            <w:rPr>
              <w:rFonts w:eastAsiaTheme="minorEastAsia" w:cstheme="minorBidi"/>
              <w:noProof/>
              <w:sz w:val="24"/>
              <w:szCs w:val="24"/>
              <w:lang w:val="en-US"/>
            </w:rPr>
          </w:pPr>
          <w:hyperlink w:anchor="_Toc147576184" w:history="1">
            <w:r w:rsidRPr="001924CA">
              <w:rPr>
                <w:rStyle w:val="Hyperlink"/>
                <w:noProof/>
                <w:lang w:val="es-ES"/>
              </w:rPr>
              <w:t>INFONAVIT</w:t>
            </w:r>
            <w:r>
              <w:rPr>
                <w:noProof/>
                <w:webHidden/>
              </w:rPr>
              <w:tab/>
            </w:r>
            <w:r>
              <w:rPr>
                <w:noProof/>
                <w:webHidden/>
              </w:rPr>
              <w:fldChar w:fldCharType="begin"/>
            </w:r>
            <w:r>
              <w:rPr>
                <w:noProof/>
                <w:webHidden/>
              </w:rPr>
              <w:instrText xml:space="preserve"> PAGEREF _Toc147576184 \h </w:instrText>
            </w:r>
            <w:r>
              <w:rPr>
                <w:noProof/>
                <w:webHidden/>
              </w:rPr>
            </w:r>
            <w:r>
              <w:rPr>
                <w:noProof/>
                <w:webHidden/>
              </w:rPr>
              <w:fldChar w:fldCharType="separate"/>
            </w:r>
            <w:r>
              <w:rPr>
                <w:noProof/>
                <w:webHidden/>
              </w:rPr>
              <w:t>56</w:t>
            </w:r>
            <w:r>
              <w:rPr>
                <w:noProof/>
                <w:webHidden/>
              </w:rPr>
              <w:fldChar w:fldCharType="end"/>
            </w:r>
          </w:hyperlink>
        </w:p>
        <w:p w14:paraId="207F0600" w14:textId="2DD44D0A" w:rsidR="00832A77" w:rsidRDefault="00832A77">
          <w:pPr>
            <w:pStyle w:val="TOC3"/>
            <w:tabs>
              <w:tab w:val="right" w:leader="dot" w:pos="8828"/>
            </w:tabs>
            <w:rPr>
              <w:rFonts w:eastAsiaTheme="minorEastAsia" w:cstheme="minorBidi"/>
              <w:noProof/>
              <w:sz w:val="24"/>
              <w:szCs w:val="24"/>
              <w:lang w:val="en-US"/>
            </w:rPr>
          </w:pPr>
          <w:hyperlink w:anchor="_Toc147576185" w:history="1">
            <w:r w:rsidRPr="001924CA">
              <w:rPr>
                <w:rStyle w:val="Hyperlink"/>
                <w:noProof/>
                <w:lang w:val="es-ES"/>
              </w:rPr>
              <w:t>Gastos de previsión social</w:t>
            </w:r>
            <w:r>
              <w:rPr>
                <w:noProof/>
                <w:webHidden/>
              </w:rPr>
              <w:tab/>
            </w:r>
            <w:r>
              <w:rPr>
                <w:noProof/>
                <w:webHidden/>
              </w:rPr>
              <w:fldChar w:fldCharType="begin"/>
            </w:r>
            <w:r>
              <w:rPr>
                <w:noProof/>
                <w:webHidden/>
              </w:rPr>
              <w:instrText xml:space="preserve"> PAGEREF _Toc147576185 \h </w:instrText>
            </w:r>
            <w:r>
              <w:rPr>
                <w:noProof/>
                <w:webHidden/>
              </w:rPr>
            </w:r>
            <w:r>
              <w:rPr>
                <w:noProof/>
                <w:webHidden/>
              </w:rPr>
              <w:fldChar w:fldCharType="separate"/>
            </w:r>
            <w:r>
              <w:rPr>
                <w:noProof/>
                <w:webHidden/>
              </w:rPr>
              <w:t>56</w:t>
            </w:r>
            <w:r>
              <w:rPr>
                <w:noProof/>
                <w:webHidden/>
              </w:rPr>
              <w:fldChar w:fldCharType="end"/>
            </w:r>
          </w:hyperlink>
        </w:p>
        <w:p w14:paraId="4415F3D5" w14:textId="2222CCC2" w:rsidR="00832A77" w:rsidRDefault="00832A77">
          <w:pPr>
            <w:pStyle w:val="TOC3"/>
            <w:tabs>
              <w:tab w:val="right" w:leader="dot" w:pos="8828"/>
            </w:tabs>
            <w:rPr>
              <w:rFonts w:eastAsiaTheme="minorEastAsia" w:cstheme="minorBidi"/>
              <w:noProof/>
              <w:sz w:val="24"/>
              <w:szCs w:val="24"/>
              <w:lang w:val="en-US"/>
            </w:rPr>
          </w:pPr>
          <w:hyperlink w:anchor="_Toc147576186" w:history="1">
            <w:r w:rsidRPr="001924CA">
              <w:rPr>
                <w:rStyle w:val="Hyperlink"/>
                <w:noProof/>
                <w:lang w:val="es-ES"/>
              </w:rPr>
              <w:t>Excepción de trabajadores del hogar para participar en el INFONAVIT</w:t>
            </w:r>
            <w:r>
              <w:rPr>
                <w:noProof/>
                <w:webHidden/>
              </w:rPr>
              <w:tab/>
            </w:r>
            <w:r>
              <w:rPr>
                <w:noProof/>
                <w:webHidden/>
              </w:rPr>
              <w:fldChar w:fldCharType="begin"/>
            </w:r>
            <w:r>
              <w:rPr>
                <w:noProof/>
                <w:webHidden/>
              </w:rPr>
              <w:instrText xml:space="preserve"> PAGEREF _Toc147576186 \h </w:instrText>
            </w:r>
            <w:r>
              <w:rPr>
                <w:noProof/>
                <w:webHidden/>
              </w:rPr>
            </w:r>
            <w:r>
              <w:rPr>
                <w:noProof/>
                <w:webHidden/>
              </w:rPr>
              <w:fldChar w:fldCharType="separate"/>
            </w:r>
            <w:r>
              <w:rPr>
                <w:noProof/>
                <w:webHidden/>
              </w:rPr>
              <w:t>56</w:t>
            </w:r>
            <w:r>
              <w:rPr>
                <w:noProof/>
                <w:webHidden/>
              </w:rPr>
              <w:fldChar w:fldCharType="end"/>
            </w:r>
          </w:hyperlink>
        </w:p>
        <w:p w14:paraId="1938174F" w14:textId="4C41CDC9" w:rsidR="00832A77" w:rsidRDefault="00832A77">
          <w:pPr>
            <w:pStyle w:val="TOC3"/>
            <w:tabs>
              <w:tab w:val="right" w:leader="dot" w:pos="8828"/>
            </w:tabs>
            <w:rPr>
              <w:rFonts w:eastAsiaTheme="minorEastAsia" w:cstheme="minorBidi"/>
              <w:noProof/>
              <w:sz w:val="24"/>
              <w:szCs w:val="24"/>
              <w:lang w:val="en-US"/>
            </w:rPr>
          </w:pPr>
          <w:hyperlink w:anchor="_Toc147576187" w:history="1">
            <w:r w:rsidRPr="001924CA">
              <w:rPr>
                <w:rStyle w:val="Hyperlink"/>
                <w:noProof/>
                <w:lang w:val="es-ES"/>
              </w:rPr>
              <w:t>Arrendamiento de habitaciones para los trabajadores</w:t>
            </w:r>
            <w:r>
              <w:rPr>
                <w:noProof/>
                <w:webHidden/>
              </w:rPr>
              <w:tab/>
            </w:r>
            <w:r>
              <w:rPr>
                <w:noProof/>
                <w:webHidden/>
              </w:rPr>
              <w:fldChar w:fldCharType="begin"/>
            </w:r>
            <w:r>
              <w:rPr>
                <w:noProof/>
                <w:webHidden/>
              </w:rPr>
              <w:instrText xml:space="preserve"> PAGEREF _Toc147576187 \h </w:instrText>
            </w:r>
            <w:r>
              <w:rPr>
                <w:noProof/>
                <w:webHidden/>
              </w:rPr>
            </w:r>
            <w:r>
              <w:rPr>
                <w:noProof/>
                <w:webHidden/>
              </w:rPr>
              <w:fldChar w:fldCharType="separate"/>
            </w:r>
            <w:r>
              <w:rPr>
                <w:noProof/>
                <w:webHidden/>
              </w:rPr>
              <w:t>56</w:t>
            </w:r>
            <w:r>
              <w:rPr>
                <w:noProof/>
                <w:webHidden/>
              </w:rPr>
              <w:fldChar w:fldCharType="end"/>
            </w:r>
          </w:hyperlink>
        </w:p>
        <w:p w14:paraId="17E2FEE1" w14:textId="2153FF34" w:rsidR="00832A77" w:rsidRDefault="00832A77">
          <w:pPr>
            <w:pStyle w:val="TOC2"/>
            <w:tabs>
              <w:tab w:val="right" w:leader="dot" w:pos="8828"/>
            </w:tabs>
            <w:rPr>
              <w:rFonts w:eastAsiaTheme="minorEastAsia" w:cstheme="minorBidi"/>
              <w:b w:val="0"/>
              <w:bCs w:val="0"/>
              <w:noProof/>
              <w:sz w:val="24"/>
              <w:szCs w:val="24"/>
              <w:lang w:val="en-US"/>
            </w:rPr>
          </w:pPr>
          <w:hyperlink w:anchor="_Toc147576188" w:history="1">
            <w:r w:rsidRPr="001924CA">
              <w:rPr>
                <w:rStyle w:val="Hyperlink"/>
                <w:noProof/>
                <w:lang w:val="es-ES"/>
              </w:rPr>
              <w:t>Capacitación y adiestramiento</w:t>
            </w:r>
            <w:r>
              <w:rPr>
                <w:noProof/>
                <w:webHidden/>
              </w:rPr>
              <w:tab/>
            </w:r>
            <w:r>
              <w:rPr>
                <w:noProof/>
                <w:webHidden/>
              </w:rPr>
              <w:fldChar w:fldCharType="begin"/>
            </w:r>
            <w:r>
              <w:rPr>
                <w:noProof/>
                <w:webHidden/>
              </w:rPr>
              <w:instrText xml:space="preserve"> PAGEREF _Toc147576188 \h </w:instrText>
            </w:r>
            <w:r>
              <w:rPr>
                <w:noProof/>
                <w:webHidden/>
              </w:rPr>
            </w:r>
            <w:r>
              <w:rPr>
                <w:noProof/>
                <w:webHidden/>
              </w:rPr>
              <w:fldChar w:fldCharType="separate"/>
            </w:r>
            <w:r>
              <w:rPr>
                <w:noProof/>
                <w:webHidden/>
              </w:rPr>
              <w:t>56</w:t>
            </w:r>
            <w:r>
              <w:rPr>
                <w:noProof/>
                <w:webHidden/>
              </w:rPr>
              <w:fldChar w:fldCharType="end"/>
            </w:r>
          </w:hyperlink>
        </w:p>
        <w:p w14:paraId="7A58B4A8" w14:textId="1DA3F39C" w:rsidR="00832A77" w:rsidRDefault="00832A77">
          <w:pPr>
            <w:pStyle w:val="TOC3"/>
            <w:tabs>
              <w:tab w:val="right" w:leader="dot" w:pos="8828"/>
            </w:tabs>
            <w:rPr>
              <w:rFonts w:eastAsiaTheme="minorEastAsia" w:cstheme="minorBidi"/>
              <w:noProof/>
              <w:sz w:val="24"/>
              <w:szCs w:val="24"/>
              <w:lang w:val="en-US"/>
            </w:rPr>
          </w:pPr>
          <w:hyperlink w:anchor="_Toc147576189" w:history="1">
            <w:r w:rsidRPr="001924CA">
              <w:rPr>
                <w:rStyle w:val="Hyperlink"/>
                <w:noProof/>
                <w:lang w:val="es-ES"/>
              </w:rPr>
              <w:t>Capacitación</w:t>
            </w:r>
            <w:r>
              <w:rPr>
                <w:noProof/>
                <w:webHidden/>
              </w:rPr>
              <w:tab/>
            </w:r>
            <w:r>
              <w:rPr>
                <w:noProof/>
                <w:webHidden/>
              </w:rPr>
              <w:fldChar w:fldCharType="begin"/>
            </w:r>
            <w:r>
              <w:rPr>
                <w:noProof/>
                <w:webHidden/>
              </w:rPr>
              <w:instrText xml:space="preserve"> PAGEREF _Toc147576189 \h </w:instrText>
            </w:r>
            <w:r>
              <w:rPr>
                <w:noProof/>
                <w:webHidden/>
              </w:rPr>
            </w:r>
            <w:r>
              <w:rPr>
                <w:noProof/>
                <w:webHidden/>
              </w:rPr>
              <w:fldChar w:fldCharType="separate"/>
            </w:r>
            <w:r>
              <w:rPr>
                <w:noProof/>
                <w:webHidden/>
              </w:rPr>
              <w:t>57</w:t>
            </w:r>
            <w:r>
              <w:rPr>
                <w:noProof/>
                <w:webHidden/>
              </w:rPr>
              <w:fldChar w:fldCharType="end"/>
            </w:r>
          </w:hyperlink>
        </w:p>
        <w:p w14:paraId="381796B4" w14:textId="4C224C46" w:rsidR="00832A77" w:rsidRDefault="00832A77">
          <w:pPr>
            <w:pStyle w:val="TOC3"/>
            <w:tabs>
              <w:tab w:val="right" w:leader="dot" w:pos="8828"/>
            </w:tabs>
            <w:rPr>
              <w:rFonts w:eastAsiaTheme="minorEastAsia" w:cstheme="minorBidi"/>
              <w:noProof/>
              <w:sz w:val="24"/>
              <w:szCs w:val="24"/>
              <w:lang w:val="en-US"/>
            </w:rPr>
          </w:pPr>
          <w:hyperlink w:anchor="_Toc147576190" w:history="1">
            <w:r w:rsidRPr="001924CA">
              <w:rPr>
                <w:rStyle w:val="Hyperlink"/>
                <w:noProof/>
                <w:lang w:val="es-ES"/>
              </w:rPr>
              <w:t>Adiestramiento</w:t>
            </w:r>
            <w:r>
              <w:rPr>
                <w:noProof/>
                <w:webHidden/>
              </w:rPr>
              <w:tab/>
            </w:r>
            <w:r>
              <w:rPr>
                <w:noProof/>
                <w:webHidden/>
              </w:rPr>
              <w:fldChar w:fldCharType="begin"/>
            </w:r>
            <w:r>
              <w:rPr>
                <w:noProof/>
                <w:webHidden/>
              </w:rPr>
              <w:instrText xml:space="preserve"> PAGEREF _Toc147576190 \h </w:instrText>
            </w:r>
            <w:r>
              <w:rPr>
                <w:noProof/>
                <w:webHidden/>
              </w:rPr>
            </w:r>
            <w:r>
              <w:rPr>
                <w:noProof/>
                <w:webHidden/>
              </w:rPr>
              <w:fldChar w:fldCharType="separate"/>
            </w:r>
            <w:r>
              <w:rPr>
                <w:noProof/>
                <w:webHidden/>
              </w:rPr>
              <w:t>57</w:t>
            </w:r>
            <w:r>
              <w:rPr>
                <w:noProof/>
                <w:webHidden/>
              </w:rPr>
              <w:fldChar w:fldCharType="end"/>
            </w:r>
          </w:hyperlink>
        </w:p>
        <w:p w14:paraId="7BFD5306" w14:textId="57456EB6" w:rsidR="00832A77" w:rsidRDefault="00832A77">
          <w:pPr>
            <w:pStyle w:val="TOC3"/>
            <w:tabs>
              <w:tab w:val="right" w:leader="dot" w:pos="8828"/>
            </w:tabs>
            <w:rPr>
              <w:rFonts w:eastAsiaTheme="minorEastAsia" w:cstheme="minorBidi"/>
              <w:noProof/>
              <w:sz w:val="24"/>
              <w:szCs w:val="24"/>
              <w:lang w:val="en-US"/>
            </w:rPr>
          </w:pPr>
          <w:hyperlink w:anchor="_Toc147576191" w:history="1">
            <w:r w:rsidRPr="001924CA">
              <w:rPr>
                <w:rStyle w:val="Hyperlink"/>
                <w:noProof/>
                <w:lang w:val="es-ES"/>
              </w:rPr>
              <w:t>Comisión mixta</w:t>
            </w:r>
            <w:r>
              <w:rPr>
                <w:noProof/>
                <w:webHidden/>
              </w:rPr>
              <w:tab/>
            </w:r>
            <w:r>
              <w:rPr>
                <w:noProof/>
                <w:webHidden/>
              </w:rPr>
              <w:fldChar w:fldCharType="begin"/>
            </w:r>
            <w:r>
              <w:rPr>
                <w:noProof/>
                <w:webHidden/>
              </w:rPr>
              <w:instrText xml:space="preserve"> PAGEREF _Toc147576191 \h </w:instrText>
            </w:r>
            <w:r>
              <w:rPr>
                <w:noProof/>
                <w:webHidden/>
              </w:rPr>
            </w:r>
            <w:r>
              <w:rPr>
                <w:noProof/>
                <w:webHidden/>
              </w:rPr>
              <w:fldChar w:fldCharType="separate"/>
            </w:r>
            <w:r>
              <w:rPr>
                <w:noProof/>
                <w:webHidden/>
              </w:rPr>
              <w:t>57</w:t>
            </w:r>
            <w:r>
              <w:rPr>
                <w:noProof/>
                <w:webHidden/>
              </w:rPr>
              <w:fldChar w:fldCharType="end"/>
            </w:r>
          </w:hyperlink>
        </w:p>
        <w:p w14:paraId="40671300" w14:textId="4F5A747B" w:rsidR="00832A77" w:rsidRDefault="00832A77">
          <w:pPr>
            <w:pStyle w:val="TOC3"/>
            <w:tabs>
              <w:tab w:val="right" w:leader="dot" w:pos="8828"/>
            </w:tabs>
            <w:rPr>
              <w:rFonts w:eastAsiaTheme="minorEastAsia" w:cstheme="minorBidi"/>
              <w:noProof/>
              <w:sz w:val="24"/>
              <w:szCs w:val="24"/>
              <w:lang w:val="en-US"/>
            </w:rPr>
          </w:pPr>
          <w:hyperlink w:anchor="_Toc147576192" w:history="1">
            <w:r w:rsidRPr="001924CA">
              <w:rPr>
                <w:rStyle w:val="Hyperlink"/>
                <w:noProof/>
                <w:lang w:val="es-ES"/>
              </w:rPr>
              <w:t>Planes y programas de capacitación y adiestramiento</w:t>
            </w:r>
            <w:r>
              <w:rPr>
                <w:noProof/>
                <w:webHidden/>
              </w:rPr>
              <w:tab/>
            </w:r>
            <w:r>
              <w:rPr>
                <w:noProof/>
                <w:webHidden/>
              </w:rPr>
              <w:fldChar w:fldCharType="begin"/>
            </w:r>
            <w:r>
              <w:rPr>
                <w:noProof/>
                <w:webHidden/>
              </w:rPr>
              <w:instrText xml:space="preserve"> PAGEREF _Toc147576192 \h </w:instrText>
            </w:r>
            <w:r>
              <w:rPr>
                <w:noProof/>
                <w:webHidden/>
              </w:rPr>
            </w:r>
            <w:r>
              <w:rPr>
                <w:noProof/>
                <w:webHidden/>
              </w:rPr>
              <w:fldChar w:fldCharType="separate"/>
            </w:r>
            <w:r>
              <w:rPr>
                <w:noProof/>
                <w:webHidden/>
              </w:rPr>
              <w:t>57</w:t>
            </w:r>
            <w:r>
              <w:rPr>
                <w:noProof/>
                <w:webHidden/>
              </w:rPr>
              <w:fldChar w:fldCharType="end"/>
            </w:r>
          </w:hyperlink>
        </w:p>
        <w:p w14:paraId="4D50D093" w14:textId="5CB5F137" w:rsidR="00832A77" w:rsidRDefault="00832A77">
          <w:pPr>
            <w:pStyle w:val="TOC3"/>
            <w:tabs>
              <w:tab w:val="right" w:leader="dot" w:pos="8828"/>
            </w:tabs>
            <w:rPr>
              <w:rFonts w:eastAsiaTheme="minorEastAsia" w:cstheme="minorBidi"/>
              <w:noProof/>
              <w:sz w:val="24"/>
              <w:szCs w:val="24"/>
              <w:lang w:val="en-US"/>
            </w:rPr>
          </w:pPr>
          <w:hyperlink w:anchor="_Toc147576193" w:history="1">
            <w:r w:rsidRPr="001924CA">
              <w:rPr>
                <w:rStyle w:val="Hyperlink"/>
                <w:noProof/>
                <w:lang w:val="es-ES"/>
              </w:rPr>
              <w:t>Obligaciones de los patrones</w:t>
            </w:r>
            <w:r>
              <w:rPr>
                <w:noProof/>
                <w:webHidden/>
              </w:rPr>
              <w:tab/>
            </w:r>
            <w:r>
              <w:rPr>
                <w:noProof/>
                <w:webHidden/>
              </w:rPr>
              <w:fldChar w:fldCharType="begin"/>
            </w:r>
            <w:r>
              <w:rPr>
                <w:noProof/>
                <w:webHidden/>
              </w:rPr>
              <w:instrText xml:space="preserve"> PAGEREF _Toc147576193 \h </w:instrText>
            </w:r>
            <w:r>
              <w:rPr>
                <w:noProof/>
                <w:webHidden/>
              </w:rPr>
            </w:r>
            <w:r>
              <w:rPr>
                <w:noProof/>
                <w:webHidden/>
              </w:rPr>
              <w:fldChar w:fldCharType="separate"/>
            </w:r>
            <w:r>
              <w:rPr>
                <w:noProof/>
                <w:webHidden/>
              </w:rPr>
              <w:t>57</w:t>
            </w:r>
            <w:r>
              <w:rPr>
                <w:noProof/>
                <w:webHidden/>
              </w:rPr>
              <w:fldChar w:fldCharType="end"/>
            </w:r>
          </w:hyperlink>
        </w:p>
        <w:p w14:paraId="305E6E9F" w14:textId="3C116056" w:rsidR="00832A77" w:rsidRDefault="00832A77">
          <w:pPr>
            <w:pStyle w:val="TOC3"/>
            <w:tabs>
              <w:tab w:val="right" w:leader="dot" w:pos="8828"/>
            </w:tabs>
            <w:rPr>
              <w:rFonts w:eastAsiaTheme="minorEastAsia" w:cstheme="minorBidi"/>
              <w:noProof/>
              <w:sz w:val="24"/>
              <w:szCs w:val="24"/>
              <w:lang w:val="en-US"/>
            </w:rPr>
          </w:pPr>
          <w:hyperlink w:anchor="_Toc147576194" w:history="1">
            <w:r w:rsidRPr="001924CA">
              <w:rPr>
                <w:rStyle w:val="Hyperlink"/>
                <w:noProof/>
                <w:lang w:val="es-ES"/>
              </w:rPr>
              <w:t>Obligaciones de los trabajadores</w:t>
            </w:r>
            <w:r>
              <w:rPr>
                <w:noProof/>
                <w:webHidden/>
              </w:rPr>
              <w:tab/>
            </w:r>
            <w:r>
              <w:rPr>
                <w:noProof/>
                <w:webHidden/>
              </w:rPr>
              <w:fldChar w:fldCharType="begin"/>
            </w:r>
            <w:r>
              <w:rPr>
                <w:noProof/>
                <w:webHidden/>
              </w:rPr>
              <w:instrText xml:space="preserve"> PAGEREF _Toc147576194 \h </w:instrText>
            </w:r>
            <w:r>
              <w:rPr>
                <w:noProof/>
                <w:webHidden/>
              </w:rPr>
            </w:r>
            <w:r>
              <w:rPr>
                <w:noProof/>
                <w:webHidden/>
              </w:rPr>
              <w:fldChar w:fldCharType="separate"/>
            </w:r>
            <w:r>
              <w:rPr>
                <w:noProof/>
                <w:webHidden/>
              </w:rPr>
              <w:t>57</w:t>
            </w:r>
            <w:r>
              <w:rPr>
                <w:noProof/>
                <w:webHidden/>
              </w:rPr>
              <w:fldChar w:fldCharType="end"/>
            </w:r>
          </w:hyperlink>
        </w:p>
        <w:p w14:paraId="31C68DB9" w14:textId="360B1060" w:rsidR="00832A77" w:rsidRDefault="00832A77">
          <w:pPr>
            <w:pStyle w:val="TOC3"/>
            <w:tabs>
              <w:tab w:val="right" w:leader="dot" w:pos="8828"/>
            </w:tabs>
            <w:rPr>
              <w:rFonts w:eastAsiaTheme="minorEastAsia" w:cstheme="minorBidi"/>
              <w:noProof/>
              <w:sz w:val="24"/>
              <w:szCs w:val="24"/>
              <w:lang w:val="en-US"/>
            </w:rPr>
          </w:pPr>
          <w:hyperlink w:anchor="_Toc147576195" w:history="1">
            <w:r w:rsidRPr="001924CA">
              <w:rPr>
                <w:rStyle w:val="Hyperlink"/>
                <w:noProof/>
                <w:lang w:val="es-ES"/>
              </w:rPr>
              <w:t>Relación con el contrato a prueba y capacitación inicial</w:t>
            </w:r>
            <w:r>
              <w:rPr>
                <w:noProof/>
                <w:webHidden/>
              </w:rPr>
              <w:tab/>
            </w:r>
            <w:r>
              <w:rPr>
                <w:noProof/>
                <w:webHidden/>
              </w:rPr>
              <w:fldChar w:fldCharType="begin"/>
            </w:r>
            <w:r>
              <w:rPr>
                <w:noProof/>
                <w:webHidden/>
              </w:rPr>
              <w:instrText xml:space="preserve"> PAGEREF _Toc147576195 \h </w:instrText>
            </w:r>
            <w:r>
              <w:rPr>
                <w:noProof/>
                <w:webHidden/>
              </w:rPr>
            </w:r>
            <w:r>
              <w:rPr>
                <w:noProof/>
                <w:webHidden/>
              </w:rPr>
              <w:fldChar w:fldCharType="separate"/>
            </w:r>
            <w:r>
              <w:rPr>
                <w:noProof/>
                <w:webHidden/>
              </w:rPr>
              <w:t>57</w:t>
            </w:r>
            <w:r>
              <w:rPr>
                <w:noProof/>
                <w:webHidden/>
              </w:rPr>
              <w:fldChar w:fldCharType="end"/>
            </w:r>
          </w:hyperlink>
        </w:p>
        <w:p w14:paraId="2937C262" w14:textId="7CC717FB" w:rsidR="00832A77" w:rsidRDefault="00832A77">
          <w:pPr>
            <w:pStyle w:val="TOC2"/>
            <w:tabs>
              <w:tab w:val="right" w:leader="dot" w:pos="8828"/>
            </w:tabs>
            <w:rPr>
              <w:rFonts w:eastAsiaTheme="minorEastAsia" w:cstheme="minorBidi"/>
              <w:b w:val="0"/>
              <w:bCs w:val="0"/>
              <w:noProof/>
              <w:sz w:val="24"/>
              <w:szCs w:val="24"/>
              <w:lang w:val="en-US"/>
            </w:rPr>
          </w:pPr>
          <w:hyperlink w:anchor="_Toc147576196" w:history="1">
            <w:r w:rsidRPr="001924CA">
              <w:rPr>
                <w:rStyle w:val="Hyperlink"/>
                <w:noProof/>
                <w:lang w:val="es-ES"/>
              </w:rPr>
              <w:t>Derechos de preferencia, antigüedad y ascenso</w:t>
            </w:r>
            <w:r>
              <w:rPr>
                <w:noProof/>
                <w:webHidden/>
              </w:rPr>
              <w:tab/>
            </w:r>
            <w:r>
              <w:rPr>
                <w:noProof/>
                <w:webHidden/>
              </w:rPr>
              <w:fldChar w:fldCharType="begin"/>
            </w:r>
            <w:r>
              <w:rPr>
                <w:noProof/>
                <w:webHidden/>
              </w:rPr>
              <w:instrText xml:space="preserve"> PAGEREF _Toc147576196 \h </w:instrText>
            </w:r>
            <w:r>
              <w:rPr>
                <w:noProof/>
                <w:webHidden/>
              </w:rPr>
            </w:r>
            <w:r>
              <w:rPr>
                <w:noProof/>
                <w:webHidden/>
              </w:rPr>
              <w:fldChar w:fldCharType="separate"/>
            </w:r>
            <w:r>
              <w:rPr>
                <w:noProof/>
                <w:webHidden/>
              </w:rPr>
              <w:t>57</w:t>
            </w:r>
            <w:r>
              <w:rPr>
                <w:noProof/>
                <w:webHidden/>
              </w:rPr>
              <w:fldChar w:fldCharType="end"/>
            </w:r>
          </w:hyperlink>
        </w:p>
        <w:p w14:paraId="5B28EAB7" w14:textId="3DC42AD3" w:rsidR="00832A77" w:rsidRDefault="00832A77">
          <w:pPr>
            <w:pStyle w:val="TOC3"/>
            <w:tabs>
              <w:tab w:val="right" w:leader="dot" w:pos="8828"/>
            </w:tabs>
            <w:rPr>
              <w:rFonts w:eastAsiaTheme="minorEastAsia" w:cstheme="minorBidi"/>
              <w:noProof/>
              <w:sz w:val="24"/>
              <w:szCs w:val="24"/>
              <w:lang w:val="en-US"/>
            </w:rPr>
          </w:pPr>
          <w:hyperlink w:anchor="_Toc147576197" w:history="1">
            <w:r w:rsidRPr="001924CA">
              <w:rPr>
                <w:rStyle w:val="Hyperlink"/>
                <w:noProof/>
                <w:lang w:val="es-ES"/>
              </w:rPr>
              <w:t>Derecho de preferencia</w:t>
            </w:r>
            <w:r>
              <w:rPr>
                <w:noProof/>
                <w:webHidden/>
              </w:rPr>
              <w:tab/>
            </w:r>
            <w:r>
              <w:rPr>
                <w:noProof/>
                <w:webHidden/>
              </w:rPr>
              <w:fldChar w:fldCharType="begin"/>
            </w:r>
            <w:r>
              <w:rPr>
                <w:noProof/>
                <w:webHidden/>
              </w:rPr>
              <w:instrText xml:space="preserve"> PAGEREF _Toc147576197 \h </w:instrText>
            </w:r>
            <w:r>
              <w:rPr>
                <w:noProof/>
                <w:webHidden/>
              </w:rPr>
            </w:r>
            <w:r>
              <w:rPr>
                <w:noProof/>
                <w:webHidden/>
              </w:rPr>
              <w:fldChar w:fldCharType="separate"/>
            </w:r>
            <w:r>
              <w:rPr>
                <w:noProof/>
                <w:webHidden/>
              </w:rPr>
              <w:t>57</w:t>
            </w:r>
            <w:r>
              <w:rPr>
                <w:noProof/>
                <w:webHidden/>
              </w:rPr>
              <w:fldChar w:fldCharType="end"/>
            </w:r>
          </w:hyperlink>
        </w:p>
        <w:p w14:paraId="4BC14266" w14:textId="23DF1849" w:rsidR="00832A77" w:rsidRDefault="00832A77">
          <w:pPr>
            <w:pStyle w:val="TOC3"/>
            <w:tabs>
              <w:tab w:val="right" w:leader="dot" w:pos="8828"/>
            </w:tabs>
            <w:rPr>
              <w:rFonts w:eastAsiaTheme="minorEastAsia" w:cstheme="minorBidi"/>
              <w:noProof/>
              <w:sz w:val="24"/>
              <w:szCs w:val="24"/>
              <w:lang w:val="en-US"/>
            </w:rPr>
          </w:pPr>
          <w:hyperlink w:anchor="_Toc147576198" w:history="1">
            <w:r w:rsidRPr="001924CA">
              <w:rPr>
                <w:rStyle w:val="Hyperlink"/>
                <w:noProof/>
                <w:lang w:val="es-ES"/>
              </w:rPr>
              <w:t>Prima de antigüedad</w:t>
            </w:r>
            <w:r>
              <w:rPr>
                <w:noProof/>
                <w:webHidden/>
              </w:rPr>
              <w:tab/>
            </w:r>
            <w:r>
              <w:rPr>
                <w:noProof/>
                <w:webHidden/>
              </w:rPr>
              <w:fldChar w:fldCharType="begin"/>
            </w:r>
            <w:r>
              <w:rPr>
                <w:noProof/>
                <w:webHidden/>
              </w:rPr>
              <w:instrText xml:space="preserve"> PAGEREF _Toc147576198 \h </w:instrText>
            </w:r>
            <w:r>
              <w:rPr>
                <w:noProof/>
                <w:webHidden/>
              </w:rPr>
            </w:r>
            <w:r>
              <w:rPr>
                <w:noProof/>
                <w:webHidden/>
              </w:rPr>
              <w:fldChar w:fldCharType="separate"/>
            </w:r>
            <w:r>
              <w:rPr>
                <w:noProof/>
                <w:webHidden/>
              </w:rPr>
              <w:t>57</w:t>
            </w:r>
            <w:r>
              <w:rPr>
                <w:noProof/>
                <w:webHidden/>
              </w:rPr>
              <w:fldChar w:fldCharType="end"/>
            </w:r>
          </w:hyperlink>
        </w:p>
        <w:p w14:paraId="501D2DAD" w14:textId="026DF878" w:rsidR="00832A77" w:rsidRDefault="00832A77">
          <w:pPr>
            <w:pStyle w:val="TOC2"/>
            <w:tabs>
              <w:tab w:val="right" w:leader="dot" w:pos="8828"/>
            </w:tabs>
            <w:rPr>
              <w:rFonts w:eastAsiaTheme="minorEastAsia" w:cstheme="minorBidi"/>
              <w:b w:val="0"/>
              <w:bCs w:val="0"/>
              <w:noProof/>
              <w:sz w:val="24"/>
              <w:szCs w:val="24"/>
              <w:lang w:val="en-US"/>
            </w:rPr>
          </w:pPr>
          <w:hyperlink w:anchor="_Toc147576199" w:history="1">
            <w:r w:rsidRPr="001924CA">
              <w:rPr>
                <w:rStyle w:val="Hyperlink"/>
                <w:noProof/>
                <w:lang w:val="es-ES"/>
              </w:rPr>
              <w:t>Invenciones de los trabajadores</w:t>
            </w:r>
            <w:r>
              <w:rPr>
                <w:noProof/>
                <w:webHidden/>
              </w:rPr>
              <w:tab/>
            </w:r>
            <w:r>
              <w:rPr>
                <w:noProof/>
                <w:webHidden/>
              </w:rPr>
              <w:fldChar w:fldCharType="begin"/>
            </w:r>
            <w:r>
              <w:rPr>
                <w:noProof/>
                <w:webHidden/>
              </w:rPr>
              <w:instrText xml:space="preserve"> PAGEREF _Toc147576199 \h </w:instrText>
            </w:r>
            <w:r>
              <w:rPr>
                <w:noProof/>
                <w:webHidden/>
              </w:rPr>
            </w:r>
            <w:r>
              <w:rPr>
                <w:noProof/>
                <w:webHidden/>
              </w:rPr>
              <w:fldChar w:fldCharType="separate"/>
            </w:r>
            <w:r>
              <w:rPr>
                <w:noProof/>
                <w:webHidden/>
              </w:rPr>
              <w:t>59</w:t>
            </w:r>
            <w:r>
              <w:rPr>
                <w:noProof/>
                <w:webHidden/>
              </w:rPr>
              <w:fldChar w:fldCharType="end"/>
            </w:r>
          </w:hyperlink>
        </w:p>
        <w:p w14:paraId="0A6E31E6" w14:textId="0ADFC0D7" w:rsidR="00832A77" w:rsidRDefault="00832A77">
          <w:pPr>
            <w:pStyle w:val="TOC2"/>
            <w:tabs>
              <w:tab w:val="right" w:leader="dot" w:pos="8828"/>
            </w:tabs>
            <w:rPr>
              <w:rFonts w:eastAsiaTheme="minorEastAsia" w:cstheme="minorBidi"/>
              <w:b w:val="0"/>
              <w:bCs w:val="0"/>
              <w:noProof/>
              <w:sz w:val="24"/>
              <w:szCs w:val="24"/>
              <w:lang w:val="en-US"/>
            </w:rPr>
          </w:pPr>
          <w:hyperlink w:anchor="_Toc147576200" w:history="1">
            <w:r w:rsidRPr="001924CA">
              <w:rPr>
                <w:rStyle w:val="Hyperlink"/>
                <w:noProof/>
                <w:lang w:val="es-ES"/>
              </w:rPr>
              <w:t>Trabajo de las mujeres</w:t>
            </w:r>
            <w:r>
              <w:rPr>
                <w:noProof/>
                <w:webHidden/>
              </w:rPr>
              <w:tab/>
            </w:r>
            <w:r>
              <w:rPr>
                <w:noProof/>
                <w:webHidden/>
              </w:rPr>
              <w:fldChar w:fldCharType="begin"/>
            </w:r>
            <w:r>
              <w:rPr>
                <w:noProof/>
                <w:webHidden/>
              </w:rPr>
              <w:instrText xml:space="preserve"> PAGEREF _Toc147576200 \h </w:instrText>
            </w:r>
            <w:r>
              <w:rPr>
                <w:noProof/>
                <w:webHidden/>
              </w:rPr>
            </w:r>
            <w:r>
              <w:rPr>
                <w:noProof/>
                <w:webHidden/>
              </w:rPr>
              <w:fldChar w:fldCharType="separate"/>
            </w:r>
            <w:r>
              <w:rPr>
                <w:noProof/>
                <w:webHidden/>
              </w:rPr>
              <w:t>59</w:t>
            </w:r>
            <w:r>
              <w:rPr>
                <w:noProof/>
                <w:webHidden/>
              </w:rPr>
              <w:fldChar w:fldCharType="end"/>
            </w:r>
          </w:hyperlink>
        </w:p>
        <w:p w14:paraId="407CF52F" w14:textId="0E578132" w:rsidR="00832A77" w:rsidRDefault="00832A77">
          <w:pPr>
            <w:pStyle w:val="TOC2"/>
            <w:tabs>
              <w:tab w:val="right" w:leader="dot" w:pos="8828"/>
            </w:tabs>
            <w:rPr>
              <w:rFonts w:eastAsiaTheme="minorEastAsia" w:cstheme="minorBidi"/>
              <w:b w:val="0"/>
              <w:bCs w:val="0"/>
              <w:noProof/>
              <w:sz w:val="24"/>
              <w:szCs w:val="24"/>
              <w:lang w:val="en-US"/>
            </w:rPr>
          </w:pPr>
          <w:hyperlink w:anchor="_Toc147576201" w:history="1">
            <w:r w:rsidRPr="001924CA">
              <w:rPr>
                <w:rStyle w:val="Hyperlink"/>
                <w:noProof/>
                <w:lang w:val="es-ES"/>
              </w:rPr>
              <w:t>Trabajo de menores</w:t>
            </w:r>
            <w:r>
              <w:rPr>
                <w:noProof/>
                <w:webHidden/>
              </w:rPr>
              <w:tab/>
            </w:r>
            <w:r>
              <w:rPr>
                <w:noProof/>
                <w:webHidden/>
              </w:rPr>
              <w:fldChar w:fldCharType="begin"/>
            </w:r>
            <w:r>
              <w:rPr>
                <w:noProof/>
                <w:webHidden/>
              </w:rPr>
              <w:instrText xml:space="preserve"> PAGEREF _Toc147576201 \h </w:instrText>
            </w:r>
            <w:r>
              <w:rPr>
                <w:noProof/>
                <w:webHidden/>
              </w:rPr>
            </w:r>
            <w:r>
              <w:rPr>
                <w:noProof/>
                <w:webHidden/>
              </w:rPr>
              <w:fldChar w:fldCharType="separate"/>
            </w:r>
            <w:r>
              <w:rPr>
                <w:noProof/>
                <w:webHidden/>
              </w:rPr>
              <w:t>61</w:t>
            </w:r>
            <w:r>
              <w:rPr>
                <w:noProof/>
                <w:webHidden/>
              </w:rPr>
              <w:fldChar w:fldCharType="end"/>
            </w:r>
          </w:hyperlink>
        </w:p>
        <w:p w14:paraId="14D6E17F" w14:textId="53712B3D" w:rsidR="00832A77" w:rsidRDefault="00832A77">
          <w:pPr>
            <w:pStyle w:val="TOC1"/>
            <w:tabs>
              <w:tab w:val="right" w:leader="dot" w:pos="8828"/>
            </w:tabs>
            <w:rPr>
              <w:rFonts w:eastAsiaTheme="minorEastAsia" w:cstheme="minorBidi"/>
              <w:b w:val="0"/>
              <w:bCs w:val="0"/>
              <w:i w:val="0"/>
              <w:iCs w:val="0"/>
              <w:noProof/>
              <w:lang w:val="en-US"/>
            </w:rPr>
          </w:pPr>
          <w:hyperlink w:anchor="_Toc147576202" w:history="1">
            <w:r w:rsidRPr="001924CA">
              <w:rPr>
                <w:rStyle w:val="Hyperlink"/>
                <w:noProof/>
                <w:lang w:val="es-ES"/>
              </w:rPr>
              <w:t>Trabajos especiales</w:t>
            </w:r>
            <w:r>
              <w:rPr>
                <w:noProof/>
                <w:webHidden/>
              </w:rPr>
              <w:tab/>
            </w:r>
            <w:r>
              <w:rPr>
                <w:noProof/>
                <w:webHidden/>
              </w:rPr>
              <w:fldChar w:fldCharType="begin"/>
            </w:r>
            <w:r>
              <w:rPr>
                <w:noProof/>
                <w:webHidden/>
              </w:rPr>
              <w:instrText xml:space="preserve"> PAGEREF _Toc147576202 \h </w:instrText>
            </w:r>
            <w:r>
              <w:rPr>
                <w:noProof/>
                <w:webHidden/>
              </w:rPr>
            </w:r>
            <w:r>
              <w:rPr>
                <w:noProof/>
                <w:webHidden/>
              </w:rPr>
              <w:fldChar w:fldCharType="separate"/>
            </w:r>
            <w:r>
              <w:rPr>
                <w:noProof/>
                <w:webHidden/>
              </w:rPr>
              <w:t>61</w:t>
            </w:r>
            <w:r>
              <w:rPr>
                <w:noProof/>
                <w:webHidden/>
              </w:rPr>
              <w:fldChar w:fldCharType="end"/>
            </w:r>
          </w:hyperlink>
        </w:p>
        <w:p w14:paraId="12957B50" w14:textId="154126CD" w:rsidR="00832A77" w:rsidRDefault="00832A77">
          <w:pPr>
            <w:pStyle w:val="TOC2"/>
            <w:tabs>
              <w:tab w:val="right" w:leader="dot" w:pos="8828"/>
            </w:tabs>
            <w:rPr>
              <w:rFonts w:eastAsiaTheme="minorEastAsia" w:cstheme="minorBidi"/>
              <w:b w:val="0"/>
              <w:bCs w:val="0"/>
              <w:noProof/>
              <w:sz w:val="24"/>
              <w:szCs w:val="24"/>
              <w:lang w:val="en-US"/>
            </w:rPr>
          </w:pPr>
          <w:hyperlink w:anchor="_Toc147576203" w:history="1">
            <w:r w:rsidRPr="001924CA">
              <w:rPr>
                <w:rStyle w:val="Hyperlink"/>
                <w:noProof/>
                <w:lang w:val="es-ES"/>
              </w:rPr>
              <w:t>Confianza</w:t>
            </w:r>
            <w:r>
              <w:rPr>
                <w:noProof/>
                <w:webHidden/>
              </w:rPr>
              <w:tab/>
            </w:r>
            <w:r>
              <w:rPr>
                <w:noProof/>
                <w:webHidden/>
              </w:rPr>
              <w:fldChar w:fldCharType="begin"/>
            </w:r>
            <w:r>
              <w:rPr>
                <w:noProof/>
                <w:webHidden/>
              </w:rPr>
              <w:instrText xml:space="preserve"> PAGEREF _Toc147576203 \h </w:instrText>
            </w:r>
            <w:r>
              <w:rPr>
                <w:noProof/>
                <w:webHidden/>
              </w:rPr>
            </w:r>
            <w:r>
              <w:rPr>
                <w:noProof/>
                <w:webHidden/>
              </w:rPr>
              <w:fldChar w:fldCharType="separate"/>
            </w:r>
            <w:r>
              <w:rPr>
                <w:noProof/>
                <w:webHidden/>
              </w:rPr>
              <w:t>61</w:t>
            </w:r>
            <w:r>
              <w:rPr>
                <w:noProof/>
                <w:webHidden/>
              </w:rPr>
              <w:fldChar w:fldCharType="end"/>
            </w:r>
          </w:hyperlink>
        </w:p>
        <w:p w14:paraId="0BA86C0E" w14:textId="2464FF3E" w:rsidR="00832A77" w:rsidRDefault="00832A77">
          <w:pPr>
            <w:pStyle w:val="TOC2"/>
            <w:tabs>
              <w:tab w:val="right" w:leader="dot" w:pos="8828"/>
            </w:tabs>
            <w:rPr>
              <w:rFonts w:eastAsiaTheme="minorEastAsia" w:cstheme="minorBidi"/>
              <w:b w:val="0"/>
              <w:bCs w:val="0"/>
              <w:noProof/>
              <w:sz w:val="24"/>
              <w:szCs w:val="24"/>
              <w:lang w:val="en-US"/>
            </w:rPr>
          </w:pPr>
          <w:hyperlink w:anchor="_Toc147576204" w:history="1">
            <w:r w:rsidRPr="001924CA">
              <w:rPr>
                <w:rStyle w:val="Hyperlink"/>
                <w:noProof/>
                <w:lang w:val="es-ES"/>
              </w:rPr>
              <w:t>Buques</w:t>
            </w:r>
            <w:r>
              <w:rPr>
                <w:noProof/>
                <w:webHidden/>
              </w:rPr>
              <w:tab/>
            </w:r>
            <w:r>
              <w:rPr>
                <w:noProof/>
                <w:webHidden/>
              </w:rPr>
              <w:fldChar w:fldCharType="begin"/>
            </w:r>
            <w:r>
              <w:rPr>
                <w:noProof/>
                <w:webHidden/>
              </w:rPr>
              <w:instrText xml:space="preserve"> PAGEREF _Toc147576204 \h </w:instrText>
            </w:r>
            <w:r>
              <w:rPr>
                <w:noProof/>
                <w:webHidden/>
              </w:rPr>
            </w:r>
            <w:r>
              <w:rPr>
                <w:noProof/>
                <w:webHidden/>
              </w:rPr>
              <w:fldChar w:fldCharType="separate"/>
            </w:r>
            <w:r>
              <w:rPr>
                <w:noProof/>
                <w:webHidden/>
              </w:rPr>
              <w:t>62</w:t>
            </w:r>
            <w:r>
              <w:rPr>
                <w:noProof/>
                <w:webHidden/>
              </w:rPr>
              <w:fldChar w:fldCharType="end"/>
            </w:r>
          </w:hyperlink>
        </w:p>
        <w:p w14:paraId="57460D35" w14:textId="421802A5" w:rsidR="00832A77" w:rsidRDefault="00832A77">
          <w:pPr>
            <w:pStyle w:val="TOC2"/>
            <w:tabs>
              <w:tab w:val="right" w:leader="dot" w:pos="8828"/>
            </w:tabs>
            <w:rPr>
              <w:rFonts w:eastAsiaTheme="minorEastAsia" w:cstheme="minorBidi"/>
              <w:b w:val="0"/>
              <w:bCs w:val="0"/>
              <w:noProof/>
              <w:sz w:val="24"/>
              <w:szCs w:val="24"/>
              <w:lang w:val="en-US"/>
            </w:rPr>
          </w:pPr>
          <w:hyperlink w:anchor="_Toc147576205" w:history="1">
            <w:r w:rsidRPr="001924CA">
              <w:rPr>
                <w:rStyle w:val="Hyperlink"/>
                <w:noProof/>
                <w:lang w:val="es-ES"/>
              </w:rPr>
              <w:t>Aeronáuticas</w:t>
            </w:r>
            <w:r>
              <w:rPr>
                <w:noProof/>
                <w:webHidden/>
              </w:rPr>
              <w:tab/>
            </w:r>
            <w:r>
              <w:rPr>
                <w:noProof/>
                <w:webHidden/>
              </w:rPr>
              <w:fldChar w:fldCharType="begin"/>
            </w:r>
            <w:r>
              <w:rPr>
                <w:noProof/>
                <w:webHidden/>
              </w:rPr>
              <w:instrText xml:space="preserve"> PAGEREF _Toc147576205 \h </w:instrText>
            </w:r>
            <w:r>
              <w:rPr>
                <w:noProof/>
                <w:webHidden/>
              </w:rPr>
            </w:r>
            <w:r>
              <w:rPr>
                <w:noProof/>
                <w:webHidden/>
              </w:rPr>
              <w:fldChar w:fldCharType="separate"/>
            </w:r>
            <w:r>
              <w:rPr>
                <w:noProof/>
                <w:webHidden/>
              </w:rPr>
              <w:t>67</w:t>
            </w:r>
            <w:r>
              <w:rPr>
                <w:noProof/>
                <w:webHidden/>
              </w:rPr>
              <w:fldChar w:fldCharType="end"/>
            </w:r>
          </w:hyperlink>
        </w:p>
        <w:p w14:paraId="357585F8" w14:textId="0BA2A1B0" w:rsidR="00832A77" w:rsidRDefault="00832A77">
          <w:pPr>
            <w:pStyle w:val="TOC3"/>
            <w:tabs>
              <w:tab w:val="right" w:leader="dot" w:pos="8828"/>
            </w:tabs>
            <w:rPr>
              <w:rFonts w:eastAsiaTheme="minorEastAsia" w:cstheme="minorBidi"/>
              <w:noProof/>
              <w:sz w:val="24"/>
              <w:szCs w:val="24"/>
              <w:lang w:val="en-US"/>
            </w:rPr>
          </w:pPr>
          <w:hyperlink w:anchor="_Toc147576206" w:history="1">
            <w:r w:rsidRPr="001924CA">
              <w:rPr>
                <w:rStyle w:val="Hyperlink"/>
                <w:noProof/>
                <w:lang w:val="es-ES"/>
              </w:rPr>
              <w:t>Jornada</w:t>
            </w:r>
            <w:r>
              <w:rPr>
                <w:noProof/>
                <w:webHidden/>
              </w:rPr>
              <w:tab/>
            </w:r>
            <w:r>
              <w:rPr>
                <w:noProof/>
                <w:webHidden/>
              </w:rPr>
              <w:fldChar w:fldCharType="begin"/>
            </w:r>
            <w:r>
              <w:rPr>
                <w:noProof/>
                <w:webHidden/>
              </w:rPr>
              <w:instrText xml:space="preserve"> PAGEREF _Toc147576206 \h </w:instrText>
            </w:r>
            <w:r>
              <w:rPr>
                <w:noProof/>
                <w:webHidden/>
              </w:rPr>
            </w:r>
            <w:r>
              <w:rPr>
                <w:noProof/>
                <w:webHidden/>
              </w:rPr>
              <w:fldChar w:fldCharType="separate"/>
            </w:r>
            <w:r>
              <w:rPr>
                <w:noProof/>
                <w:webHidden/>
              </w:rPr>
              <w:t>67</w:t>
            </w:r>
            <w:r>
              <w:rPr>
                <w:noProof/>
                <w:webHidden/>
              </w:rPr>
              <w:fldChar w:fldCharType="end"/>
            </w:r>
          </w:hyperlink>
        </w:p>
        <w:p w14:paraId="78A13B28" w14:textId="48D0A309" w:rsidR="00832A77" w:rsidRDefault="00832A77">
          <w:pPr>
            <w:pStyle w:val="TOC3"/>
            <w:tabs>
              <w:tab w:val="right" w:leader="dot" w:pos="8828"/>
            </w:tabs>
            <w:rPr>
              <w:rFonts w:eastAsiaTheme="minorEastAsia" w:cstheme="minorBidi"/>
              <w:noProof/>
              <w:sz w:val="24"/>
              <w:szCs w:val="24"/>
              <w:lang w:val="en-US"/>
            </w:rPr>
          </w:pPr>
          <w:hyperlink w:anchor="_Toc147576207" w:history="1">
            <w:r w:rsidRPr="001924CA">
              <w:rPr>
                <w:rStyle w:val="Hyperlink"/>
                <w:noProof/>
                <w:lang w:val="es-ES"/>
              </w:rPr>
              <w:t>Excepciones de jornada</w:t>
            </w:r>
            <w:r>
              <w:rPr>
                <w:noProof/>
                <w:webHidden/>
              </w:rPr>
              <w:tab/>
            </w:r>
            <w:r>
              <w:rPr>
                <w:noProof/>
                <w:webHidden/>
              </w:rPr>
              <w:fldChar w:fldCharType="begin"/>
            </w:r>
            <w:r>
              <w:rPr>
                <w:noProof/>
                <w:webHidden/>
              </w:rPr>
              <w:instrText xml:space="preserve"> PAGEREF _Toc147576207 \h </w:instrText>
            </w:r>
            <w:r>
              <w:rPr>
                <w:noProof/>
                <w:webHidden/>
              </w:rPr>
            </w:r>
            <w:r>
              <w:rPr>
                <w:noProof/>
                <w:webHidden/>
              </w:rPr>
              <w:fldChar w:fldCharType="separate"/>
            </w:r>
            <w:r>
              <w:rPr>
                <w:noProof/>
                <w:webHidden/>
              </w:rPr>
              <w:t>67</w:t>
            </w:r>
            <w:r>
              <w:rPr>
                <w:noProof/>
                <w:webHidden/>
              </w:rPr>
              <w:fldChar w:fldCharType="end"/>
            </w:r>
          </w:hyperlink>
        </w:p>
        <w:p w14:paraId="5C6752FC" w14:textId="079B17F2" w:rsidR="00832A77" w:rsidRDefault="00832A77">
          <w:pPr>
            <w:pStyle w:val="TOC3"/>
            <w:tabs>
              <w:tab w:val="right" w:leader="dot" w:pos="8828"/>
            </w:tabs>
            <w:rPr>
              <w:rFonts w:eastAsiaTheme="minorEastAsia" w:cstheme="minorBidi"/>
              <w:noProof/>
              <w:sz w:val="24"/>
              <w:szCs w:val="24"/>
              <w:lang w:val="en-US"/>
            </w:rPr>
          </w:pPr>
          <w:hyperlink w:anchor="_Toc147576208" w:history="1">
            <w:r w:rsidRPr="001924CA">
              <w:rPr>
                <w:rStyle w:val="Hyperlink"/>
                <w:noProof/>
                <w:lang w:val="es-ES"/>
              </w:rPr>
              <w:t>Vacaciones</w:t>
            </w:r>
            <w:r>
              <w:rPr>
                <w:noProof/>
                <w:webHidden/>
              </w:rPr>
              <w:tab/>
            </w:r>
            <w:r>
              <w:rPr>
                <w:noProof/>
                <w:webHidden/>
              </w:rPr>
              <w:fldChar w:fldCharType="begin"/>
            </w:r>
            <w:r>
              <w:rPr>
                <w:noProof/>
                <w:webHidden/>
              </w:rPr>
              <w:instrText xml:space="preserve"> PAGEREF _Toc147576208 \h </w:instrText>
            </w:r>
            <w:r>
              <w:rPr>
                <w:noProof/>
                <w:webHidden/>
              </w:rPr>
            </w:r>
            <w:r>
              <w:rPr>
                <w:noProof/>
                <w:webHidden/>
              </w:rPr>
              <w:fldChar w:fldCharType="separate"/>
            </w:r>
            <w:r>
              <w:rPr>
                <w:noProof/>
                <w:webHidden/>
              </w:rPr>
              <w:t>67</w:t>
            </w:r>
            <w:r>
              <w:rPr>
                <w:noProof/>
                <w:webHidden/>
              </w:rPr>
              <w:fldChar w:fldCharType="end"/>
            </w:r>
          </w:hyperlink>
        </w:p>
        <w:p w14:paraId="02E76524" w14:textId="6CFCF7BD" w:rsidR="00832A77" w:rsidRDefault="00832A77">
          <w:pPr>
            <w:pStyle w:val="TOC3"/>
            <w:tabs>
              <w:tab w:val="right" w:leader="dot" w:pos="8828"/>
            </w:tabs>
            <w:rPr>
              <w:rFonts w:eastAsiaTheme="minorEastAsia" w:cstheme="minorBidi"/>
              <w:noProof/>
              <w:sz w:val="24"/>
              <w:szCs w:val="24"/>
              <w:lang w:val="en-US"/>
            </w:rPr>
          </w:pPr>
          <w:hyperlink w:anchor="_Toc147576209" w:history="1">
            <w:r w:rsidRPr="001924CA">
              <w:rPr>
                <w:rStyle w:val="Hyperlink"/>
                <w:noProof/>
                <w:lang w:val="es-ES"/>
              </w:rPr>
              <w:t>Viáticos</w:t>
            </w:r>
            <w:r>
              <w:rPr>
                <w:noProof/>
                <w:webHidden/>
              </w:rPr>
              <w:tab/>
            </w:r>
            <w:r>
              <w:rPr>
                <w:noProof/>
                <w:webHidden/>
              </w:rPr>
              <w:fldChar w:fldCharType="begin"/>
            </w:r>
            <w:r>
              <w:rPr>
                <w:noProof/>
                <w:webHidden/>
              </w:rPr>
              <w:instrText xml:space="preserve"> PAGEREF _Toc147576209 \h </w:instrText>
            </w:r>
            <w:r>
              <w:rPr>
                <w:noProof/>
                <w:webHidden/>
              </w:rPr>
            </w:r>
            <w:r>
              <w:rPr>
                <w:noProof/>
                <w:webHidden/>
              </w:rPr>
              <w:fldChar w:fldCharType="separate"/>
            </w:r>
            <w:r>
              <w:rPr>
                <w:noProof/>
                <w:webHidden/>
              </w:rPr>
              <w:t>67</w:t>
            </w:r>
            <w:r>
              <w:rPr>
                <w:noProof/>
                <w:webHidden/>
              </w:rPr>
              <w:fldChar w:fldCharType="end"/>
            </w:r>
          </w:hyperlink>
        </w:p>
        <w:p w14:paraId="021FD685" w14:textId="3C436B0F" w:rsidR="00832A77" w:rsidRDefault="00832A77">
          <w:pPr>
            <w:pStyle w:val="TOC3"/>
            <w:tabs>
              <w:tab w:val="right" w:leader="dot" w:pos="8828"/>
            </w:tabs>
            <w:rPr>
              <w:rFonts w:eastAsiaTheme="minorEastAsia" w:cstheme="minorBidi"/>
              <w:noProof/>
              <w:sz w:val="24"/>
              <w:szCs w:val="24"/>
              <w:lang w:val="en-US"/>
            </w:rPr>
          </w:pPr>
          <w:hyperlink w:anchor="_Toc147576210" w:history="1">
            <w:r w:rsidRPr="001924CA">
              <w:rPr>
                <w:rStyle w:val="Hyperlink"/>
                <w:noProof/>
                <w:lang w:val="es-ES"/>
              </w:rPr>
              <w:t>Capacitación y adiestramiento</w:t>
            </w:r>
            <w:r>
              <w:rPr>
                <w:noProof/>
                <w:webHidden/>
              </w:rPr>
              <w:tab/>
            </w:r>
            <w:r>
              <w:rPr>
                <w:noProof/>
                <w:webHidden/>
              </w:rPr>
              <w:fldChar w:fldCharType="begin"/>
            </w:r>
            <w:r>
              <w:rPr>
                <w:noProof/>
                <w:webHidden/>
              </w:rPr>
              <w:instrText xml:space="preserve"> PAGEREF _Toc147576210 \h </w:instrText>
            </w:r>
            <w:r>
              <w:rPr>
                <w:noProof/>
                <w:webHidden/>
              </w:rPr>
            </w:r>
            <w:r>
              <w:rPr>
                <w:noProof/>
                <w:webHidden/>
              </w:rPr>
              <w:fldChar w:fldCharType="separate"/>
            </w:r>
            <w:r>
              <w:rPr>
                <w:noProof/>
                <w:webHidden/>
              </w:rPr>
              <w:t>67</w:t>
            </w:r>
            <w:r>
              <w:rPr>
                <w:noProof/>
                <w:webHidden/>
              </w:rPr>
              <w:fldChar w:fldCharType="end"/>
            </w:r>
          </w:hyperlink>
        </w:p>
        <w:p w14:paraId="1A7567E4" w14:textId="5792B149" w:rsidR="00832A77" w:rsidRDefault="00832A77">
          <w:pPr>
            <w:pStyle w:val="TOC3"/>
            <w:tabs>
              <w:tab w:val="right" w:leader="dot" w:pos="8828"/>
            </w:tabs>
            <w:rPr>
              <w:rFonts w:eastAsiaTheme="minorEastAsia" w:cstheme="minorBidi"/>
              <w:noProof/>
              <w:sz w:val="24"/>
              <w:szCs w:val="24"/>
              <w:lang w:val="en-US"/>
            </w:rPr>
          </w:pPr>
          <w:hyperlink w:anchor="_Toc147576211" w:history="1">
            <w:r w:rsidRPr="001924CA">
              <w:rPr>
                <w:rStyle w:val="Hyperlink"/>
                <w:noProof/>
                <w:lang w:val="es-ES"/>
              </w:rPr>
              <w:t>Obligaciones especiales</w:t>
            </w:r>
            <w:r>
              <w:rPr>
                <w:noProof/>
                <w:webHidden/>
              </w:rPr>
              <w:tab/>
            </w:r>
            <w:r>
              <w:rPr>
                <w:noProof/>
                <w:webHidden/>
              </w:rPr>
              <w:fldChar w:fldCharType="begin"/>
            </w:r>
            <w:r>
              <w:rPr>
                <w:noProof/>
                <w:webHidden/>
              </w:rPr>
              <w:instrText xml:space="preserve"> PAGEREF _Toc147576211 \h </w:instrText>
            </w:r>
            <w:r>
              <w:rPr>
                <w:noProof/>
                <w:webHidden/>
              </w:rPr>
            </w:r>
            <w:r>
              <w:rPr>
                <w:noProof/>
                <w:webHidden/>
              </w:rPr>
              <w:fldChar w:fldCharType="separate"/>
            </w:r>
            <w:r>
              <w:rPr>
                <w:noProof/>
                <w:webHidden/>
              </w:rPr>
              <w:t>67</w:t>
            </w:r>
            <w:r>
              <w:rPr>
                <w:noProof/>
                <w:webHidden/>
              </w:rPr>
              <w:fldChar w:fldCharType="end"/>
            </w:r>
          </w:hyperlink>
        </w:p>
        <w:p w14:paraId="251F4973" w14:textId="5C983AC6" w:rsidR="00832A77" w:rsidRDefault="00832A77">
          <w:pPr>
            <w:pStyle w:val="TOC2"/>
            <w:tabs>
              <w:tab w:val="right" w:leader="dot" w:pos="8828"/>
            </w:tabs>
            <w:rPr>
              <w:rFonts w:eastAsiaTheme="minorEastAsia" w:cstheme="minorBidi"/>
              <w:b w:val="0"/>
              <w:bCs w:val="0"/>
              <w:noProof/>
              <w:sz w:val="24"/>
              <w:szCs w:val="24"/>
              <w:lang w:val="en-US"/>
            </w:rPr>
          </w:pPr>
          <w:hyperlink w:anchor="_Toc147576212" w:history="1">
            <w:r w:rsidRPr="001924CA">
              <w:rPr>
                <w:rStyle w:val="Hyperlink"/>
                <w:noProof/>
                <w:lang w:val="es-ES"/>
              </w:rPr>
              <w:t>Ferrocarrileros</w:t>
            </w:r>
            <w:r>
              <w:rPr>
                <w:noProof/>
                <w:webHidden/>
              </w:rPr>
              <w:tab/>
            </w:r>
            <w:r>
              <w:rPr>
                <w:noProof/>
                <w:webHidden/>
              </w:rPr>
              <w:fldChar w:fldCharType="begin"/>
            </w:r>
            <w:r>
              <w:rPr>
                <w:noProof/>
                <w:webHidden/>
              </w:rPr>
              <w:instrText xml:space="preserve"> PAGEREF _Toc147576212 \h </w:instrText>
            </w:r>
            <w:r>
              <w:rPr>
                <w:noProof/>
                <w:webHidden/>
              </w:rPr>
            </w:r>
            <w:r>
              <w:rPr>
                <w:noProof/>
                <w:webHidden/>
              </w:rPr>
              <w:fldChar w:fldCharType="separate"/>
            </w:r>
            <w:r>
              <w:rPr>
                <w:noProof/>
                <w:webHidden/>
              </w:rPr>
              <w:t>67</w:t>
            </w:r>
            <w:r>
              <w:rPr>
                <w:noProof/>
                <w:webHidden/>
              </w:rPr>
              <w:fldChar w:fldCharType="end"/>
            </w:r>
          </w:hyperlink>
        </w:p>
        <w:p w14:paraId="3C5198C3" w14:textId="6F1AAC26" w:rsidR="00832A77" w:rsidRDefault="00832A77">
          <w:pPr>
            <w:pStyle w:val="TOC2"/>
            <w:tabs>
              <w:tab w:val="right" w:leader="dot" w:pos="8828"/>
            </w:tabs>
            <w:rPr>
              <w:rFonts w:eastAsiaTheme="minorEastAsia" w:cstheme="minorBidi"/>
              <w:b w:val="0"/>
              <w:bCs w:val="0"/>
              <w:noProof/>
              <w:sz w:val="24"/>
              <w:szCs w:val="24"/>
              <w:lang w:val="en-US"/>
            </w:rPr>
          </w:pPr>
          <w:hyperlink w:anchor="_Toc147576213" w:history="1">
            <w:r w:rsidRPr="001924CA">
              <w:rPr>
                <w:rStyle w:val="Hyperlink"/>
                <w:noProof/>
                <w:lang w:val="es-ES"/>
              </w:rPr>
              <w:t>Autotransportes</w:t>
            </w:r>
            <w:r>
              <w:rPr>
                <w:noProof/>
                <w:webHidden/>
              </w:rPr>
              <w:tab/>
            </w:r>
            <w:r>
              <w:rPr>
                <w:noProof/>
                <w:webHidden/>
              </w:rPr>
              <w:fldChar w:fldCharType="begin"/>
            </w:r>
            <w:r>
              <w:rPr>
                <w:noProof/>
                <w:webHidden/>
              </w:rPr>
              <w:instrText xml:space="preserve"> PAGEREF _Toc147576213 \h </w:instrText>
            </w:r>
            <w:r>
              <w:rPr>
                <w:noProof/>
                <w:webHidden/>
              </w:rPr>
            </w:r>
            <w:r>
              <w:rPr>
                <w:noProof/>
                <w:webHidden/>
              </w:rPr>
              <w:fldChar w:fldCharType="separate"/>
            </w:r>
            <w:r>
              <w:rPr>
                <w:noProof/>
                <w:webHidden/>
              </w:rPr>
              <w:t>67</w:t>
            </w:r>
            <w:r>
              <w:rPr>
                <w:noProof/>
                <w:webHidden/>
              </w:rPr>
              <w:fldChar w:fldCharType="end"/>
            </w:r>
          </w:hyperlink>
        </w:p>
        <w:p w14:paraId="215E4C4B" w14:textId="10561071" w:rsidR="00832A77" w:rsidRDefault="00832A77">
          <w:pPr>
            <w:pStyle w:val="TOC2"/>
            <w:tabs>
              <w:tab w:val="right" w:leader="dot" w:pos="8828"/>
            </w:tabs>
            <w:rPr>
              <w:rFonts w:eastAsiaTheme="minorEastAsia" w:cstheme="minorBidi"/>
              <w:b w:val="0"/>
              <w:bCs w:val="0"/>
              <w:noProof/>
              <w:sz w:val="24"/>
              <w:szCs w:val="24"/>
              <w:lang w:val="en-US"/>
            </w:rPr>
          </w:pPr>
          <w:hyperlink w:anchor="_Toc147576214" w:history="1">
            <w:r w:rsidRPr="001924CA">
              <w:rPr>
                <w:rStyle w:val="Hyperlink"/>
                <w:noProof/>
                <w:lang w:val="es-ES"/>
              </w:rPr>
              <w:t>Zona federal</w:t>
            </w:r>
            <w:r>
              <w:rPr>
                <w:noProof/>
                <w:webHidden/>
              </w:rPr>
              <w:tab/>
            </w:r>
            <w:r>
              <w:rPr>
                <w:noProof/>
                <w:webHidden/>
              </w:rPr>
              <w:fldChar w:fldCharType="begin"/>
            </w:r>
            <w:r>
              <w:rPr>
                <w:noProof/>
                <w:webHidden/>
              </w:rPr>
              <w:instrText xml:space="preserve"> PAGEREF _Toc147576214 \h </w:instrText>
            </w:r>
            <w:r>
              <w:rPr>
                <w:noProof/>
                <w:webHidden/>
              </w:rPr>
            </w:r>
            <w:r>
              <w:rPr>
                <w:noProof/>
                <w:webHidden/>
              </w:rPr>
              <w:fldChar w:fldCharType="separate"/>
            </w:r>
            <w:r>
              <w:rPr>
                <w:noProof/>
                <w:webHidden/>
              </w:rPr>
              <w:t>67</w:t>
            </w:r>
            <w:r>
              <w:rPr>
                <w:noProof/>
                <w:webHidden/>
              </w:rPr>
              <w:fldChar w:fldCharType="end"/>
            </w:r>
          </w:hyperlink>
        </w:p>
        <w:p w14:paraId="39A19424" w14:textId="27234226" w:rsidR="00832A77" w:rsidRDefault="00832A77">
          <w:pPr>
            <w:pStyle w:val="TOC2"/>
            <w:tabs>
              <w:tab w:val="right" w:leader="dot" w:pos="8828"/>
            </w:tabs>
            <w:rPr>
              <w:rFonts w:eastAsiaTheme="minorEastAsia" w:cstheme="minorBidi"/>
              <w:b w:val="0"/>
              <w:bCs w:val="0"/>
              <w:noProof/>
              <w:sz w:val="24"/>
              <w:szCs w:val="24"/>
              <w:lang w:val="en-US"/>
            </w:rPr>
          </w:pPr>
          <w:hyperlink w:anchor="_Toc147576215" w:history="1">
            <w:r w:rsidRPr="001924CA">
              <w:rPr>
                <w:rStyle w:val="Hyperlink"/>
                <w:noProof/>
                <w:lang w:val="es-ES"/>
              </w:rPr>
              <w:t>Del campo</w:t>
            </w:r>
            <w:r>
              <w:rPr>
                <w:noProof/>
                <w:webHidden/>
              </w:rPr>
              <w:tab/>
            </w:r>
            <w:r>
              <w:rPr>
                <w:noProof/>
                <w:webHidden/>
              </w:rPr>
              <w:fldChar w:fldCharType="begin"/>
            </w:r>
            <w:r>
              <w:rPr>
                <w:noProof/>
                <w:webHidden/>
              </w:rPr>
              <w:instrText xml:space="preserve"> PAGEREF _Toc147576215 \h </w:instrText>
            </w:r>
            <w:r>
              <w:rPr>
                <w:noProof/>
                <w:webHidden/>
              </w:rPr>
            </w:r>
            <w:r>
              <w:rPr>
                <w:noProof/>
                <w:webHidden/>
              </w:rPr>
              <w:fldChar w:fldCharType="separate"/>
            </w:r>
            <w:r>
              <w:rPr>
                <w:noProof/>
                <w:webHidden/>
              </w:rPr>
              <w:t>67</w:t>
            </w:r>
            <w:r>
              <w:rPr>
                <w:noProof/>
                <w:webHidden/>
              </w:rPr>
              <w:fldChar w:fldCharType="end"/>
            </w:r>
          </w:hyperlink>
        </w:p>
        <w:p w14:paraId="06BCFA14" w14:textId="39C38EC8" w:rsidR="00832A77" w:rsidRDefault="00832A77">
          <w:pPr>
            <w:pStyle w:val="TOC2"/>
            <w:tabs>
              <w:tab w:val="right" w:leader="dot" w:pos="8828"/>
            </w:tabs>
            <w:rPr>
              <w:rFonts w:eastAsiaTheme="minorEastAsia" w:cstheme="minorBidi"/>
              <w:b w:val="0"/>
              <w:bCs w:val="0"/>
              <w:noProof/>
              <w:sz w:val="24"/>
              <w:szCs w:val="24"/>
              <w:lang w:val="en-US"/>
            </w:rPr>
          </w:pPr>
          <w:hyperlink w:anchor="_Toc147576216" w:history="1">
            <w:r w:rsidRPr="001924CA">
              <w:rPr>
                <w:rStyle w:val="Hyperlink"/>
                <w:noProof/>
                <w:lang w:val="es-ES"/>
              </w:rPr>
              <w:t>Agentes de comercio</w:t>
            </w:r>
            <w:r>
              <w:rPr>
                <w:noProof/>
                <w:webHidden/>
              </w:rPr>
              <w:tab/>
            </w:r>
            <w:r>
              <w:rPr>
                <w:noProof/>
                <w:webHidden/>
              </w:rPr>
              <w:fldChar w:fldCharType="begin"/>
            </w:r>
            <w:r>
              <w:rPr>
                <w:noProof/>
                <w:webHidden/>
              </w:rPr>
              <w:instrText xml:space="preserve"> PAGEREF _Toc147576216 \h </w:instrText>
            </w:r>
            <w:r>
              <w:rPr>
                <w:noProof/>
                <w:webHidden/>
              </w:rPr>
            </w:r>
            <w:r>
              <w:rPr>
                <w:noProof/>
                <w:webHidden/>
              </w:rPr>
              <w:fldChar w:fldCharType="separate"/>
            </w:r>
            <w:r>
              <w:rPr>
                <w:noProof/>
                <w:webHidden/>
              </w:rPr>
              <w:t>67</w:t>
            </w:r>
            <w:r>
              <w:rPr>
                <w:noProof/>
                <w:webHidden/>
              </w:rPr>
              <w:fldChar w:fldCharType="end"/>
            </w:r>
          </w:hyperlink>
        </w:p>
        <w:p w14:paraId="1AD2924E" w14:textId="28285255" w:rsidR="00832A77" w:rsidRDefault="00832A77">
          <w:pPr>
            <w:pStyle w:val="TOC2"/>
            <w:tabs>
              <w:tab w:val="right" w:leader="dot" w:pos="8828"/>
            </w:tabs>
            <w:rPr>
              <w:rFonts w:eastAsiaTheme="minorEastAsia" w:cstheme="minorBidi"/>
              <w:b w:val="0"/>
              <w:bCs w:val="0"/>
              <w:noProof/>
              <w:sz w:val="24"/>
              <w:szCs w:val="24"/>
              <w:lang w:val="en-US"/>
            </w:rPr>
          </w:pPr>
          <w:hyperlink w:anchor="_Toc147576217" w:history="1">
            <w:r w:rsidRPr="001924CA">
              <w:rPr>
                <w:rStyle w:val="Hyperlink"/>
                <w:noProof/>
                <w:lang w:val="es-ES"/>
              </w:rPr>
              <w:t>Deportistas</w:t>
            </w:r>
            <w:r>
              <w:rPr>
                <w:noProof/>
                <w:webHidden/>
              </w:rPr>
              <w:tab/>
            </w:r>
            <w:r>
              <w:rPr>
                <w:noProof/>
                <w:webHidden/>
              </w:rPr>
              <w:fldChar w:fldCharType="begin"/>
            </w:r>
            <w:r>
              <w:rPr>
                <w:noProof/>
                <w:webHidden/>
              </w:rPr>
              <w:instrText xml:space="preserve"> PAGEREF _Toc147576217 \h </w:instrText>
            </w:r>
            <w:r>
              <w:rPr>
                <w:noProof/>
                <w:webHidden/>
              </w:rPr>
            </w:r>
            <w:r>
              <w:rPr>
                <w:noProof/>
                <w:webHidden/>
              </w:rPr>
              <w:fldChar w:fldCharType="separate"/>
            </w:r>
            <w:r>
              <w:rPr>
                <w:noProof/>
                <w:webHidden/>
              </w:rPr>
              <w:t>67</w:t>
            </w:r>
            <w:r>
              <w:rPr>
                <w:noProof/>
                <w:webHidden/>
              </w:rPr>
              <w:fldChar w:fldCharType="end"/>
            </w:r>
          </w:hyperlink>
        </w:p>
        <w:p w14:paraId="1B43874A" w14:textId="309103EE" w:rsidR="00832A77" w:rsidRDefault="00832A77">
          <w:pPr>
            <w:pStyle w:val="TOC2"/>
            <w:tabs>
              <w:tab w:val="right" w:leader="dot" w:pos="8828"/>
            </w:tabs>
            <w:rPr>
              <w:rFonts w:eastAsiaTheme="minorEastAsia" w:cstheme="minorBidi"/>
              <w:b w:val="0"/>
              <w:bCs w:val="0"/>
              <w:noProof/>
              <w:sz w:val="24"/>
              <w:szCs w:val="24"/>
              <w:lang w:val="en-US"/>
            </w:rPr>
          </w:pPr>
          <w:hyperlink w:anchor="_Toc147576218" w:history="1">
            <w:r w:rsidRPr="001924CA">
              <w:rPr>
                <w:rStyle w:val="Hyperlink"/>
                <w:noProof/>
                <w:lang w:val="es-ES"/>
              </w:rPr>
              <w:t>Actores y músicos</w:t>
            </w:r>
            <w:r>
              <w:rPr>
                <w:noProof/>
                <w:webHidden/>
              </w:rPr>
              <w:tab/>
            </w:r>
            <w:r>
              <w:rPr>
                <w:noProof/>
                <w:webHidden/>
              </w:rPr>
              <w:fldChar w:fldCharType="begin"/>
            </w:r>
            <w:r>
              <w:rPr>
                <w:noProof/>
                <w:webHidden/>
              </w:rPr>
              <w:instrText xml:space="preserve"> PAGEREF _Toc147576218 \h </w:instrText>
            </w:r>
            <w:r>
              <w:rPr>
                <w:noProof/>
                <w:webHidden/>
              </w:rPr>
            </w:r>
            <w:r>
              <w:rPr>
                <w:noProof/>
                <w:webHidden/>
              </w:rPr>
              <w:fldChar w:fldCharType="separate"/>
            </w:r>
            <w:r>
              <w:rPr>
                <w:noProof/>
                <w:webHidden/>
              </w:rPr>
              <w:t>67</w:t>
            </w:r>
            <w:r>
              <w:rPr>
                <w:noProof/>
                <w:webHidden/>
              </w:rPr>
              <w:fldChar w:fldCharType="end"/>
            </w:r>
          </w:hyperlink>
        </w:p>
        <w:p w14:paraId="08A9EA44" w14:textId="1C733142" w:rsidR="00832A77" w:rsidRDefault="00832A77">
          <w:pPr>
            <w:pStyle w:val="TOC2"/>
            <w:tabs>
              <w:tab w:val="right" w:leader="dot" w:pos="8828"/>
            </w:tabs>
            <w:rPr>
              <w:rFonts w:eastAsiaTheme="minorEastAsia" w:cstheme="minorBidi"/>
              <w:b w:val="0"/>
              <w:bCs w:val="0"/>
              <w:noProof/>
              <w:sz w:val="24"/>
              <w:szCs w:val="24"/>
              <w:lang w:val="en-US"/>
            </w:rPr>
          </w:pPr>
          <w:hyperlink w:anchor="_Toc147576219" w:history="1">
            <w:r w:rsidRPr="001924CA">
              <w:rPr>
                <w:rStyle w:val="Hyperlink"/>
                <w:noProof/>
                <w:lang w:val="es-ES"/>
              </w:rPr>
              <w:t>A domicilio</w:t>
            </w:r>
            <w:r>
              <w:rPr>
                <w:noProof/>
                <w:webHidden/>
              </w:rPr>
              <w:tab/>
            </w:r>
            <w:r>
              <w:rPr>
                <w:noProof/>
                <w:webHidden/>
              </w:rPr>
              <w:fldChar w:fldCharType="begin"/>
            </w:r>
            <w:r>
              <w:rPr>
                <w:noProof/>
                <w:webHidden/>
              </w:rPr>
              <w:instrText xml:space="preserve"> PAGEREF _Toc147576219 \h </w:instrText>
            </w:r>
            <w:r>
              <w:rPr>
                <w:noProof/>
                <w:webHidden/>
              </w:rPr>
            </w:r>
            <w:r>
              <w:rPr>
                <w:noProof/>
                <w:webHidden/>
              </w:rPr>
              <w:fldChar w:fldCharType="separate"/>
            </w:r>
            <w:r>
              <w:rPr>
                <w:noProof/>
                <w:webHidden/>
              </w:rPr>
              <w:t>67</w:t>
            </w:r>
            <w:r>
              <w:rPr>
                <w:noProof/>
                <w:webHidden/>
              </w:rPr>
              <w:fldChar w:fldCharType="end"/>
            </w:r>
          </w:hyperlink>
        </w:p>
        <w:p w14:paraId="798CF802" w14:textId="22F53E84" w:rsidR="00832A77" w:rsidRDefault="00832A77">
          <w:pPr>
            <w:pStyle w:val="TOC2"/>
            <w:tabs>
              <w:tab w:val="right" w:leader="dot" w:pos="8828"/>
            </w:tabs>
            <w:rPr>
              <w:rFonts w:eastAsiaTheme="minorEastAsia" w:cstheme="minorBidi"/>
              <w:b w:val="0"/>
              <w:bCs w:val="0"/>
              <w:noProof/>
              <w:sz w:val="24"/>
              <w:szCs w:val="24"/>
              <w:lang w:val="en-US"/>
            </w:rPr>
          </w:pPr>
          <w:hyperlink w:anchor="_Toc147576220" w:history="1">
            <w:r w:rsidRPr="001924CA">
              <w:rPr>
                <w:rStyle w:val="Hyperlink"/>
                <w:noProof/>
                <w:lang w:val="es-ES"/>
              </w:rPr>
              <w:t>Teletrabajo (home office)</w:t>
            </w:r>
            <w:r>
              <w:rPr>
                <w:noProof/>
                <w:webHidden/>
              </w:rPr>
              <w:tab/>
            </w:r>
            <w:r>
              <w:rPr>
                <w:noProof/>
                <w:webHidden/>
              </w:rPr>
              <w:fldChar w:fldCharType="begin"/>
            </w:r>
            <w:r>
              <w:rPr>
                <w:noProof/>
                <w:webHidden/>
              </w:rPr>
              <w:instrText xml:space="preserve"> PAGEREF _Toc147576220 \h </w:instrText>
            </w:r>
            <w:r>
              <w:rPr>
                <w:noProof/>
                <w:webHidden/>
              </w:rPr>
            </w:r>
            <w:r>
              <w:rPr>
                <w:noProof/>
                <w:webHidden/>
              </w:rPr>
              <w:fldChar w:fldCharType="separate"/>
            </w:r>
            <w:r>
              <w:rPr>
                <w:noProof/>
                <w:webHidden/>
              </w:rPr>
              <w:t>67</w:t>
            </w:r>
            <w:r>
              <w:rPr>
                <w:noProof/>
                <w:webHidden/>
              </w:rPr>
              <w:fldChar w:fldCharType="end"/>
            </w:r>
          </w:hyperlink>
        </w:p>
        <w:p w14:paraId="3013659B" w14:textId="496F7602" w:rsidR="00832A77" w:rsidRDefault="00832A77">
          <w:pPr>
            <w:pStyle w:val="TOC2"/>
            <w:tabs>
              <w:tab w:val="right" w:leader="dot" w:pos="8828"/>
            </w:tabs>
            <w:rPr>
              <w:rFonts w:eastAsiaTheme="minorEastAsia" w:cstheme="minorBidi"/>
              <w:b w:val="0"/>
              <w:bCs w:val="0"/>
              <w:noProof/>
              <w:sz w:val="24"/>
              <w:szCs w:val="24"/>
              <w:lang w:val="en-US"/>
            </w:rPr>
          </w:pPr>
          <w:hyperlink w:anchor="_Toc147576221" w:history="1">
            <w:r w:rsidRPr="001924CA">
              <w:rPr>
                <w:rStyle w:val="Hyperlink"/>
                <w:noProof/>
                <w:lang w:val="es-ES"/>
              </w:rPr>
              <w:t>Personas del hogar</w:t>
            </w:r>
            <w:r>
              <w:rPr>
                <w:noProof/>
                <w:webHidden/>
              </w:rPr>
              <w:tab/>
            </w:r>
            <w:r>
              <w:rPr>
                <w:noProof/>
                <w:webHidden/>
              </w:rPr>
              <w:fldChar w:fldCharType="begin"/>
            </w:r>
            <w:r>
              <w:rPr>
                <w:noProof/>
                <w:webHidden/>
              </w:rPr>
              <w:instrText xml:space="preserve"> PAGEREF _Toc147576221 \h </w:instrText>
            </w:r>
            <w:r>
              <w:rPr>
                <w:noProof/>
                <w:webHidden/>
              </w:rPr>
            </w:r>
            <w:r>
              <w:rPr>
                <w:noProof/>
                <w:webHidden/>
              </w:rPr>
              <w:fldChar w:fldCharType="separate"/>
            </w:r>
            <w:r>
              <w:rPr>
                <w:noProof/>
                <w:webHidden/>
              </w:rPr>
              <w:t>67</w:t>
            </w:r>
            <w:r>
              <w:rPr>
                <w:noProof/>
                <w:webHidden/>
              </w:rPr>
              <w:fldChar w:fldCharType="end"/>
            </w:r>
          </w:hyperlink>
        </w:p>
        <w:p w14:paraId="732DAEF7" w14:textId="28EEF582" w:rsidR="00832A77" w:rsidRDefault="00832A77">
          <w:pPr>
            <w:pStyle w:val="TOC2"/>
            <w:tabs>
              <w:tab w:val="right" w:leader="dot" w:pos="8828"/>
            </w:tabs>
            <w:rPr>
              <w:rFonts w:eastAsiaTheme="minorEastAsia" w:cstheme="minorBidi"/>
              <w:b w:val="0"/>
              <w:bCs w:val="0"/>
              <w:noProof/>
              <w:sz w:val="24"/>
              <w:szCs w:val="24"/>
              <w:lang w:val="en-US"/>
            </w:rPr>
          </w:pPr>
          <w:hyperlink w:anchor="_Toc147576222" w:history="1">
            <w:r w:rsidRPr="001924CA">
              <w:rPr>
                <w:rStyle w:val="Hyperlink"/>
                <w:noProof/>
                <w:lang w:val="es-ES"/>
              </w:rPr>
              <w:t>Minas</w:t>
            </w:r>
            <w:r>
              <w:rPr>
                <w:noProof/>
                <w:webHidden/>
              </w:rPr>
              <w:tab/>
            </w:r>
            <w:r>
              <w:rPr>
                <w:noProof/>
                <w:webHidden/>
              </w:rPr>
              <w:fldChar w:fldCharType="begin"/>
            </w:r>
            <w:r>
              <w:rPr>
                <w:noProof/>
                <w:webHidden/>
              </w:rPr>
              <w:instrText xml:space="preserve"> PAGEREF _Toc147576222 \h </w:instrText>
            </w:r>
            <w:r>
              <w:rPr>
                <w:noProof/>
                <w:webHidden/>
              </w:rPr>
            </w:r>
            <w:r>
              <w:rPr>
                <w:noProof/>
                <w:webHidden/>
              </w:rPr>
              <w:fldChar w:fldCharType="separate"/>
            </w:r>
            <w:r>
              <w:rPr>
                <w:noProof/>
                <w:webHidden/>
              </w:rPr>
              <w:t>67</w:t>
            </w:r>
            <w:r>
              <w:rPr>
                <w:noProof/>
                <w:webHidden/>
              </w:rPr>
              <w:fldChar w:fldCharType="end"/>
            </w:r>
          </w:hyperlink>
        </w:p>
        <w:p w14:paraId="3A9E3AC2" w14:textId="6619A527" w:rsidR="00832A77" w:rsidRDefault="00832A77">
          <w:pPr>
            <w:pStyle w:val="TOC2"/>
            <w:tabs>
              <w:tab w:val="right" w:leader="dot" w:pos="8828"/>
            </w:tabs>
            <w:rPr>
              <w:rFonts w:eastAsiaTheme="minorEastAsia" w:cstheme="minorBidi"/>
              <w:b w:val="0"/>
              <w:bCs w:val="0"/>
              <w:noProof/>
              <w:sz w:val="24"/>
              <w:szCs w:val="24"/>
              <w:lang w:val="en-US"/>
            </w:rPr>
          </w:pPr>
          <w:hyperlink w:anchor="_Toc147576223" w:history="1">
            <w:r w:rsidRPr="001924CA">
              <w:rPr>
                <w:rStyle w:val="Hyperlink"/>
                <w:noProof/>
                <w:lang w:val="es-ES"/>
              </w:rPr>
              <w:t>Hoteles restaurantes</w:t>
            </w:r>
            <w:r>
              <w:rPr>
                <w:noProof/>
                <w:webHidden/>
              </w:rPr>
              <w:tab/>
            </w:r>
            <w:r>
              <w:rPr>
                <w:noProof/>
                <w:webHidden/>
              </w:rPr>
              <w:fldChar w:fldCharType="begin"/>
            </w:r>
            <w:r>
              <w:rPr>
                <w:noProof/>
                <w:webHidden/>
              </w:rPr>
              <w:instrText xml:space="preserve"> PAGEREF _Toc147576223 \h </w:instrText>
            </w:r>
            <w:r>
              <w:rPr>
                <w:noProof/>
                <w:webHidden/>
              </w:rPr>
            </w:r>
            <w:r>
              <w:rPr>
                <w:noProof/>
                <w:webHidden/>
              </w:rPr>
              <w:fldChar w:fldCharType="separate"/>
            </w:r>
            <w:r>
              <w:rPr>
                <w:noProof/>
                <w:webHidden/>
              </w:rPr>
              <w:t>67</w:t>
            </w:r>
            <w:r>
              <w:rPr>
                <w:noProof/>
                <w:webHidden/>
              </w:rPr>
              <w:fldChar w:fldCharType="end"/>
            </w:r>
          </w:hyperlink>
        </w:p>
        <w:p w14:paraId="6340F612" w14:textId="7F38FD89" w:rsidR="00832A77" w:rsidRDefault="00832A77">
          <w:pPr>
            <w:pStyle w:val="TOC2"/>
            <w:tabs>
              <w:tab w:val="right" w:leader="dot" w:pos="8828"/>
            </w:tabs>
            <w:rPr>
              <w:rFonts w:eastAsiaTheme="minorEastAsia" w:cstheme="minorBidi"/>
              <w:b w:val="0"/>
              <w:bCs w:val="0"/>
              <w:noProof/>
              <w:sz w:val="24"/>
              <w:szCs w:val="24"/>
              <w:lang w:val="en-US"/>
            </w:rPr>
          </w:pPr>
          <w:hyperlink w:anchor="_Toc147576224" w:history="1">
            <w:r w:rsidRPr="001924CA">
              <w:rPr>
                <w:rStyle w:val="Hyperlink"/>
                <w:noProof/>
                <w:lang w:val="es-ES"/>
              </w:rPr>
              <w:t>Industria familiar</w:t>
            </w:r>
            <w:r>
              <w:rPr>
                <w:noProof/>
                <w:webHidden/>
              </w:rPr>
              <w:tab/>
            </w:r>
            <w:r>
              <w:rPr>
                <w:noProof/>
                <w:webHidden/>
              </w:rPr>
              <w:fldChar w:fldCharType="begin"/>
            </w:r>
            <w:r>
              <w:rPr>
                <w:noProof/>
                <w:webHidden/>
              </w:rPr>
              <w:instrText xml:space="preserve"> PAGEREF _Toc147576224 \h </w:instrText>
            </w:r>
            <w:r>
              <w:rPr>
                <w:noProof/>
                <w:webHidden/>
              </w:rPr>
            </w:r>
            <w:r>
              <w:rPr>
                <w:noProof/>
                <w:webHidden/>
              </w:rPr>
              <w:fldChar w:fldCharType="separate"/>
            </w:r>
            <w:r>
              <w:rPr>
                <w:noProof/>
                <w:webHidden/>
              </w:rPr>
              <w:t>67</w:t>
            </w:r>
            <w:r>
              <w:rPr>
                <w:noProof/>
                <w:webHidden/>
              </w:rPr>
              <w:fldChar w:fldCharType="end"/>
            </w:r>
          </w:hyperlink>
        </w:p>
        <w:p w14:paraId="4E2D0953" w14:textId="3F7D4DBD" w:rsidR="00832A77" w:rsidRDefault="00832A77">
          <w:pPr>
            <w:pStyle w:val="TOC2"/>
            <w:tabs>
              <w:tab w:val="right" w:leader="dot" w:pos="8828"/>
            </w:tabs>
            <w:rPr>
              <w:rFonts w:eastAsiaTheme="minorEastAsia" w:cstheme="minorBidi"/>
              <w:b w:val="0"/>
              <w:bCs w:val="0"/>
              <w:noProof/>
              <w:sz w:val="24"/>
              <w:szCs w:val="24"/>
              <w:lang w:val="en-US"/>
            </w:rPr>
          </w:pPr>
          <w:hyperlink w:anchor="_Toc147576225" w:history="1">
            <w:r w:rsidRPr="001924CA">
              <w:rPr>
                <w:rStyle w:val="Hyperlink"/>
                <w:noProof/>
                <w:lang w:val="es-ES"/>
              </w:rPr>
              <w:t>Médicos</w:t>
            </w:r>
            <w:r>
              <w:rPr>
                <w:noProof/>
                <w:webHidden/>
              </w:rPr>
              <w:tab/>
            </w:r>
            <w:r>
              <w:rPr>
                <w:noProof/>
                <w:webHidden/>
              </w:rPr>
              <w:fldChar w:fldCharType="begin"/>
            </w:r>
            <w:r>
              <w:rPr>
                <w:noProof/>
                <w:webHidden/>
              </w:rPr>
              <w:instrText xml:space="preserve"> PAGEREF _Toc147576225 \h </w:instrText>
            </w:r>
            <w:r>
              <w:rPr>
                <w:noProof/>
                <w:webHidden/>
              </w:rPr>
            </w:r>
            <w:r>
              <w:rPr>
                <w:noProof/>
                <w:webHidden/>
              </w:rPr>
              <w:fldChar w:fldCharType="separate"/>
            </w:r>
            <w:r>
              <w:rPr>
                <w:noProof/>
                <w:webHidden/>
              </w:rPr>
              <w:t>67</w:t>
            </w:r>
            <w:r>
              <w:rPr>
                <w:noProof/>
                <w:webHidden/>
              </w:rPr>
              <w:fldChar w:fldCharType="end"/>
            </w:r>
          </w:hyperlink>
        </w:p>
        <w:p w14:paraId="30CB8780" w14:textId="17C6B3DA" w:rsidR="00832A77" w:rsidRDefault="00832A77">
          <w:pPr>
            <w:pStyle w:val="TOC2"/>
            <w:tabs>
              <w:tab w:val="right" w:leader="dot" w:pos="8828"/>
            </w:tabs>
            <w:rPr>
              <w:rFonts w:eastAsiaTheme="minorEastAsia" w:cstheme="minorBidi"/>
              <w:b w:val="0"/>
              <w:bCs w:val="0"/>
              <w:noProof/>
              <w:sz w:val="24"/>
              <w:szCs w:val="24"/>
              <w:lang w:val="en-US"/>
            </w:rPr>
          </w:pPr>
          <w:hyperlink w:anchor="_Toc147576226" w:history="1">
            <w:r w:rsidRPr="001924CA">
              <w:rPr>
                <w:rStyle w:val="Hyperlink"/>
                <w:noProof/>
                <w:lang w:val="es-ES"/>
              </w:rPr>
              <w:t>Maestros</w:t>
            </w:r>
            <w:r>
              <w:rPr>
                <w:noProof/>
                <w:webHidden/>
              </w:rPr>
              <w:tab/>
            </w:r>
            <w:r>
              <w:rPr>
                <w:noProof/>
                <w:webHidden/>
              </w:rPr>
              <w:fldChar w:fldCharType="begin"/>
            </w:r>
            <w:r>
              <w:rPr>
                <w:noProof/>
                <w:webHidden/>
              </w:rPr>
              <w:instrText xml:space="preserve"> PAGEREF _Toc147576226 \h </w:instrText>
            </w:r>
            <w:r>
              <w:rPr>
                <w:noProof/>
                <w:webHidden/>
              </w:rPr>
            </w:r>
            <w:r>
              <w:rPr>
                <w:noProof/>
                <w:webHidden/>
              </w:rPr>
              <w:fldChar w:fldCharType="separate"/>
            </w:r>
            <w:r>
              <w:rPr>
                <w:noProof/>
                <w:webHidden/>
              </w:rPr>
              <w:t>67</w:t>
            </w:r>
            <w:r>
              <w:rPr>
                <w:noProof/>
                <w:webHidden/>
              </w:rPr>
              <w:fldChar w:fldCharType="end"/>
            </w:r>
          </w:hyperlink>
        </w:p>
        <w:p w14:paraId="0B1A04E2" w14:textId="433E833B" w:rsidR="00832A77" w:rsidRDefault="00832A77">
          <w:pPr>
            <w:pStyle w:val="TOC1"/>
            <w:tabs>
              <w:tab w:val="right" w:leader="dot" w:pos="8828"/>
            </w:tabs>
            <w:rPr>
              <w:rFonts w:eastAsiaTheme="minorEastAsia" w:cstheme="minorBidi"/>
              <w:b w:val="0"/>
              <w:bCs w:val="0"/>
              <w:i w:val="0"/>
              <w:iCs w:val="0"/>
              <w:noProof/>
              <w:lang w:val="en-US"/>
            </w:rPr>
          </w:pPr>
          <w:hyperlink w:anchor="_Toc147576227" w:history="1">
            <w:r w:rsidRPr="001924CA">
              <w:rPr>
                <w:rStyle w:val="Hyperlink"/>
                <w:noProof/>
                <w:lang w:val="es-ES"/>
              </w:rPr>
              <w:t>Relaciones colectivas</w:t>
            </w:r>
            <w:r>
              <w:rPr>
                <w:noProof/>
                <w:webHidden/>
              </w:rPr>
              <w:tab/>
            </w:r>
            <w:r>
              <w:rPr>
                <w:noProof/>
                <w:webHidden/>
              </w:rPr>
              <w:fldChar w:fldCharType="begin"/>
            </w:r>
            <w:r>
              <w:rPr>
                <w:noProof/>
                <w:webHidden/>
              </w:rPr>
              <w:instrText xml:space="preserve"> PAGEREF _Toc147576227 \h </w:instrText>
            </w:r>
            <w:r>
              <w:rPr>
                <w:noProof/>
                <w:webHidden/>
              </w:rPr>
            </w:r>
            <w:r>
              <w:rPr>
                <w:noProof/>
                <w:webHidden/>
              </w:rPr>
              <w:fldChar w:fldCharType="separate"/>
            </w:r>
            <w:r>
              <w:rPr>
                <w:noProof/>
                <w:webHidden/>
              </w:rPr>
              <w:t>67</w:t>
            </w:r>
            <w:r>
              <w:rPr>
                <w:noProof/>
                <w:webHidden/>
              </w:rPr>
              <w:fldChar w:fldCharType="end"/>
            </w:r>
          </w:hyperlink>
        </w:p>
        <w:p w14:paraId="0039FB3E" w14:textId="48A34447" w:rsidR="00832A77" w:rsidRDefault="00832A77">
          <w:pPr>
            <w:pStyle w:val="TOC2"/>
            <w:tabs>
              <w:tab w:val="right" w:leader="dot" w:pos="8828"/>
            </w:tabs>
            <w:rPr>
              <w:rFonts w:eastAsiaTheme="minorEastAsia" w:cstheme="minorBidi"/>
              <w:b w:val="0"/>
              <w:bCs w:val="0"/>
              <w:noProof/>
              <w:sz w:val="24"/>
              <w:szCs w:val="24"/>
              <w:lang w:val="en-US"/>
            </w:rPr>
          </w:pPr>
          <w:hyperlink w:anchor="_Toc147576228" w:history="1">
            <w:r w:rsidRPr="001924CA">
              <w:rPr>
                <w:rStyle w:val="Hyperlink"/>
                <w:noProof/>
                <w:lang w:val="es-ES"/>
              </w:rPr>
              <w:t>Coaliciones</w:t>
            </w:r>
            <w:r>
              <w:rPr>
                <w:noProof/>
                <w:webHidden/>
              </w:rPr>
              <w:tab/>
            </w:r>
            <w:r>
              <w:rPr>
                <w:noProof/>
                <w:webHidden/>
              </w:rPr>
              <w:fldChar w:fldCharType="begin"/>
            </w:r>
            <w:r>
              <w:rPr>
                <w:noProof/>
                <w:webHidden/>
              </w:rPr>
              <w:instrText xml:space="preserve"> PAGEREF _Toc147576228 \h </w:instrText>
            </w:r>
            <w:r>
              <w:rPr>
                <w:noProof/>
                <w:webHidden/>
              </w:rPr>
            </w:r>
            <w:r>
              <w:rPr>
                <w:noProof/>
                <w:webHidden/>
              </w:rPr>
              <w:fldChar w:fldCharType="separate"/>
            </w:r>
            <w:r>
              <w:rPr>
                <w:noProof/>
                <w:webHidden/>
              </w:rPr>
              <w:t>67</w:t>
            </w:r>
            <w:r>
              <w:rPr>
                <w:noProof/>
                <w:webHidden/>
              </w:rPr>
              <w:fldChar w:fldCharType="end"/>
            </w:r>
          </w:hyperlink>
        </w:p>
        <w:p w14:paraId="4B682249" w14:textId="1E47AE36" w:rsidR="00832A77" w:rsidRDefault="00832A77">
          <w:pPr>
            <w:pStyle w:val="TOC2"/>
            <w:tabs>
              <w:tab w:val="right" w:leader="dot" w:pos="8828"/>
            </w:tabs>
            <w:rPr>
              <w:rFonts w:eastAsiaTheme="minorEastAsia" w:cstheme="minorBidi"/>
              <w:b w:val="0"/>
              <w:bCs w:val="0"/>
              <w:noProof/>
              <w:sz w:val="24"/>
              <w:szCs w:val="24"/>
              <w:lang w:val="en-US"/>
            </w:rPr>
          </w:pPr>
          <w:hyperlink w:anchor="_Toc147576229" w:history="1">
            <w:r w:rsidRPr="001924CA">
              <w:rPr>
                <w:rStyle w:val="Hyperlink"/>
                <w:noProof/>
                <w:lang w:val="es-ES"/>
              </w:rPr>
              <w:t>Sindicatos, federaciones y confederaciones</w:t>
            </w:r>
            <w:r>
              <w:rPr>
                <w:noProof/>
                <w:webHidden/>
              </w:rPr>
              <w:tab/>
            </w:r>
            <w:r>
              <w:rPr>
                <w:noProof/>
                <w:webHidden/>
              </w:rPr>
              <w:fldChar w:fldCharType="begin"/>
            </w:r>
            <w:r>
              <w:rPr>
                <w:noProof/>
                <w:webHidden/>
              </w:rPr>
              <w:instrText xml:space="preserve"> PAGEREF _Toc147576229 \h </w:instrText>
            </w:r>
            <w:r>
              <w:rPr>
                <w:noProof/>
                <w:webHidden/>
              </w:rPr>
            </w:r>
            <w:r>
              <w:rPr>
                <w:noProof/>
                <w:webHidden/>
              </w:rPr>
              <w:fldChar w:fldCharType="separate"/>
            </w:r>
            <w:r>
              <w:rPr>
                <w:noProof/>
                <w:webHidden/>
              </w:rPr>
              <w:t>67</w:t>
            </w:r>
            <w:r>
              <w:rPr>
                <w:noProof/>
                <w:webHidden/>
              </w:rPr>
              <w:fldChar w:fldCharType="end"/>
            </w:r>
          </w:hyperlink>
        </w:p>
        <w:p w14:paraId="74F81D2A" w14:textId="00E59762" w:rsidR="00832A77" w:rsidRDefault="00832A77">
          <w:pPr>
            <w:pStyle w:val="TOC2"/>
            <w:tabs>
              <w:tab w:val="right" w:leader="dot" w:pos="8828"/>
            </w:tabs>
            <w:rPr>
              <w:rFonts w:eastAsiaTheme="minorEastAsia" w:cstheme="minorBidi"/>
              <w:b w:val="0"/>
              <w:bCs w:val="0"/>
              <w:noProof/>
              <w:sz w:val="24"/>
              <w:szCs w:val="24"/>
              <w:lang w:val="en-US"/>
            </w:rPr>
          </w:pPr>
          <w:hyperlink w:anchor="_Toc147576230" w:history="1">
            <w:r w:rsidRPr="001924CA">
              <w:rPr>
                <w:rStyle w:val="Hyperlink"/>
                <w:noProof/>
                <w:lang w:val="es-ES"/>
              </w:rPr>
              <w:t>Contrato colectivo de trabajo</w:t>
            </w:r>
            <w:r>
              <w:rPr>
                <w:noProof/>
                <w:webHidden/>
              </w:rPr>
              <w:tab/>
            </w:r>
            <w:r>
              <w:rPr>
                <w:noProof/>
                <w:webHidden/>
              </w:rPr>
              <w:fldChar w:fldCharType="begin"/>
            </w:r>
            <w:r>
              <w:rPr>
                <w:noProof/>
                <w:webHidden/>
              </w:rPr>
              <w:instrText xml:space="preserve"> PAGEREF _Toc147576230 \h </w:instrText>
            </w:r>
            <w:r>
              <w:rPr>
                <w:noProof/>
                <w:webHidden/>
              </w:rPr>
            </w:r>
            <w:r>
              <w:rPr>
                <w:noProof/>
                <w:webHidden/>
              </w:rPr>
              <w:fldChar w:fldCharType="separate"/>
            </w:r>
            <w:r>
              <w:rPr>
                <w:noProof/>
                <w:webHidden/>
              </w:rPr>
              <w:t>67</w:t>
            </w:r>
            <w:r>
              <w:rPr>
                <w:noProof/>
                <w:webHidden/>
              </w:rPr>
              <w:fldChar w:fldCharType="end"/>
            </w:r>
          </w:hyperlink>
        </w:p>
        <w:p w14:paraId="6D83C9E5" w14:textId="702D864E" w:rsidR="00832A77" w:rsidRDefault="00832A77">
          <w:pPr>
            <w:pStyle w:val="TOC2"/>
            <w:tabs>
              <w:tab w:val="right" w:leader="dot" w:pos="8828"/>
            </w:tabs>
            <w:rPr>
              <w:rFonts w:eastAsiaTheme="minorEastAsia" w:cstheme="minorBidi"/>
              <w:b w:val="0"/>
              <w:bCs w:val="0"/>
              <w:noProof/>
              <w:sz w:val="24"/>
              <w:szCs w:val="24"/>
              <w:lang w:val="en-US"/>
            </w:rPr>
          </w:pPr>
          <w:hyperlink w:anchor="_Toc147576231" w:history="1">
            <w:r w:rsidRPr="001924CA">
              <w:rPr>
                <w:rStyle w:val="Hyperlink"/>
                <w:noProof/>
                <w:lang w:val="es-ES"/>
              </w:rPr>
              <w:t>Contrato Ley</w:t>
            </w:r>
            <w:r>
              <w:rPr>
                <w:noProof/>
                <w:webHidden/>
              </w:rPr>
              <w:tab/>
            </w:r>
            <w:r>
              <w:rPr>
                <w:noProof/>
                <w:webHidden/>
              </w:rPr>
              <w:fldChar w:fldCharType="begin"/>
            </w:r>
            <w:r>
              <w:rPr>
                <w:noProof/>
                <w:webHidden/>
              </w:rPr>
              <w:instrText xml:space="preserve"> PAGEREF _Toc147576231 \h </w:instrText>
            </w:r>
            <w:r>
              <w:rPr>
                <w:noProof/>
                <w:webHidden/>
              </w:rPr>
            </w:r>
            <w:r>
              <w:rPr>
                <w:noProof/>
                <w:webHidden/>
              </w:rPr>
              <w:fldChar w:fldCharType="separate"/>
            </w:r>
            <w:r>
              <w:rPr>
                <w:noProof/>
                <w:webHidden/>
              </w:rPr>
              <w:t>67</w:t>
            </w:r>
            <w:r>
              <w:rPr>
                <w:noProof/>
                <w:webHidden/>
              </w:rPr>
              <w:fldChar w:fldCharType="end"/>
            </w:r>
          </w:hyperlink>
        </w:p>
        <w:p w14:paraId="73E536C5" w14:textId="265C877E" w:rsidR="00832A77" w:rsidRDefault="00832A77">
          <w:pPr>
            <w:pStyle w:val="TOC2"/>
            <w:tabs>
              <w:tab w:val="right" w:leader="dot" w:pos="8828"/>
            </w:tabs>
            <w:rPr>
              <w:rFonts w:eastAsiaTheme="minorEastAsia" w:cstheme="minorBidi"/>
              <w:b w:val="0"/>
              <w:bCs w:val="0"/>
              <w:noProof/>
              <w:sz w:val="24"/>
              <w:szCs w:val="24"/>
              <w:lang w:val="en-US"/>
            </w:rPr>
          </w:pPr>
          <w:hyperlink w:anchor="_Toc147576232" w:history="1">
            <w:r w:rsidRPr="001924CA">
              <w:rPr>
                <w:rStyle w:val="Hyperlink"/>
                <w:noProof/>
                <w:lang w:val="es-ES"/>
              </w:rPr>
              <w:t>Reglamento interior de trabajo</w:t>
            </w:r>
            <w:r>
              <w:rPr>
                <w:noProof/>
                <w:webHidden/>
              </w:rPr>
              <w:tab/>
            </w:r>
            <w:r>
              <w:rPr>
                <w:noProof/>
                <w:webHidden/>
              </w:rPr>
              <w:fldChar w:fldCharType="begin"/>
            </w:r>
            <w:r>
              <w:rPr>
                <w:noProof/>
                <w:webHidden/>
              </w:rPr>
              <w:instrText xml:space="preserve"> PAGEREF _Toc147576232 \h </w:instrText>
            </w:r>
            <w:r>
              <w:rPr>
                <w:noProof/>
                <w:webHidden/>
              </w:rPr>
            </w:r>
            <w:r>
              <w:rPr>
                <w:noProof/>
                <w:webHidden/>
              </w:rPr>
              <w:fldChar w:fldCharType="separate"/>
            </w:r>
            <w:r>
              <w:rPr>
                <w:noProof/>
                <w:webHidden/>
              </w:rPr>
              <w:t>67</w:t>
            </w:r>
            <w:r>
              <w:rPr>
                <w:noProof/>
                <w:webHidden/>
              </w:rPr>
              <w:fldChar w:fldCharType="end"/>
            </w:r>
          </w:hyperlink>
        </w:p>
        <w:p w14:paraId="3B732904" w14:textId="2466A16A" w:rsidR="00832A77" w:rsidRDefault="00832A77">
          <w:pPr>
            <w:pStyle w:val="TOC2"/>
            <w:tabs>
              <w:tab w:val="right" w:leader="dot" w:pos="8828"/>
            </w:tabs>
            <w:rPr>
              <w:rFonts w:eastAsiaTheme="minorEastAsia" w:cstheme="minorBidi"/>
              <w:b w:val="0"/>
              <w:bCs w:val="0"/>
              <w:noProof/>
              <w:sz w:val="24"/>
              <w:szCs w:val="24"/>
              <w:lang w:val="en-US"/>
            </w:rPr>
          </w:pPr>
          <w:hyperlink w:anchor="_Toc147576233" w:history="1">
            <w:r w:rsidRPr="001924CA">
              <w:rPr>
                <w:rStyle w:val="Hyperlink"/>
                <w:noProof/>
                <w:lang w:val="es-ES"/>
              </w:rPr>
              <w:t>Suspensión colectiva de las relaciones de trabajo</w:t>
            </w:r>
            <w:r>
              <w:rPr>
                <w:noProof/>
                <w:webHidden/>
              </w:rPr>
              <w:tab/>
            </w:r>
            <w:r>
              <w:rPr>
                <w:noProof/>
                <w:webHidden/>
              </w:rPr>
              <w:fldChar w:fldCharType="begin"/>
            </w:r>
            <w:r>
              <w:rPr>
                <w:noProof/>
                <w:webHidden/>
              </w:rPr>
              <w:instrText xml:space="preserve"> PAGEREF _Toc147576233 \h </w:instrText>
            </w:r>
            <w:r>
              <w:rPr>
                <w:noProof/>
                <w:webHidden/>
              </w:rPr>
            </w:r>
            <w:r>
              <w:rPr>
                <w:noProof/>
                <w:webHidden/>
              </w:rPr>
              <w:fldChar w:fldCharType="separate"/>
            </w:r>
            <w:r>
              <w:rPr>
                <w:noProof/>
                <w:webHidden/>
              </w:rPr>
              <w:t>67</w:t>
            </w:r>
            <w:r>
              <w:rPr>
                <w:noProof/>
                <w:webHidden/>
              </w:rPr>
              <w:fldChar w:fldCharType="end"/>
            </w:r>
          </w:hyperlink>
        </w:p>
        <w:p w14:paraId="4BF94543" w14:textId="3D23A719" w:rsidR="00832A77" w:rsidRDefault="00832A77">
          <w:pPr>
            <w:pStyle w:val="TOC2"/>
            <w:tabs>
              <w:tab w:val="right" w:leader="dot" w:pos="8828"/>
            </w:tabs>
            <w:rPr>
              <w:rFonts w:eastAsiaTheme="minorEastAsia" w:cstheme="minorBidi"/>
              <w:b w:val="0"/>
              <w:bCs w:val="0"/>
              <w:noProof/>
              <w:sz w:val="24"/>
              <w:szCs w:val="24"/>
              <w:lang w:val="en-US"/>
            </w:rPr>
          </w:pPr>
          <w:hyperlink w:anchor="_Toc147576234" w:history="1">
            <w:r w:rsidRPr="001924CA">
              <w:rPr>
                <w:rStyle w:val="Hyperlink"/>
                <w:noProof/>
                <w:lang w:val="es-ES"/>
              </w:rPr>
              <w:t>Terminación colectiva de las relaciones de trabajo</w:t>
            </w:r>
            <w:r>
              <w:rPr>
                <w:noProof/>
                <w:webHidden/>
              </w:rPr>
              <w:tab/>
            </w:r>
            <w:r>
              <w:rPr>
                <w:noProof/>
                <w:webHidden/>
              </w:rPr>
              <w:fldChar w:fldCharType="begin"/>
            </w:r>
            <w:r>
              <w:rPr>
                <w:noProof/>
                <w:webHidden/>
              </w:rPr>
              <w:instrText xml:space="preserve"> PAGEREF _Toc147576234 \h </w:instrText>
            </w:r>
            <w:r>
              <w:rPr>
                <w:noProof/>
                <w:webHidden/>
              </w:rPr>
            </w:r>
            <w:r>
              <w:rPr>
                <w:noProof/>
                <w:webHidden/>
              </w:rPr>
              <w:fldChar w:fldCharType="separate"/>
            </w:r>
            <w:r>
              <w:rPr>
                <w:noProof/>
                <w:webHidden/>
              </w:rPr>
              <w:t>67</w:t>
            </w:r>
            <w:r>
              <w:rPr>
                <w:noProof/>
                <w:webHidden/>
              </w:rPr>
              <w:fldChar w:fldCharType="end"/>
            </w:r>
          </w:hyperlink>
        </w:p>
        <w:p w14:paraId="34E2E7C5" w14:textId="6934F7EC" w:rsidR="00832A77" w:rsidRDefault="00832A77">
          <w:pPr>
            <w:pStyle w:val="TOC1"/>
            <w:tabs>
              <w:tab w:val="right" w:leader="dot" w:pos="8828"/>
            </w:tabs>
            <w:rPr>
              <w:rFonts w:eastAsiaTheme="minorEastAsia" w:cstheme="minorBidi"/>
              <w:b w:val="0"/>
              <w:bCs w:val="0"/>
              <w:i w:val="0"/>
              <w:iCs w:val="0"/>
              <w:noProof/>
              <w:lang w:val="en-US"/>
            </w:rPr>
          </w:pPr>
          <w:hyperlink w:anchor="_Toc147576235" w:history="1">
            <w:r w:rsidRPr="001924CA">
              <w:rPr>
                <w:rStyle w:val="Hyperlink"/>
                <w:noProof/>
                <w:lang w:val="es-ES"/>
              </w:rPr>
              <w:t>Huelgas</w:t>
            </w:r>
            <w:r>
              <w:rPr>
                <w:noProof/>
                <w:webHidden/>
              </w:rPr>
              <w:tab/>
            </w:r>
            <w:r>
              <w:rPr>
                <w:noProof/>
                <w:webHidden/>
              </w:rPr>
              <w:fldChar w:fldCharType="begin"/>
            </w:r>
            <w:r>
              <w:rPr>
                <w:noProof/>
                <w:webHidden/>
              </w:rPr>
              <w:instrText xml:space="preserve"> PAGEREF _Toc147576235 \h </w:instrText>
            </w:r>
            <w:r>
              <w:rPr>
                <w:noProof/>
                <w:webHidden/>
              </w:rPr>
            </w:r>
            <w:r>
              <w:rPr>
                <w:noProof/>
                <w:webHidden/>
              </w:rPr>
              <w:fldChar w:fldCharType="separate"/>
            </w:r>
            <w:r>
              <w:rPr>
                <w:noProof/>
                <w:webHidden/>
              </w:rPr>
              <w:t>67</w:t>
            </w:r>
            <w:r>
              <w:rPr>
                <w:noProof/>
                <w:webHidden/>
              </w:rPr>
              <w:fldChar w:fldCharType="end"/>
            </w:r>
          </w:hyperlink>
        </w:p>
        <w:p w14:paraId="7FE22E87" w14:textId="3EC6B200" w:rsidR="00832A77" w:rsidRDefault="00832A77">
          <w:pPr>
            <w:pStyle w:val="TOC2"/>
            <w:tabs>
              <w:tab w:val="right" w:leader="dot" w:pos="8828"/>
            </w:tabs>
            <w:rPr>
              <w:rFonts w:eastAsiaTheme="minorEastAsia" w:cstheme="minorBidi"/>
              <w:b w:val="0"/>
              <w:bCs w:val="0"/>
              <w:noProof/>
              <w:sz w:val="24"/>
              <w:szCs w:val="24"/>
              <w:lang w:val="en-US"/>
            </w:rPr>
          </w:pPr>
          <w:hyperlink w:anchor="_Toc147576236" w:history="1">
            <w:r w:rsidRPr="001924CA">
              <w:rPr>
                <w:rStyle w:val="Hyperlink"/>
                <w:noProof/>
                <w:lang w:val="es-ES"/>
              </w:rPr>
              <w:t>Generales</w:t>
            </w:r>
            <w:r>
              <w:rPr>
                <w:noProof/>
                <w:webHidden/>
              </w:rPr>
              <w:tab/>
            </w:r>
            <w:r>
              <w:rPr>
                <w:noProof/>
                <w:webHidden/>
              </w:rPr>
              <w:fldChar w:fldCharType="begin"/>
            </w:r>
            <w:r>
              <w:rPr>
                <w:noProof/>
                <w:webHidden/>
              </w:rPr>
              <w:instrText xml:space="preserve"> PAGEREF _Toc147576236 \h </w:instrText>
            </w:r>
            <w:r>
              <w:rPr>
                <w:noProof/>
                <w:webHidden/>
              </w:rPr>
            </w:r>
            <w:r>
              <w:rPr>
                <w:noProof/>
                <w:webHidden/>
              </w:rPr>
              <w:fldChar w:fldCharType="separate"/>
            </w:r>
            <w:r>
              <w:rPr>
                <w:noProof/>
                <w:webHidden/>
              </w:rPr>
              <w:t>67</w:t>
            </w:r>
            <w:r>
              <w:rPr>
                <w:noProof/>
                <w:webHidden/>
              </w:rPr>
              <w:fldChar w:fldCharType="end"/>
            </w:r>
          </w:hyperlink>
        </w:p>
        <w:p w14:paraId="231FF990" w14:textId="3689B225" w:rsidR="00832A77" w:rsidRDefault="00832A77">
          <w:pPr>
            <w:pStyle w:val="TOC2"/>
            <w:tabs>
              <w:tab w:val="right" w:leader="dot" w:pos="8828"/>
            </w:tabs>
            <w:rPr>
              <w:rFonts w:eastAsiaTheme="minorEastAsia" w:cstheme="minorBidi"/>
              <w:b w:val="0"/>
              <w:bCs w:val="0"/>
              <w:noProof/>
              <w:sz w:val="24"/>
              <w:szCs w:val="24"/>
              <w:lang w:val="en-US"/>
            </w:rPr>
          </w:pPr>
          <w:hyperlink w:anchor="_Toc147576237" w:history="1">
            <w:r w:rsidRPr="001924CA">
              <w:rPr>
                <w:rStyle w:val="Hyperlink"/>
                <w:noProof/>
                <w:lang w:val="es-ES"/>
              </w:rPr>
              <w:t>Objetivos y procedimientos de huelga</w:t>
            </w:r>
            <w:r>
              <w:rPr>
                <w:noProof/>
                <w:webHidden/>
              </w:rPr>
              <w:tab/>
            </w:r>
            <w:r>
              <w:rPr>
                <w:noProof/>
                <w:webHidden/>
              </w:rPr>
              <w:fldChar w:fldCharType="begin"/>
            </w:r>
            <w:r>
              <w:rPr>
                <w:noProof/>
                <w:webHidden/>
              </w:rPr>
              <w:instrText xml:space="preserve"> PAGEREF _Toc147576237 \h </w:instrText>
            </w:r>
            <w:r>
              <w:rPr>
                <w:noProof/>
                <w:webHidden/>
              </w:rPr>
            </w:r>
            <w:r>
              <w:rPr>
                <w:noProof/>
                <w:webHidden/>
              </w:rPr>
              <w:fldChar w:fldCharType="separate"/>
            </w:r>
            <w:r>
              <w:rPr>
                <w:noProof/>
                <w:webHidden/>
              </w:rPr>
              <w:t>67</w:t>
            </w:r>
            <w:r>
              <w:rPr>
                <w:noProof/>
                <w:webHidden/>
              </w:rPr>
              <w:fldChar w:fldCharType="end"/>
            </w:r>
          </w:hyperlink>
        </w:p>
        <w:p w14:paraId="1CB5E135" w14:textId="1AB9A7B1" w:rsidR="00832A77" w:rsidRDefault="00832A77">
          <w:pPr>
            <w:pStyle w:val="TOC1"/>
            <w:tabs>
              <w:tab w:val="right" w:leader="dot" w:pos="8828"/>
            </w:tabs>
            <w:rPr>
              <w:rFonts w:eastAsiaTheme="minorEastAsia" w:cstheme="minorBidi"/>
              <w:b w:val="0"/>
              <w:bCs w:val="0"/>
              <w:i w:val="0"/>
              <w:iCs w:val="0"/>
              <w:noProof/>
              <w:lang w:val="en-US"/>
            </w:rPr>
          </w:pPr>
          <w:hyperlink w:anchor="_Toc147576238" w:history="1">
            <w:r w:rsidRPr="001924CA">
              <w:rPr>
                <w:rStyle w:val="Hyperlink"/>
                <w:noProof/>
                <w:lang w:val="es-ES"/>
              </w:rPr>
              <w:t>Riesgos de trabajo</w:t>
            </w:r>
            <w:r>
              <w:rPr>
                <w:noProof/>
                <w:webHidden/>
              </w:rPr>
              <w:tab/>
            </w:r>
            <w:r>
              <w:rPr>
                <w:noProof/>
                <w:webHidden/>
              </w:rPr>
              <w:fldChar w:fldCharType="begin"/>
            </w:r>
            <w:r>
              <w:rPr>
                <w:noProof/>
                <w:webHidden/>
              </w:rPr>
              <w:instrText xml:space="preserve"> PAGEREF _Toc147576238 \h </w:instrText>
            </w:r>
            <w:r>
              <w:rPr>
                <w:noProof/>
                <w:webHidden/>
              </w:rPr>
            </w:r>
            <w:r>
              <w:rPr>
                <w:noProof/>
                <w:webHidden/>
              </w:rPr>
              <w:fldChar w:fldCharType="separate"/>
            </w:r>
            <w:r>
              <w:rPr>
                <w:noProof/>
                <w:webHidden/>
              </w:rPr>
              <w:t>67</w:t>
            </w:r>
            <w:r>
              <w:rPr>
                <w:noProof/>
                <w:webHidden/>
              </w:rPr>
              <w:fldChar w:fldCharType="end"/>
            </w:r>
          </w:hyperlink>
        </w:p>
        <w:p w14:paraId="088D6435" w14:textId="4C8FDB90" w:rsidR="00832A77" w:rsidRDefault="00832A77">
          <w:pPr>
            <w:pStyle w:val="TOC2"/>
            <w:tabs>
              <w:tab w:val="right" w:leader="dot" w:pos="8828"/>
            </w:tabs>
            <w:rPr>
              <w:rFonts w:eastAsiaTheme="minorEastAsia" w:cstheme="minorBidi"/>
              <w:b w:val="0"/>
              <w:bCs w:val="0"/>
              <w:noProof/>
              <w:sz w:val="24"/>
              <w:szCs w:val="24"/>
              <w:lang w:val="en-US"/>
            </w:rPr>
          </w:pPr>
          <w:hyperlink w:anchor="_Toc147576239" w:history="1">
            <w:r w:rsidRPr="001924CA">
              <w:rPr>
                <w:rStyle w:val="Hyperlink"/>
                <w:noProof/>
                <w:lang w:val="es-ES"/>
              </w:rPr>
              <w:t>Accidente de trabajo</w:t>
            </w:r>
            <w:r>
              <w:rPr>
                <w:noProof/>
                <w:webHidden/>
              </w:rPr>
              <w:tab/>
            </w:r>
            <w:r>
              <w:rPr>
                <w:noProof/>
                <w:webHidden/>
              </w:rPr>
              <w:fldChar w:fldCharType="begin"/>
            </w:r>
            <w:r>
              <w:rPr>
                <w:noProof/>
                <w:webHidden/>
              </w:rPr>
              <w:instrText xml:space="preserve"> PAGEREF _Toc147576239 \h </w:instrText>
            </w:r>
            <w:r>
              <w:rPr>
                <w:noProof/>
                <w:webHidden/>
              </w:rPr>
            </w:r>
            <w:r>
              <w:rPr>
                <w:noProof/>
                <w:webHidden/>
              </w:rPr>
              <w:fldChar w:fldCharType="separate"/>
            </w:r>
            <w:r>
              <w:rPr>
                <w:noProof/>
                <w:webHidden/>
              </w:rPr>
              <w:t>68</w:t>
            </w:r>
            <w:r>
              <w:rPr>
                <w:noProof/>
                <w:webHidden/>
              </w:rPr>
              <w:fldChar w:fldCharType="end"/>
            </w:r>
          </w:hyperlink>
        </w:p>
        <w:p w14:paraId="3349F057" w14:textId="6B8D7189" w:rsidR="00832A77" w:rsidRDefault="00832A77">
          <w:pPr>
            <w:pStyle w:val="TOC2"/>
            <w:tabs>
              <w:tab w:val="right" w:leader="dot" w:pos="8828"/>
            </w:tabs>
            <w:rPr>
              <w:rFonts w:eastAsiaTheme="minorEastAsia" w:cstheme="minorBidi"/>
              <w:b w:val="0"/>
              <w:bCs w:val="0"/>
              <w:noProof/>
              <w:sz w:val="24"/>
              <w:szCs w:val="24"/>
              <w:lang w:val="en-US"/>
            </w:rPr>
          </w:pPr>
          <w:hyperlink w:anchor="_Toc147576240" w:history="1">
            <w:r w:rsidRPr="001924CA">
              <w:rPr>
                <w:rStyle w:val="Hyperlink"/>
                <w:noProof/>
                <w:lang w:val="es-ES"/>
              </w:rPr>
              <w:t>Enfermedad de trabajo</w:t>
            </w:r>
            <w:r>
              <w:rPr>
                <w:noProof/>
                <w:webHidden/>
              </w:rPr>
              <w:tab/>
            </w:r>
            <w:r>
              <w:rPr>
                <w:noProof/>
                <w:webHidden/>
              </w:rPr>
              <w:fldChar w:fldCharType="begin"/>
            </w:r>
            <w:r>
              <w:rPr>
                <w:noProof/>
                <w:webHidden/>
              </w:rPr>
              <w:instrText xml:space="preserve"> PAGEREF _Toc147576240 \h </w:instrText>
            </w:r>
            <w:r>
              <w:rPr>
                <w:noProof/>
                <w:webHidden/>
              </w:rPr>
            </w:r>
            <w:r>
              <w:rPr>
                <w:noProof/>
                <w:webHidden/>
              </w:rPr>
              <w:fldChar w:fldCharType="separate"/>
            </w:r>
            <w:r>
              <w:rPr>
                <w:noProof/>
                <w:webHidden/>
              </w:rPr>
              <w:t>68</w:t>
            </w:r>
            <w:r>
              <w:rPr>
                <w:noProof/>
                <w:webHidden/>
              </w:rPr>
              <w:fldChar w:fldCharType="end"/>
            </w:r>
          </w:hyperlink>
        </w:p>
        <w:p w14:paraId="3695FE17" w14:textId="2B12927A" w:rsidR="00832A77" w:rsidRDefault="00832A77">
          <w:pPr>
            <w:pStyle w:val="TOC2"/>
            <w:tabs>
              <w:tab w:val="right" w:leader="dot" w:pos="8828"/>
            </w:tabs>
            <w:rPr>
              <w:rFonts w:eastAsiaTheme="minorEastAsia" w:cstheme="minorBidi"/>
              <w:b w:val="0"/>
              <w:bCs w:val="0"/>
              <w:noProof/>
              <w:sz w:val="24"/>
              <w:szCs w:val="24"/>
              <w:lang w:val="en-US"/>
            </w:rPr>
          </w:pPr>
          <w:hyperlink w:anchor="_Toc147576241" w:history="1">
            <w:r w:rsidRPr="001924CA">
              <w:rPr>
                <w:rStyle w:val="Hyperlink"/>
                <w:noProof/>
                <w:lang w:val="es-ES"/>
              </w:rPr>
              <w:t>Incapacidad temporal, permanente, permanente total y parcial</w:t>
            </w:r>
            <w:r>
              <w:rPr>
                <w:noProof/>
                <w:webHidden/>
              </w:rPr>
              <w:tab/>
            </w:r>
            <w:r>
              <w:rPr>
                <w:noProof/>
                <w:webHidden/>
              </w:rPr>
              <w:fldChar w:fldCharType="begin"/>
            </w:r>
            <w:r>
              <w:rPr>
                <w:noProof/>
                <w:webHidden/>
              </w:rPr>
              <w:instrText xml:space="preserve"> PAGEREF _Toc147576241 \h </w:instrText>
            </w:r>
            <w:r>
              <w:rPr>
                <w:noProof/>
                <w:webHidden/>
              </w:rPr>
            </w:r>
            <w:r>
              <w:rPr>
                <w:noProof/>
                <w:webHidden/>
              </w:rPr>
              <w:fldChar w:fldCharType="separate"/>
            </w:r>
            <w:r>
              <w:rPr>
                <w:noProof/>
                <w:webHidden/>
              </w:rPr>
              <w:t>68</w:t>
            </w:r>
            <w:r>
              <w:rPr>
                <w:noProof/>
                <w:webHidden/>
              </w:rPr>
              <w:fldChar w:fldCharType="end"/>
            </w:r>
          </w:hyperlink>
        </w:p>
        <w:p w14:paraId="334192F2" w14:textId="18E5D690" w:rsidR="00832A77" w:rsidRDefault="00832A77">
          <w:pPr>
            <w:pStyle w:val="TOC2"/>
            <w:tabs>
              <w:tab w:val="right" w:leader="dot" w:pos="8828"/>
            </w:tabs>
            <w:rPr>
              <w:rFonts w:eastAsiaTheme="minorEastAsia" w:cstheme="minorBidi"/>
              <w:b w:val="0"/>
              <w:bCs w:val="0"/>
              <w:noProof/>
              <w:sz w:val="24"/>
              <w:szCs w:val="24"/>
              <w:lang w:val="en-US"/>
            </w:rPr>
          </w:pPr>
          <w:hyperlink w:anchor="_Toc147576242" w:history="1">
            <w:r w:rsidRPr="001924CA">
              <w:rPr>
                <w:rStyle w:val="Hyperlink"/>
                <w:noProof/>
                <w:lang w:val="es-ES"/>
              </w:rPr>
              <w:t>Indemnizaciones por riesgo de trabajo</w:t>
            </w:r>
            <w:r>
              <w:rPr>
                <w:noProof/>
                <w:webHidden/>
              </w:rPr>
              <w:tab/>
            </w:r>
            <w:r>
              <w:rPr>
                <w:noProof/>
                <w:webHidden/>
              </w:rPr>
              <w:fldChar w:fldCharType="begin"/>
            </w:r>
            <w:r>
              <w:rPr>
                <w:noProof/>
                <w:webHidden/>
              </w:rPr>
              <w:instrText xml:space="preserve"> PAGEREF _Toc147576242 \h </w:instrText>
            </w:r>
            <w:r>
              <w:rPr>
                <w:noProof/>
                <w:webHidden/>
              </w:rPr>
            </w:r>
            <w:r>
              <w:rPr>
                <w:noProof/>
                <w:webHidden/>
              </w:rPr>
              <w:fldChar w:fldCharType="separate"/>
            </w:r>
            <w:r>
              <w:rPr>
                <w:noProof/>
                <w:webHidden/>
              </w:rPr>
              <w:t>68</w:t>
            </w:r>
            <w:r>
              <w:rPr>
                <w:noProof/>
                <w:webHidden/>
              </w:rPr>
              <w:fldChar w:fldCharType="end"/>
            </w:r>
          </w:hyperlink>
        </w:p>
        <w:p w14:paraId="75AF188A" w14:textId="73C0F322" w:rsidR="00832A77" w:rsidRDefault="00832A77">
          <w:pPr>
            <w:pStyle w:val="TOC2"/>
            <w:tabs>
              <w:tab w:val="right" w:leader="dot" w:pos="8828"/>
            </w:tabs>
            <w:rPr>
              <w:rFonts w:eastAsiaTheme="minorEastAsia" w:cstheme="minorBidi"/>
              <w:b w:val="0"/>
              <w:bCs w:val="0"/>
              <w:noProof/>
              <w:sz w:val="24"/>
              <w:szCs w:val="24"/>
              <w:lang w:val="en-US"/>
            </w:rPr>
          </w:pPr>
          <w:hyperlink w:anchor="_Toc147576243" w:history="1">
            <w:r w:rsidRPr="001924CA">
              <w:rPr>
                <w:rStyle w:val="Hyperlink"/>
                <w:noProof/>
                <w:lang w:val="es-ES"/>
              </w:rPr>
              <w:t>Excepciones</w:t>
            </w:r>
            <w:r>
              <w:rPr>
                <w:noProof/>
                <w:webHidden/>
              </w:rPr>
              <w:tab/>
            </w:r>
            <w:r>
              <w:rPr>
                <w:noProof/>
                <w:webHidden/>
              </w:rPr>
              <w:fldChar w:fldCharType="begin"/>
            </w:r>
            <w:r>
              <w:rPr>
                <w:noProof/>
                <w:webHidden/>
              </w:rPr>
              <w:instrText xml:space="preserve"> PAGEREF _Toc147576243 \h </w:instrText>
            </w:r>
            <w:r>
              <w:rPr>
                <w:noProof/>
                <w:webHidden/>
              </w:rPr>
            </w:r>
            <w:r>
              <w:rPr>
                <w:noProof/>
                <w:webHidden/>
              </w:rPr>
              <w:fldChar w:fldCharType="separate"/>
            </w:r>
            <w:r>
              <w:rPr>
                <w:noProof/>
                <w:webHidden/>
              </w:rPr>
              <w:t>68</w:t>
            </w:r>
            <w:r>
              <w:rPr>
                <w:noProof/>
                <w:webHidden/>
              </w:rPr>
              <w:fldChar w:fldCharType="end"/>
            </w:r>
          </w:hyperlink>
        </w:p>
        <w:p w14:paraId="594D6309" w14:textId="683DA64D" w:rsidR="00832A77" w:rsidRDefault="00832A77">
          <w:pPr>
            <w:pStyle w:val="TOC2"/>
            <w:tabs>
              <w:tab w:val="right" w:leader="dot" w:pos="8828"/>
            </w:tabs>
            <w:rPr>
              <w:rFonts w:eastAsiaTheme="minorEastAsia" w:cstheme="minorBidi"/>
              <w:b w:val="0"/>
              <w:bCs w:val="0"/>
              <w:noProof/>
              <w:sz w:val="24"/>
              <w:szCs w:val="24"/>
              <w:lang w:val="en-US"/>
            </w:rPr>
          </w:pPr>
          <w:hyperlink w:anchor="_Toc147576244" w:history="1">
            <w:r w:rsidRPr="001924CA">
              <w:rPr>
                <w:rStyle w:val="Hyperlink"/>
                <w:noProof/>
                <w:lang w:val="es-ES"/>
              </w:rPr>
              <w:t>Obligaciones especiales de los patrones</w:t>
            </w:r>
            <w:r>
              <w:rPr>
                <w:noProof/>
                <w:webHidden/>
              </w:rPr>
              <w:tab/>
            </w:r>
            <w:r>
              <w:rPr>
                <w:noProof/>
                <w:webHidden/>
              </w:rPr>
              <w:fldChar w:fldCharType="begin"/>
            </w:r>
            <w:r>
              <w:rPr>
                <w:noProof/>
                <w:webHidden/>
              </w:rPr>
              <w:instrText xml:space="preserve"> PAGEREF _Toc147576244 \h </w:instrText>
            </w:r>
            <w:r>
              <w:rPr>
                <w:noProof/>
                <w:webHidden/>
              </w:rPr>
            </w:r>
            <w:r>
              <w:rPr>
                <w:noProof/>
                <w:webHidden/>
              </w:rPr>
              <w:fldChar w:fldCharType="separate"/>
            </w:r>
            <w:r>
              <w:rPr>
                <w:noProof/>
                <w:webHidden/>
              </w:rPr>
              <w:t>68</w:t>
            </w:r>
            <w:r>
              <w:rPr>
                <w:noProof/>
                <w:webHidden/>
              </w:rPr>
              <w:fldChar w:fldCharType="end"/>
            </w:r>
          </w:hyperlink>
        </w:p>
        <w:p w14:paraId="08DD48AF" w14:textId="1683AD7B" w:rsidR="00832A77" w:rsidRDefault="00832A77">
          <w:pPr>
            <w:pStyle w:val="TOC2"/>
            <w:tabs>
              <w:tab w:val="right" w:leader="dot" w:pos="8828"/>
            </w:tabs>
            <w:rPr>
              <w:rFonts w:eastAsiaTheme="minorEastAsia" w:cstheme="minorBidi"/>
              <w:b w:val="0"/>
              <w:bCs w:val="0"/>
              <w:noProof/>
              <w:sz w:val="24"/>
              <w:szCs w:val="24"/>
              <w:lang w:val="en-US"/>
            </w:rPr>
          </w:pPr>
          <w:hyperlink w:anchor="_Toc147576245" w:history="1">
            <w:r w:rsidRPr="001924CA">
              <w:rPr>
                <w:rStyle w:val="Hyperlink"/>
                <w:noProof/>
                <w:lang w:val="es-ES"/>
              </w:rPr>
              <w:t>Comisión mixta de Seguridad e higiene</w:t>
            </w:r>
            <w:r>
              <w:rPr>
                <w:noProof/>
                <w:webHidden/>
              </w:rPr>
              <w:tab/>
            </w:r>
            <w:r>
              <w:rPr>
                <w:noProof/>
                <w:webHidden/>
              </w:rPr>
              <w:fldChar w:fldCharType="begin"/>
            </w:r>
            <w:r>
              <w:rPr>
                <w:noProof/>
                <w:webHidden/>
              </w:rPr>
              <w:instrText xml:space="preserve"> PAGEREF _Toc147576245 \h </w:instrText>
            </w:r>
            <w:r>
              <w:rPr>
                <w:noProof/>
                <w:webHidden/>
              </w:rPr>
            </w:r>
            <w:r>
              <w:rPr>
                <w:noProof/>
                <w:webHidden/>
              </w:rPr>
              <w:fldChar w:fldCharType="separate"/>
            </w:r>
            <w:r>
              <w:rPr>
                <w:noProof/>
                <w:webHidden/>
              </w:rPr>
              <w:t>68</w:t>
            </w:r>
            <w:r>
              <w:rPr>
                <w:noProof/>
                <w:webHidden/>
              </w:rPr>
              <w:fldChar w:fldCharType="end"/>
            </w:r>
          </w:hyperlink>
        </w:p>
        <w:p w14:paraId="2C3A1115" w14:textId="0A5A1D70" w:rsidR="00832A77" w:rsidRDefault="00832A77">
          <w:pPr>
            <w:pStyle w:val="TOC1"/>
            <w:tabs>
              <w:tab w:val="right" w:leader="dot" w:pos="8828"/>
            </w:tabs>
            <w:rPr>
              <w:rFonts w:eastAsiaTheme="minorEastAsia" w:cstheme="minorBidi"/>
              <w:b w:val="0"/>
              <w:bCs w:val="0"/>
              <w:i w:val="0"/>
              <w:iCs w:val="0"/>
              <w:noProof/>
              <w:lang w:val="en-US"/>
            </w:rPr>
          </w:pPr>
          <w:hyperlink w:anchor="_Toc147576246" w:history="1">
            <w:r w:rsidRPr="001924CA">
              <w:rPr>
                <w:rStyle w:val="Hyperlink"/>
                <w:noProof/>
                <w:lang w:val="es-ES"/>
              </w:rPr>
              <w:t>Prescripción</w:t>
            </w:r>
            <w:r>
              <w:rPr>
                <w:noProof/>
                <w:webHidden/>
              </w:rPr>
              <w:tab/>
            </w:r>
            <w:r>
              <w:rPr>
                <w:noProof/>
                <w:webHidden/>
              </w:rPr>
              <w:fldChar w:fldCharType="begin"/>
            </w:r>
            <w:r>
              <w:rPr>
                <w:noProof/>
                <w:webHidden/>
              </w:rPr>
              <w:instrText xml:space="preserve"> PAGEREF _Toc147576246 \h </w:instrText>
            </w:r>
            <w:r>
              <w:rPr>
                <w:noProof/>
                <w:webHidden/>
              </w:rPr>
            </w:r>
            <w:r>
              <w:rPr>
                <w:noProof/>
                <w:webHidden/>
              </w:rPr>
              <w:fldChar w:fldCharType="separate"/>
            </w:r>
            <w:r>
              <w:rPr>
                <w:noProof/>
                <w:webHidden/>
              </w:rPr>
              <w:t>68</w:t>
            </w:r>
            <w:r>
              <w:rPr>
                <w:noProof/>
                <w:webHidden/>
              </w:rPr>
              <w:fldChar w:fldCharType="end"/>
            </w:r>
          </w:hyperlink>
        </w:p>
        <w:p w14:paraId="4AAE0C40" w14:textId="2BCF699C" w:rsidR="00832A77" w:rsidRDefault="00832A77">
          <w:pPr>
            <w:pStyle w:val="TOC1"/>
            <w:tabs>
              <w:tab w:val="right" w:leader="dot" w:pos="8828"/>
            </w:tabs>
            <w:rPr>
              <w:rFonts w:eastAsiaTheme="minorEastAsia" w:cstheme="minorBidi"/>
              <w:b w:val="0"/>
              <w:bCs w:val="0"/>
              <w:i w:val="0"/>
              <w:iCs w:val="0"/>
              <w:noProof/>
              <w:lang w:val="en-US"/>
            </w:rPr>
          </w:pPr>
          <w:hyperlink w:anchor="_Toc147576247" w:history="1">
            <w:r w:rsidRPr="001924CA">
              <w:rPr>
                <w:rStyle w:val="Hyperlink"/>
                <w:noProof/>
                <w:lang w:val="es-ES"/>
              </w:rPr>
              <w:t>Competencia y autoridades</w:t>
            </w:r>
            <w:r>
              <w:rPr>
                <w:noProof/>
                <w:webHidden/>
              </w:rPr>
              <w:tab/>
            </w:r>
            <w:r>
              <w:rPr>
                <w:noProof/>
                <w:webHidden/>
              </w:rPr>
              <w:fldChar w:fldCharType="begin"/>
            </w:r>
            <w:r>
              <w:rPr>
                <w:noProof/>
                <w:webHidden/>
              </w:rPr>
              <w:instrText xml:space="preserve"> PAGEREF _Toc147576247 \h </w:instrText>
            </w:r>
            <w:r>
              <w:rPr>
                <w:noProof/>
                <w:webHidden/>
              </w:rPr>
            </w:r>
            <w:r>
              <w:rPr>
                <w:noProof/>
                <w:webHidden/>
              </w:rPr>
              <w:fldChar w:fldCharType="separate"/>
            </w:r>
            <w:r>
              <w:rPr>
                <w:noProof/>
                <w:webHidden/>
              </w:rPr>
              <w:t>68</w:t>
            </w:r>
            <w:r>
              <w:rPr>
                <w:noProof/>
                <w:webHidden/>
              </w:rPr>
              <w:fldChar w:fldCharType="end"/>
            </w:r>
          </w:hyperlink>
        </w:p>
        <w:p w14:paraId="1218C0E1" w14:textId="3F0D946C" w:rsidR="00832A77" w:rsidRDefault="00832A77">
          <w:pPr>
            <w:pStyle w:val="TOC2"/>
            <w:tabs>
              <w:tab w:val="right" w:leader="dot" w:pos="8828"/>
            </w:tabs>
            <w:rPr>
              <w:rFonts w:eastAsiaTheme="minorEastAsia" w:cstheme="minorBidi"/>
              <w:b w:val="0"/>
              <w:bCs w:val="0"/>
              <w:noProof/>
              <w:sz w:val="24"/>
              <w:szCs w:val="24"/>
              <w:lang w:val="en-US"/>
            </w:rPr>
          </w:pPr>
          <w:hyperlink w:anchor="_Toc147576248" w:history="1">
            <w:r w:rsidRPr="001924CA">
              <w:rPr>
                <w:rStyle w:val="Hyperlink"/>
                <w:noProof/>
                <w:lang w:val="es-ES"/>
              </w:rPr>
              <w:t>Procuraduría</w:t>
            </w:r>
            <w:r>
              <w:rPr>
                <w:noProof/>
                <w:webHidden/>
              </w:rPr>
              <w:tab/>
            </w:r>
            <w:r>
              <w:rPr>
                <w:noProof/>
                <w:webHidden/>
              </w:rPr>
              <w:fldChar w:fldCharType="begin"/>
            </w:r>
            <w:r>
              <w:rPr>
                <w:noProof/>
                <w:webHidden/>
              </w:rPr>
              <w:instrText xml:space="preserve"> PAGEREF _Toc147576248 \h </w:instrText>
            </w:r>
            <w:r>
              <w:rPr>
                <w:noProof/>
                <w:webHidden/>
              </w:rPr>
            </w:r>
            <w:r>
              <w:rPr>
                <w:noProof/>
                <w:webHidden/>
              </w:rPr>
              <w:fldChar w:fldCharType="separate"/>
            </w:r>
            <w:r>
              <w:rPr>
                <w:noProof/>
                <w:webHidden/>
              </w:rPr>
              <w:t>68</w:t>
            </w:r>
            <w:r>
              <w:rPr>
                <w:noProof/>
                <w:webHidden/>
              </w:rPr>
              <w:fldChar w:fldCharType="end"/>
            </w:r>
          </w:hyperlink>
        </w:p>
        <w:p w14:paraId="5AAC321B" w14:textId="6B097041" w:rsidR="00832A77" w:rsidRDefault="00832A77">
          <w:pPr>
            <w:pStyle w:val="TOC2"/>
            <w:tabs>
              <w:tab w:val="right" w:leader="dot" w:pos="8828"/>
            </w:tabs>
            <w:rPr>
              <w:rFonts w:eastAsiaTheme="minorEastAsia" w:cstheme="minorBidi"/>
              <w:b w:val="0"/>
              <w:bCs w:val="0"/>
              <w:noProof/>
              <w:sz w:val="24"/>
              <w:szCs w:val="24"/>
              <w:lang w:val="en-US"/>
            </w:rPr>
          </w:pPr>
          <w:hyperlink w:anchor="_Toc147576249" w:history="1">
            <w:r w:rsidRPr="001924CA">
              <w:rPr>
                <w:rStyle w:val="Hyperlink"/>
                <w:noProof/>
                <w:lang w:val="es-ES"/>
              </w:rPr>
              <w:t>Servicio nacional del empleo</w:t>
            </w:r>
            <w:r>
              <w:rPr>
                <w:noProof/>
                <w:webHidden/>
              </w:rPr>
              <w:tab/>
            </w:r>
            <w:r>
              <w:rPr>
                <w:noProof/>
                <w:webHidden/>
              </w:rPr>
              <w:fldChar w:fldCharType="begin"/>
            </w:r>
            <w:r>
              <w:rPr>
                <w:noProof/>
                <w:webHidden/>
              </w:rPr>
              <w:instrText xml:space="preserve"> PAGEREF _Toc147576249 \h </w:instrText>
            </w:r>
            <w:r>
              <w:rPr>
                <w:noProof/>
                <w:webHidden/>
              </w:rPr>
            </w:r>
            <w:r>
              <w:rPr>
                <w:noProof/>
                <w:webHidden/>
              </w:rPr>
              <w:fldChar w:fldCharType="separate"/>
            </w:r>
            <w:r>
              <w:rPr>
                <w:noProof/>
                <w:webHidden/>
              </w:rPr>
              <w:t>68</w:t>
            </w:r>
            <w:r>
              <w:rPr>
                <w:noProof/>
                <w:webHidden/>
              </w:rPr>
              <w:fldChar w:fldCharType="end"/>
            </w:r>
          </w:hyperlink>
        </w:p>
        <w:p w14:paraId="1B0B22C2" w14:textId="1EDAF843" w:rsidR="00832A77" w:rsidRDefault="00832A77">
          <w:pPr>
            <w:pStyle w:val="TOC2"/>
            <w:tabs>
              <w:tab w:val="right" w:leader="dot" w:pos="8828"/>
            </w:tabs>
            <w:rPr>
              <w:rFonts w:eastAsiaTheme="minorEastAsia" w:cstheme="minorBidi"/>
              <w:b w:val="0"/>
              <w:bCs w:val="0"/>
              <w:noProof/>
              <w:sz w:val="24"/>
              <w:szCs w:val="24"/>
              <w:lang w:val="en-US"/>
            </w:rPr>
          </w:pPr>
          <w:hyperlink w:anchor="_Toc147576250" w:history="1">
            <w:r w:rsidRPr="001924CA">
              <w:rPr>
                <w:rStyle w:val="Hyperlink"/>
                <w:noProof/>
                <w:lang w:val="es-ES"/>
              </w:rPr>
              <w:t>Inspección del trabajo</w:t>
            </w:r>
            <w:r>
              <w:rPr>
                <w:noProof/>
                <w:webHidden/>
              </w:rPr>
              <w:tab/>
            </w:r>
            <w:r>
              <w:rPr>
                <w:noProof/>
                <w:webHidden/>
              </w:rPr>
              <w:fldChar w:fldCharType="begin"/>
            </w:r>
            <w:r>
              <w:rPr>
                <w:noProof/>
                <w:webHidden/>
              </w:rPr>
              <w:instrText xml:space="preserve"> PAGEREF _Toc147576250 \h </w:instrText>
            </w:r>
            <w:r>
              <w:rPr>
                <w:noProof/>
                <w:webHidden/>
              </w:rPr>
            </w:r>
            <w:r>
              <w:rPr>
                <w:noProof/>
                <w:webHidden/>
              </w:rPr>
              <w:fldChar w:fldCharType="separate"/>
            </w:r>
            <w:r>
              <w:rPr>
                <w:noProof/>
                <w:webHidden/>
              </w:rPr>
              <w:t>68</w:t>
            </w:r>
            <w:r>
              <w:rPr>
                <w:noProof/>
                <w:webHidden/>
              </w:rPr>
              <w:fldChar w:fldCharType="end"/>
            </w:r>
          </w:hyperlink>
        </w:p>
        <w:p w14:paraId="15412400" w14:textId="4BB3706C" w:rsidR="00832A77" w:rsidRDefault="00832A77">
          <w:pPr>
            <w:pStyle w:val="TOC2"/>
            <w:tabs>
              <w:tab w:val="right" w:leader="dot" w:pos="8828"/>
            </w:tabs>
            <w:rPr>
              <w:rFonts w:eastAsiaTheme="minorEastAsia" w:cstheme="minorBidi"/>
              <w:b w:val="0"/>
              <w:bCs w:val="0"/>
              <w:noProof/>
              <w:sz w:val="24"/>
              <w:szCs w:val="24"/>
              <w:lang w:val="en-US"/>
            </w:rPr>
          </w:pPr>
          <w:hyperlink w:anchor="_Toc147576251" w:history="1">
            <w:r w:rsidRPr="001924CA">
              <w:rPr>
                <w:rStyle w:val="Hyperlink"/>
                <w:noProof/>
                <w:lang w:val="es-ES"/>
              </w:rPr>
              <w:t>CONASAMI</w:t>
            </w:r>
            <w:r>
              <w:rPr>
                <w:noProof/>
                <w:webHidden/>
              </w:rPr>
              <w:tab/>
            </w:r>
            <w:r>
              <w:rPr>
                <w:noProof/>
                <w:webHidden/>
              </w:rPr>
              <w:fldChar w:fldCharType="begin"/>
            </w:r>
            <w:r>
              <w:rPr>
                <w:noProof/>
                <w:webHidden/>
              </w:rPr>
              <w:instrText xml:space="preserve"> PAGEREF _Toc147576251 \h </w:instrText>
            </w:r>
            <w:r>
              <w:rPr>
                <w:noProof/>
                <w:webHidden/>
              </w:rPr>
            </w:r>
            <w:r>
              <w:rPr>
                <w:noProof/>
                <w:webHidden/>
              </w:rPr>
              <w:fldChar w:fldCharType="separate"/>
            </w:r>
            <w:r>
              <w:rPr>
                <w:noProof/>
                <w:webHidden/>
              </w:rPr>
              <w:t>68</w:t>
            </w:r>
            <w:r>
              <w:rPr>
                <w:noProof/>
                <w:webHidden/>
              </w:rPr>
              <w:fldChar w:fldCharType="end"/>
            </w:r>
          </w:hyperlink>
        </w:p>
        <w:p w14:paraId="7F0EDE53" w14:textId="5CF9F9ED" w:rsidR="00832A77" w:rsidRDefault="00832A77">
          <w:pPr>
            <w:pStyle w:val="TOC2"/>
            <w:tabs>
              <w:tab w:val="right" w:leader="dot" w:pos="8828"/>
            </w:tabs>
            <w:rPr>
              <w:rFonts w:eastAsiaTheme="minorEastAsia" w:cstheme="minorBidi"/>
              <w:b w:val="0"/>
              <w:bCs w:val="0"/>
              <w:noProof/>
              <w:sz w:val="24"/>
              <w:szCs w:val="24"/>
              <w:lang w:val="en-US"/>
            </w:rPr>
          </w:pPr>
          <w:hyperlink w:anchor="_Toc147576252" w:history="1">
            <w:r w:rsidRPr="001924CA">
              <w:rPr>
                <w:rStyle w:val="Hyperlink"/>
                <w:noProof/>
                <w:lang w:val="es-ES"/>
              </w:rPr>
              <w:t>Procedimiento</w:t>
            </w:r>
            <w:r>
              <w:rPr>
                <w:noProof/>
                <w:webHidden/>
              </w:rPr>
              <w:tab/>
            </w:r>
            <w:r>
              <w:rPr>
                <w:noProof/>
                <w:webHidden/>
              </w:rPr>
              <w:fldChar w:fldCharType="begin"/>
            </w:r>
            <w:r>
              <w:rPr>
                <w:noProof/>
                <w:webHidden/>
              </w:rPr>
              <w:instrText xml:space="preserve"> PAGEREF _Toc147576252 \h </w:instrText>
            </w:r>
            <w:r>
              <w:rPr>
                <w:noProof/>
                <w:webHidden/>
              </w:rPr>
            </w:r>
            <w:r>
              <w:rPr>
                <w:noProof/>
                <w:webHidden/>
              </w:rPr>
              <w:fldChar w:fldCharType="separate"/>
            </w:r>
            <w:r>
              <w:rPr>
                <w:noProof/>
                <w:webHidden/>
              </w:rPr>
              <w:t>68</w:t>
            </w:r>
            <w:r>
              <w:rPr>
                <w:noProof/>
                <w:webHidden/>
              </w:rPr>
              <w:fldChar w:fldCharType="end"/>
            </w:r>
          </w:hyperlink>
        </w:p>
        <w:p w14:paraId="78741D8B" w14:textId="43003CFB" w:rsidR="00832A77" w:rsidRDefault="00832A77">
          <w:pPr>
            <w:pStyle w:val="TOC2"/>
            <w:tabs>
              <w:tab w:val="right" w:leader="dot" w:pos="8828"/>
            </w:tabs>
            <w:rPr>
              <w:rFonts w:eastAsiaTheme="minorEastAsia" w:cstheme="minorBidi"/>
              <w:b w:val="0"/>
              <w:bCs w:val="0"/>
              <w:noProof/>
              <w:sz w:val="24"/>
              <w:szCs w:val="24"/>
              <w:lang w:val="en-US"/>
            </w:rPr>
          </w:pPr>
          <w:hyperlink w:anchor="_Toc147576253" w:history="1">
            <w:r w:rsidRPr="001924CA">
              <w:rPr>
                <w:rStyle w:val="Hyperlink"/>
                <w:noProof/>
                <w:lang w:val="es-ES"/>
              </w:rPr>
              <w:t>Comisión PTU</w:t>
            </w:r>
            <w:r>
              <w:rPr>
                <w:noProof/>
                <w:webHidden/>
              </w:rPr>
              <w:tab/>
            </w:r>
            <w:r>
              <w:rPr>
                <w:noProof/>
                <w:webHidden/>
              </w:rPr>
              <w:fldChar w:fldCharType="begin"/>
            </w:r>
            <w:r>
              <w:rPr>
                <w:noProof/>
                <w:webHidden/>
              </w:rPr>
              <w:instrText xml:space="preserve"> PAGEREF _Toc147576253 \h </w:instrText>
            </w:r>
            <w:r>
              <w:rPr>
                <w:noProof/>
                <w:webHidden/>
              </w:rPr>
            </w:r>
            <w:r>
              <w:rPr>
                <w:noProof/>
                <w:webHidden/>
              </w:rPr>
              <w:fldChar w:fldCharType="separate"/>
            </w:r>
            <w:r>
              <w:rPr>
                <w:noProof/>
                <w:webHidden/>
              </w:rPr>
              <w:t>68</w:t>
            </w:r>
            <w:r>
              <w:rPr>
                <w:noProof/>
                <w:webHidden/>
              </w:rPr>
              <w:fldChar w:fldCharType="end"/>
            </w:r>
          </w:hyperlink>
        </w:p>
        <w:p w14:paraId="199E6665" w14:textId="321E5A07" w:rsidR="00832A77" w:rsidRDefault="00832A77">
          <w:pPr>
            <w:pStyle w:val="TOC2"/>
            <w:tabs>
              <w:tab w:val="right" w:leader="dot" w:pos="8828"/>
            </w:tabs>
            <w:rPr>
              <w:rFonts w:eastAsiaTheme="minorEastAsia" w:cstheme="minorBidi"/>
              <w:b w:val="0"/>
              <w:bCs w:val="0"/>
              <w:noProof/>
              <w:sz w:val="24"/>
              <w:szCs w:val="24"/>
              <w:lang w:val="en-US"/>
            </w:rPr>
          </w:pPr>
          <w:hyperlink w:anchor="_Toc147576254" w:history="1">
            <w:r w:rsidRPr="001924CA">
              <w:rPr>
                <w:rStyle w:val="Hyperlink"/>
                <w:noProof/>
                <w:lang w:val="es-ES"/>
              </w:rPr>
              <w:t>Centro Federal de conciliación y registro laboral</w:t>
            </w:r>
            <w:r>
              <w:rPr>
                <w:noProof/>
                <w:webHidden/>
              </w:rPr>
              <w:tab/>
            </w:r>
            <w:r>
              <w:rPr>
                <w:noProof/>
                <w:webHidden/>
              </w:rPr>
              <w:fldChar w:fldCharType="begin"/>
            </w:r>
            <w:r>
              <w:rPr>
                <w:noProof/>
                <w:webHidden/>
              </w:rPr>
              <w:instrText xml:space="preserve"> PAGEREF _Toc147576254 \h </w:instrText>
            </w:r>
            <w:r>
              <w:rPr>
                <w:noProof/>
                <w:webHidden/>
              </w:rPr>
            </w:r>
            <w:r>
              <w:rPr>
                <w:noProof/>
                <w:webHidden/>
              </w:rPr>
              <w:fldChar w:fldCharType="separate"/>
            </w:r>
            <w:r>
              <w:rPr>
                <w:noProof/>
                <w:webHidden/>
              </w:rPr>
              <w:t>68</w:t>
            </w:r>
            <w:r>
              <w:rPr>
                <w:noProof/>
                <w:webHidden/>
              </w:rPr>
              <w:fldChar w:fldCharType="end"/>
            </w:r>
          </w:hyperlink>
        </w:p>
        <w:p w14:paraId="6CCADEC5" w14:textId="2C218156" w:rsidR="00832A77" w:rsidRDefault="00832A77">
          <w:pPr>
            <w:pStyle w:val="TOC2"/>
            <w:tabs>
              <w:tab w:val="right" w:leader="dot" w:pos="8828"/>
            </w:tabs>
            <w:rPr>
              <w:rFonts w:eastAsiaTheme="minorEastAsia" w:cstheme="minorBidi"/>
              <w:b w:val="0"/>
              <w:bCs w:val="0"/>
              <w:noProof/>
              <w:sz w:val="24"/>
              <w:szCs w:val="24"/>
              <w:lang w:val="en-US"/>
            </w:rPr>
          </w:pPr>
          <w:hyperlink w:anchor="_Toc147576255" w:history="1">
            <w:r w:rsidRPr="001924CA">
              <w:rPr>
                <w:rStyle w:val="Hyperlink"/>
                <w:noProof/>
                <w:lang w:val="es-ES"/>
              </w:rPr>
              <w:t>Centros de conciliación en las entidades federativas y cdmx</w:t>
            </w:r>
            <w:r>
              <w:rPr>
                <w:noProof/>
                <w:webHidden/>
              </w:rPr>
              <w:tab/>
            </w:r>
            <w:r>
              <w:rPr>
                <w:noProof/>
                <w:webHidden/>
              </w:rPr>
              <w:fldChar w:fldCharType="begin"/>
            </w:r>
            <w:r>
              <w:rPr>
                <w:noProof/>
                <w:webHidden/>
              </w:rPr>
              <w:instrText xml:space="preserve"> PAGEREF _Toc147576255 \h </w:instrText>
            </w:r>
            <w:r>
              <w:rPr>
                <w:noProof/>
                <w:webHidden/>
              </w:rPr>
            </w:r>
            <w:r>
              <w:rPr>
                <w:noProof/>
                <w:webHidden/>
              </w:rPr>
              <w:fldChar w:fldCharType="separate"/>
            </w:r>
            <w:r>
              <w:rPr>
                <w:noProof/>
                <w:webHidden/>
              </w:rPr>
              <w:t>68</w:t>
            </w:r>
            <w:r>
              <w:rPr>
                <w:noProof/>
                <w:webHidden/>
              </w:rPr>
              <w:fldChar w:fldCharType="end"/>
            </w:r>
          </w:hyperlink>
        </w:p>
        <w:p w14:paraId="3DD1209B" w14:textId="7F7DB6E4" w:rsidR="00832A77" w:rsidRDefault="00832A77">
          <w:pPr>
            <w:pStyle w:val="TOC2"/>
            <w:tabs>
              <w:tab w:val="right" w:leader="dot" w:pos="8828"/>
            </w:tabs>
            <w:rPr>
              <w:rFonts w:eastAsiaTheme="minorEastAsia" w:cstheme="minorBidi"/>
              <w:b w:val="0"/>
              <w:bCs w:val="0"/>
              <w:noProof/>
              <w:sz w:val="24"/>
              <w:szCs w:val="24"/>
              <w:lang w:val="en-US"/>
            </w:rPr>
          </w:pPr>
          <w:hyperlink w:anchor="_Toc147576256" w:history="1">
            <w:r w:rsidRPr="001924CA">
              <w:rPr>
                <w:rStyle w:val="Hyperlink"/>
                <w:noProof/>
                <w:lang w:val="es-ES"/>
              </w:rPr>
              <w:t>Competencia de los tribunales</w:t>
            </w:r>
            <w:r>
              <w:rPr>
                <w:noProof/>
                <w:webHidden/>
              </w:rPr>
              <w:tab/>
            </w:r>
            <w:r>
              <w:rPr>
                <w:noProof/>
                <w:webHidden/>
              </w:rPr>
              <w:fldChar w:fldCharType="begin"/>
            </w:r>
            <w:r>
              <w:rPr>
                <w:noProof/>
                <w:webHidden/>
              </w:rPr>
              <w:instrText xml:space="preserve"> PAGEREF _Toc147576256 \h </w:instrText>
            </w:r>
            <w:r>
              <w:rPr>
                <w:noProof/>
                <w:webHidden/>
              </w:rPr>
            </w:r>
            <w:r>
              <w:rPr>
                <w:noProof/>
                <w:webHidden/>
              </w:rPr>
              <w:fldChar w:fldCharType="separate"/>
            </w:r>
            <w:r>
              <w:rPr>
                <w:noProof/>
                <w:webHidden/>
              </w:rPr>
              <w:t>68</w:t>
            </w:r>
            <w:r>
              <w:rPr>
                <w:noProof/>
                <w:webHidden/>
              </w:rPr>
              <w:fldChar w:fldCharType="end"/>
            </w:r>
          </w:hyperlink>
        </w:p>
        <w:p w14:paraId="1ADCA983" w14:textId="656017C4" w:rsidR="00832A77" w:rsidRDefault="00832A77">
          <w:pPr>
            <w:pStyle w:val="TOC1"/>
            <w:tabs>
              <w:tab w:val="right" w:leader="dot" w:pos="8828"/>
            </w:tabs>
            <w:rPr>
              <w:rFonts w:eastAsiaTheme="minorEastAsia" w:cstheme="minorBidi"/>
              <w:b w:val="0"/>
              <w:bCs w:val="0"/>
              <w:i w:val="0"/>
              <w:iCs w:val="0"/>
              <w:noProof/>
              <w:lang w:val="en-US"/>
            </w:rPr>
          </w:pPr>
          <w:hyperlink w:anchor="_Toc147576257" w:history="1">
            <w:r w:rsidRPr="001924CA">
              <w:rPr>
                <w:rStyle w:val="Hyperlink"/>
                <w:noProof/>
                <w:lang w:val="es-ES"/>
              </w:rPr>
              <w:t>Pre-reforma justicia laboral</w:t>
            </w:r>
            <w:r>
              <w:rPr>
                <w:noProof/>
                <w:webHidden/>
              </w:rPr>
              <w:tab/>
            </w:r>
            <w:r>
              <w:rPr>
                <w:noProof/>
                <w:webHidden/>
              </w:rPr>
              <w:fldChar w:fldCharType="begin"/>
            </w:r>
            <w:r>
              <w:rPr>
                <w:noProof/>
                <w:webHidden/>
              </w:rPr>
              <w:instrText xml:space="preserve"> PAGEREF _Toc147576257 \h </w:instrText>
            </w:r>
            <w:r>
              <w:rPr>
                <w:noProof/>
                <w:webHidden/>
              </w:rPr>
            </w:r>
            <w:r>
              <w:rPr>
                <w:noProof/>
                <w:webHidden/>
              </w:rPr>
              <w:fldChar w:fldCharType="separate"/>
            </w:r>
            <w:r>
              <w:rPr>
                <w:noProof/>
                <w:webHidden/>
              </w:rPr>
              <w:t>68</w:t>
            </w:r>
            <w:r>
              <w:rPr>
                <w:noProof/>
                <w:webHidden/>
              </w:rPr>
              <w:fldChar w:fldCharType="end"/>
            </w:r>
          </w:hyperlink>
        </w:p>
        <w:p w14:paraId="1E5FB9D8" w14:textId="762A4585" w:rsidR="00832A77" w:rsidRDefault="00832A77">
          <w:pPr>
            <w:pStyle w:val="TOC2"/>
            <w:tabs>
              <w:tab w:val="right" w:leader="dot" w:pos="8828"/>
            </w:tabs>
            <w:rPr>
              <w:rFonts w:eastAsiaTheme="minorEastAsia" w:cstheme="minorBidi"/>
              <w:b w:val="0"/>
              <w:bCs w:val="0"/>
              <w:noProof/>
              <w:sz w:val="24"/>
              <w:szCs w:val="24"/>
              <w:lang w:val="en-US"/>
            </w:rPr>
          </w:pPr>
          <w:hyperlink w:anchor="_Toc147576258" w:history="1">
            <w:r w:rsidRPr="001924CA">
              <w:rPr>
                <w:rStyle w:val="Hyperlink"/>
                <w:noProof/>
                <w:lang w:val="es-ES"/>
              </w:rPr>
              <w:t>Juntas locales y federales</w:t>
            </w:r>
            <w:r>
              <w:rPr>
                <w:noProof/>
                <w:webHidden/>
              </w:rPr>
              <w:tab/>
            </w:r>
            <w:r>
              <w:rPr>
                <w:noProof/>
                <w:webHidden/>
              </w:rPr>
              <w:fldChar w:fldCharType="begin"/>
            </w:r>
            <w:r>
              <w:rPr>
                <w:noProof/>
                <w:webHidden/>
              </w:rPr>
              <w:instrText xml:space="preserve"> PAGEREF _Toc147576258 \h </w:instrText>
            </w:r>
            <w:r>
              <w:rPr>
                <w:noProof/>
                <w:webHidden/>
              </w:rPr>
            </w:r>
            <w:r>
              <w:rPr>
                <w:noProof/>
                <w:webHidden/>
              </w:rPr>
              <w:fldChar w:fldCharType="separate"/>
            </w:r>
            <w:r>
              <w:rPr>
                <w:noProof/>
                <w:webHidden/>
              </w:rPr>
              <w:t>68</w:t>
            </w:r>
            <w:r>
              <w:rPr>
                <w:noProof/>
                <w:webHidden/>
              </w:rPr>
              <w:fldChar w:fldCharType="end"/>
            </w:r>
          </w:hyperlink>
        </w:p>
        <w:p w14:paraId="5969503C" w14:textId="70000302" w:rsidR="00832A77" w:rsidRDefault="00832A77">
          <w:pPr>
            <w:pStyle w:val="TOC2"/>
            <w:tabs>
              <w:tab w:val="right" w:leader="dot" w:pos="8828"/>
            </w:tabs>
            <w:rPr>
              <w:rFonts w:eastAsiaTheme="minorEastAsia" w:cstheme="minorBidi"/>
              <w:b w:val="0"/>
              <w:bCs w:val="0"/>
              <w:noProof/>
              <w:sz w:val="24"/>
              <w:szCs w:val="24"/>
              <w:lang w:val="en-US"/>
            </w:rPr>
          </w:pPr>
          <w:hyperlink w:anchor="_Toc147576259" w:history="1">
            <w:r w:rsidRPr="001924CA">
              <w:rPr>
                <w:rStyle w:val="Hyperlink"/>
                <w:noProof/>
                <w:lang w:val="es-ES"/>
              </w:rPr>
              <w:t>Pre-reforma y post reforma</w:t>
            </w:r>
            <w:r>
              <w:rPr>
                <w:noProof/>
                <w:webHidden/>
              </w:rPr>
              <w:tab/>
            </w:r>
            <w:r>
              <w:rPr>
                <w:noProof/>
                <w:webHidden/>
              </w:rPr>
              <w:fldChar w:fldCharType="begin"/>
            </w:r>
            <w:r>
              <w:rPr>
                <w:noProof/>
                <w:webHidden/>
              </w:rPr>
              <w:instrText xml:space="preserve"> PAGEREF _Toc147576259 \h </w:instrText>
            </w:r>
            <w:r>
              <w:rPr>
                <w:noProof/>
                <w:webHidden/>
              </w:rPr>
            </w:r>
            <w:r>
              <w:rPr>
                <w:noProof/>
                <w:webHidden/>
              </w:rPr>
              <w:fldChar w:fldCharType="separate"/>
            </w:r>
            <w:r>
              <w:rPr>
                <w:noProof/>
                <w:webHidden/>
              </w:rPr>
              <w:t>68</w:t>
            </w:r>
            <w:r>
              <w:rPr>
                <w:noProof/>
                <w:webHidden/>
              </w:rPr>
              <w:fldChar w:fldCharType="end"/>
            </w:r>
          </w:hyperlink>
        </w:p>
        <w:p w14:paraId="3837F38D" w14:textId="5B4960CB" w:rsidR="00832A77" w:rsidRDefault="00832A77">
          <w:pPr>
            <w:pStyle w:val="TOC2"/>
            <w:tabs>
              <w:tab w:val="right" w:leader="dot" w:pos="8828"/>
            </w:tabs>
            <w:rPr>
              <w:rFonts w:eastAsiaTheme="minorEastAsia" w:cstheme="minorBidi"/>
              <w:b w:val="0"/>
              <w:bCs w:val="0"/>
              <w:noProof/>
              <w:sz w:val="24"/>
              <w:szCs w:val="24"/>
              <w:lang w:val="en-US"/>
            </w:rPr>
          </w:pPr>
          <w:hyperlink w:anchor="_Toc147576260" w:history="1">
            <w:r w:rsidRPr="001924CA">
              <w:rPr>
                <w:rStyle w:val="Hyperlink"/>
                <w:noProof/>
                <w:lang w:val="es-ES"/>
              </w:rPr>
              <w:t>Diferencias antes y después</w:t>
            </w:r>
            <w:r>
              <w:rPr>
                <w:noProof/>
                <w:webHidden/>
              </w:rPr>
              <w:tab/>
            </w:r>
            <w:r>
              <w:rPr>
                <w:noProof/>
                <w:webHidden/>
              </w:rPr>
              <w:fldChar w:fldCharType="begin"/>
            </w:r>
            <w:r>
              <w:rPr>
                <w:noProof/>
                <w:webHidden/>
              </w:rPr>
              <w:instrText xml:space="preserve"> PAGEREF _Toc147576260 \h </w:instrText>
            </w:r>
            <w:r>
              <w:rPr>
                <w:noProof/>
                <w:webHidden/>
              </w:rPr>
            </w:r>
            <w:r>
              <w:rPr>
                <w:noProof/>
                <w:webHidden/>
              </w:rPr>
              <w:fldChar w:fldCharType="separate"/>
            </w:r>
            <w:r>
              <w:rPr>
                <w:noProof/>
                <w:webHidden/>
              </w:rPr>
              <w:t>68</w:t>
            </w:r>
            <w:r>
              <w:rPr>
                <w:noProof/>
                <w:webHidden/>
              </w:rPr>
              <w:fldChar w:fldCharType="end"/>
            </w:r>
          </w:hyperlink>
        </w:p>
        <w:p w14:paraId="55873553" w14:textId="11E1698F" w:rsidR="00832A77" w:rsidRDefault="00832A77">
          <w:pPr>
            <w:pStyle w:val="TOC2"/>
            <w:tabs>
              <w:tab w:val="right" w:leader="dot" w:pos="8828"/>
            </w:tabs>
            <w:rPr>
              <w:rFonts w:eastAsiaTheme="minorEastAsia" w:cstheme="minorBidi"/>
              <w:b w:val="0"/>
              <w:bCs w:val="0"/>
              <w:noProof/>
              <w:sz w:val="24"/>
              <w:szCs w:val="24"/>
              <w:lang w:val="en-US"/>
            </w:rPr>
          </w:pPr>
          <w:hyperlink w:anchor="_Toc147576261" w:history="1">
            <w:r w:rsidRPr="001924CA">
              <w:rPr>
                <w:rStyle w:val="Hyperlink"/>
                <w:noProof/>
                <w:lang w:val="es-ES"/>
              </w:rPr>
              <w:t>A partir de cuando aplica</w:t>
            </w:r>
            <w:r>
              <w:rPr>
                <w:noProof/>
                <w:webHidden/>
              </w:rPr>
              <w:tab/>
            </w:r>
            <w:r>
              <w:rPr>
                <w:noProof/>
                <w:webHidden/>
              </w:rPr>
              <w:fldChar w:fldCharType="begin"/>
            </w:r>
            <w:r>
              <w:rPr>
                <w:noProof/>
                <w:webHidden/>
              </w:rPr>
              <w:instrText xml:space="preserve"> PAGEREF _Toc147576261 \h </w:instrText>
            </w:r>
            <w:r>
              <w:rPr>
                <w:noProof/>
                <w:webHidden/>
              </w:rPr>
            </w:r>
            <w:r>
              <w:rPr>
                <w:noProof/>
                <w:webHidden/>
              </w:rPr>
              <w:fldChar w:fldCharType="separate"/>
            </w:r>
            <w:r>
              <w:rPr>
                <w:noProof/>
                <w:webHidden/>
              </w:rPr>
              <w:t>68</w:t>
            </w:r>
            <w:r>
              <w:rPr>
                <w:noProof/>
                <w:webHidden/>
              </w:rPr>
              <w:fldChar w:fldCharType="end"/>
            </w:r>
          </w:hyperlink>
        </w:p>
        <w:p w14:paraId="3F158778" w14:textId="03333FF4" w:rsidR="00832A77" w:rsidRDefault="00832A77">
          <w:pPr>
            <w:pStyle w:val="TOC2"/>
            <w:tabs>
              <w:tab w:val="right" w:leader="dot" w:pos="8828"/>
            </w:tabs>
            <w:rPr>
              <w:rFonts w:eastAsiaTheme="minorEastAsia" w:cstheme="minorBidi"/>
              <w:b w:val="0"/>
              <w:bCs w:val="0"/>
              <w:noProof/>
              <w:sz w:val="24"/>
              <w:szCs w:val="24"/>
              <w:lang w:val="en-US"/>
            </w:rPr>
          </w:pPr>
          <w:hyperlink w:anchor="_Toc147576262" w:history="1">
            <w:r w:rsidRPr="001924CA">
              <w:rPr>
                <w:rStyle w:val="Hyperlink"/>
                <w:noProof/>
                <w:lang w:val="es-ES"/>
              </w:rPr>
              <w:t>Procedimiento pre-reforma</w:t>
            </w:r>
            <w:r>
              <w:rPr>
                <w:noProof/>
                <w:webHidden/>
              </w:rPr>
              <w:tab/>
            </w:r>
            <w:r>
              <w:rPr>
                <w:noProof/>
                <w:webHidden/>
              </w:rPr>
              <w:fldChar w:fldCharType="begin"/>
            </w:r>
            <w:r>
              <w:rPr>
                <w:noProof/>
                <w:webHidden/>
              </w:rPr>
              <w:instrText xml:space="preserve"> PAGEREF _Toc147576262 \h </w:instrText>
            </w:r>
            <w:r>
              <w:rPr>
                <w:noProof/>
                <w:webHidden/>
              </w:rPr>
            </w:r>
            <w:r>
              <w:rPr>
                <w:noProof/>
                <w:webHidden/>
              </w:rPr>
              <w:fldChar w:fldCharType="separate"/>
            </w:r>
            <w:r>
              <w:rPr>
                <w:noProof/>
                <w:webHidden/>
              </w:rPr>
              <w:t>68</w:t>
            </w:r>
            <w:r>
              <w:rPr>
                <w:noProof/>
                <w:webHidden/>
              </w:rPr>
              <w:fldChar w:fldCharType="end"/>
            </w:r>
          </w:hyperlink>
        </w:p>
        <w:p w14:paraId="37FAEA06" w14:textId="30CC7BCE" w:rsidR="00832A77" w:rsidRDefault="00832A77">
          <w:pPr>
            <w:pStyle w:val="TOC1"/>
            <w:tabs>
              <w:tab w:val="right" w:leader="dot" w:pos="8828"/>
            </w:tabs>
            <w:rPr>
              <w:rFonts w:eastAsiaTheme="minorEastAsia" w:cstheme="minorBidi"/>
              <w:b w:val="0"/>
              <w:bCs w:val="0"/>
              <w:i w:val="0"/>
              <w:iCs w:val="0"/>
              <w:noProof/>
              <w:lang w:val="en-US"/>
            </w:rPr>
          </w:pPr>
          <w:hyperlink w:anchor="_Toc147576263" w:history="1">
            <w:r w:rsidRPr="001924CA">
              <w:rPr>
                <w:rStyle w:val="Hyperlink"/>
                <w:noProof/>
                <w:lang w:val="es-ES"/>
              </w:rPr>
              <w:t>Nuevo procedimiento post 2012</w:t>
            </w:r>
            <w:r>
              <w:rPr>
                <w:noProof/>
                <w:webHidden/>
              </w:rPr>
              <w:tab/>
            </w:r>
            <w:r>
              <w:rPr>
                <w:noProof/>
                <w:webHidden/>
              </w:rPr>
              <w:fldChar w:fldCharType="begin"/>
            </w:r>
            <w:r>
              <w:rPr>
                <w:noProof/>
                <w:webHidden/>
              </w:rPr>
              <w:instrText xml:space="preserve"> PAGEREF _Toc147576263 \h </w:instrText>
            </w:r>
            <w:r>
              <w:rPr>
                <w:noProof/>
                <w:webHidden/>
              </w:rPr>
            </w:r>
            <w:r>
              <w:rPr>
                <w:noProof/>
                <w:webHidden/>
              </w:rPr>
              <w:fldChar w:fldCharType="separate"/>
            </w:r>
            <w:r>
              <w:rPr>
                <w:noProof/>
                <w:webHidden/>
              </w:rPr>
              <w:t>68</w:t>
            </w:r>
            <w:r>
              <w:rPr>
                <w:noProof/>
                <w:webHidden/>
              </w:rPr>
              <w:fldChar w:fldCharType="end"/>
            </w:r>
          </w:hyperlink>
        </w:p>
        <w:p w14:paraId="2FF0C372" w14:textId="5B8C33C2" w:rsidR="00832A77" w:rsidRDefault="00832A77">
          <w:pPr>
            <w:pStyle w:val="TOC2"/>
            <w:tabs>
              <w:tab w:val="right" w:leader="dot" w:pos="8828"/>
            </w:tabs>
            <w:rPr>
              <w:rFonts w:eastAsiaTheme="minorEastAsia" w:cstheme="minorBidi"/>
              <w:b w:val="0"/>
              <w:bCs w:val="0"/>
              <w:noProof/>
              <w:sz w:val="24"/>
              <w:szCs w:val="24"/>
              <w:lang w:val="en-US"/>
            </w:rPr>
          </w:pPr>
          <w:hyperlink w:anchor="_Toc147576264" w:history="1">
            <w:r w:rsidRPr="001924CA">
              <w:rPr>
                <w:rStyle w:val="Hyperlink"/>
                <w:noProof/>
                <w:lang w:val="es-ES"/>
              </w:rPr>
              <w:t>Del procedimiento de conciliación prejudicial</w:t>
            </w:r>
            <w:r>
              <w:rPr>
                <w:noProof/>
                <w:webHidden/>
              </w:rPr>
              <w:tab/>
            </w:r>
            <w:r>
              <w:rPr>
                <w:noProof/>
                <w:webHidden/>
              </w:rPr>
              <w:fldChar w:fldCharType="begin"/>
            </w:r>
            <w:r>
              <w:rPr>
                <w:noProof/>
                <w:webHidden/>
              </w:rPr>
              <w:instrText xml:space="preserve"> PAGEREF _Toc147576264 \h </w:instrText>
            </w:r>
            <w:r>
              <w:rPr>
                <w:noProof/>
                <w:webHidden/>
              </w:rPr>
            </w:r>
            <w:r>
              <w:rPr>
                <w:noProof/>
                <w:webHidden/>
              </w:rPr>
              <w:fldChar w:fldCharType="separate"/>
            </w:r>
            <w:r>
              <w:rPr>
                <w:noProof/>
                <w:webHidden/>
              </w:rPr>
              <w:t>68</w:t>
            </w:r>
            <w:r>
              <w:rPr>
                <w:noProof/>
                <w:webHidden/>
              </w:rPr>
              <w:fldChar w:fldCharType="end"/>
            </w:r>
          </w:hyperlink>
        </w:p>
        <w:p w14:paraId="4286A908" w14:textId="12388EF4" w:rsidR="00832A77" w:rsidRDefault="00832A77">
          <w:pPr>
            <w:pStyle w:val="TOC2"/>
            <w:tabs>
              <w:tab w:val="right" w:leader="dot" w:pos="8828"/>
            </w:tabs>
            <w:rPr>
              <w:rFonts w:eastAsiaTheme="minorEastAsia" w:cstheme="minorBidi"/>
              <w:b w:val="0"/>
              <w:bCs w:val="0"/>
              <w:noProof/>
              <w:sz w:val="24"/>
              <w:szCs w:val="24"/>
              <w:lang w:val="en-US"/>
            </w:rPr>
          </w:pPr>
          <w:hyperlink w:anchor="_Toc147576265" w:history="1">
            <w:r w:rsidRPr="001924CA">
              <w:rPr>
                <w:rStyle w:val="Hyperlink"/>
                <w:noProof/>
                <w:lang w:val="es-ES"/>
              </w:rPr>
              <w:t>De los conciliadores, selección de conciliadores</w:t>
            </w:r>
            <w:r>
              <w:rPr>
                <w:noProof/>
                <w:webHidden/>
              </w:rPr>
              <w:tab/>
            </w:r>
            <w:r>
              <w:rPr>
                <w:noProof/>
                <w:webHidden/>
              </w:rPr>
              <w:fldChar w:fldCharType="begin"/>
            </w:r>
            <w:r>
              <w:rPr>
                <w:noProof/>
                <w:webHidden/>
              </w:rPr>
              <w:instrText xml:space="preserve"> PAGEREF _Toc147576265 \h </w:instrText>
            </w:r>
            <w:r>
              <w:rPr>
                <w:noProof/>
                <w:webHidden/>
              </w:rPr>
            </w:r>
            <w:r>
              <w:rPr>
                <w:noProof/>
                <w:webHidden/>
              </w:rPr>
              <w:fldChar w:fldCharType="separate"/>
            </w:r>
            <w:r>
              <w:rPr>
                <w:noProof/>
                <w:webHidden/>
              </w:rPr>
              <w:t>68</w:t>
            </w:r>
            <w:r>
              <w:rPr>
                <w:noProof/>
                <w:webHidden/>
              </w:rPr>
              <w:fldChar w:fldCharType="end"/>
            </w:r>
          </w:hyperlink>
        </w:p>
        <w:p w14:paraId="430F6FB9" w14:textId="4472B919" w:rsidR="00832A77" w:rsidRDefault="00832A77">
          <w:pPr>
            <w:pStyle w:val="TOC1"/>
            <w:tabs>
              <w:tab w:val="right" w:leader="dot" w:pos="8828"/>
            </w:tabs>
            <w:rPr>
              <w:rFonts w:eastAsiaTheme="minorEastAsia" w:cstheme="minorBidi"/>
              <w:b w:val="0"/>
              <w:bCs w:val="0"/>
              <w:i w:val="0"/>
              <w:iCs w:val="0"/>
              <w:noProof/>
              <w:lang w:val="en-US"/>
            </w:rPr>
          </w:pPr>
          <w:hyperlink w:anchor="_Toc147576266" w:history="1">
            <w:r w:rsidRPr="001924CA">
              <w:rPr>
                <w:rStyle w:val="Hyperlink"/>
                <w:noProof/>
                <w:lang w:val="es-ES"/>
              </w:rPr>
              <w:t>Derecho procesal del trabajo</w:t>
            </w:r>
            <w:r>
              <w:rPr>
                <w:noProof/>
                <w:webHidden/>
              </w:rPr>
              <w:tab/>
            </w:r>
            <w:r>
              <w:rPr>
                <w:noProof/>
                <w:webHidden/>
              </w:rPr>
              <w:fldChar w:fldCharType="begin"/>
            </w:r>
            <w:r>
              <w:rPr>
                <w:noProof/>
                <w:webHidden/>
              </w:rPr>
              <w:instrText xml:space="preserve"> PAGEREF _Toc147576266 \h </w:instrText>
            </w:r>
            <w:r>
              <w:rPr>
                <w:noProof/>
                <w:webHidden/>
              </w:rPr>
            </w:r>
            <w:r>
              <w:rPr>
                <w:noProof/>
                <w:webHidden/>
              </w:rPr>
              <w:fldChar w:fldCharType="separate"/>
            </w:r>
            <w:r>
              <w:rPr>
                <w:noProof/>
                <w:webHidden/>
              </w:rPr>
              <w:t>69</w:t>
            </w:r>
            <w:r>
              <w:rPr>
                <w:noProof/>
                <w:webHidden/>
              </w:rPr>
              <w:fldChar w:fldCharType="end"/>
            </w:r>
          </w:hyperlink>
        </w:p>
        <w:p w14:paraId="423DE18D" w14:textId="62E9F97C" w:rsidR="00832A77" w:rsidRDefault="00832A77">
          <w:pPr>
            <w:pStyle w:val="TOC2"/>
            <w:tabs>
              <w:tab w:val="right" w:leader="dot" w:pos="8828"/>
            </w:tabs>
            <w:rPr>
              <w:rFonts w:eastAsiaTheme="minorEastAsia" w:cstheme="minorBidi"/>
              <w:b w:val="0"/>
              <w:bCs w:val="0"/>
              <w:noProof/>
              <w:sz w:val="24"/>
              <w:szCs w:val="24"/>
              <w:lang w:val="en-US"/>
            </w:rPr>
          </w:pPr>
          <w:hyperlink w:anchor="_Toc147576267" w:history="1">
            <w:r w:rsidRPr="001924CA">
              <w:rPr>
                <w:rStyle w:val="Hyperlink"/>
                <w:noProof/>
                <w:lang w:val="es-ES"/>
              </w:rPr>
              <w:t>Principios procesales</w:t>
            </w:r>
            <w:r>
              <w:rPr>
                <w:noProof/>
                <w:webHidden/>
              </w:rPr>
              <w:tab/>
            </w:r>
            <w:r>
              <w:rPr>
                <w:noProof/>
                <w:webHidden/>
              </w:rPr>
              <w:fldChar w:fldCharType="begin"/>
            </w:r>
            <w:r>
              <w:rPr>
                <w:noProof/>
                <w:webHidden/>
              </w:rPr>
              <w:instrText xml:space="preserve"> PAGEREF _Toc147576267 \h </w:instrText>
            </w:r>
            <w:r>
              <w:rPr>
                <w:noProof/>
                <w:webHidden/>
              </w:rPr>
            </w:r>
            <w:r>
              <w:rPr>
                <w:noProof/>
                <w:webHidden/>
              </w:rPr>
              <w:fldChar w:fldCharType="separate"/>
            </w:r>
            <w:r>
              <w:rPr>
                <w:noProof/>
                <w:webHidden/>
              </w:rPr>
              <w:t>69</w:t>
            </w:r>
            <w:r>
              <w:rPr>
                <w:noProof/>
                <w:webHidden/>
              </w:rPr>
              <w:fldChar w:fldCharType="end"/>
            </w:r>
          </w:hyperlink>
        </w:p>
        <w:p w14:paraId="5B02B3CA" w14:textId="6487EAA1" w:rsidR="00832A77" w:rsidRDefault="00832A77">
          <w:pPr>
            <w:pStyle w:val="TOC2"/>
            <w:tabs>
              <w:tab w:val="right" w:leader="dot" w:pos="8828"/>
            </w:tabs>
            <w:rPr>
              <w:rFonts w:eastAsiaTheme="minorEastAsia" w:cstheme="minorBidi"/>
              <w:b w:val="0"/>
              <w:bCs w:val="0"/>
              <w:noProof/>
              <w:sz w:val="24"/>
              <w:szCs w:val="24"/>
              <w:lang w:val="en-US"/>
            </w:rPr>
          </w:pPr>
          <w:hyperlink w:anchor="_Toc147576268" w:history="1">
            <w:r w:rsidRPr="001924CA">
              <w:rPr>
                <w:rStyle w:val="Hyperlink"/>
                <w:noProof/>
                <w:lang w:val="es-ES"/>
              </w:rPr>
              <w:t>Overview del pro</w:t>
            </w:r>
            <w:r w:rsidRPr="001924CA">
              <w:rPr>
                <w:rStyle w:val="Hyperlink"/>
                <w:noProof/>
                <w:lang w:val="es-ES"/>
              </w:rPr>
              <w:t>c</w:t>
            </w:r>
            <w:r w:rsidRPr="001924CA">
              <w:rPr>
                <w:rStyle w:val="Hyperlink"/>
                <w:noProof/>
                <w:lang w:val="es-ES"/>
              </w:rPr>
              <w:t>eso laboral</w:t>
            </w:r>
            <w:r>
              <w:rPr>
                <w:noProof/>
                <w:webHidden/>
              </w:rPr>
              <w:tab/>
            </w:r>
            <w:r>
              <w:rPr>
                <w:noProof/>
                <w:webHidden/>
              </w:rPr>
              <w:fldChar w:fldCharType="begin"/>
            </w:r>
            <w:r>
              <w:rPr>
                <w:noProof/>
                <w:webHidden/>
              </w:rPr>
              <w:instrText xml:space="preserve"> PAGEREF _Toc147576268 \h </w:instrText>
            </w:r>
            <w:r>
              <w:rPr>
                <w:noProof/>
                <w:webHidden/>
              </w:rPr>
            </w:r>
            <w:r>
              <w:rPr>
                <w:noProof/>
                <w:webHidden/>
              </w:rPr>
              <w:fldChar w:fldCharType="separate"/>
            </w:r>
            <w:r>
              <w:rPr>
                <w:noProof/>
                <w:webHidden/>
              </w:rPr>
              <w:t>69</w:t>
            </w:r>
            <w:r>
              <w:rPr>
                <w:noProof/>
                <w:webHidden/>
              </w:rPr>
              <w:fldChar w:fldCharType="end"/>
            </w:r>
          </w:hyperlink>
        </w:p>
        <w:p w14:paraId="11B836DC" w14:textId="2EFB415F" w:rsidR="00832A77" w:rsidRDefault="00832A77">
          <w:pPr>
            <w:pStyle w:val="TOC2"/>
            <w:tabs>
              <w:tab w:val="right" w:leader="dot" w:pos="8828"/>
            </w:tabs>
            <w:rPr>
              <w:rFonts w:eastAsiaTheme="minorEastAsia" w:cstheme="minorBidi"/>
              <w:b w:val="0"/>
              <w:bCs w:val="0"/>
              <w:noProof/>
              <w:sz w:val="24"/>
              <w:szCs w:val="24"/>
              <w:lang w:val="en-US"/>
            </w:rPr>
          </w:pPr>
          <w:hyperlink w:anchor="_Toc147576269" w:history="1">
            <w:r w:rsidRPr="001924CA">
              <w:rPr>
                <w:rStyle w:val="Hyperlink"/>
                <w:noProof/>
                <w:lang w:val="es-ES"/>
              </w:rPr>
              <w:t>Procedimiento ordinario</w:t>
            </w:r>
            <w:r>
              <w:rPr>
                <w:noProof/>
                <w:webHidden/>
              </w:rPr>
              <w:tab/>
            </w:r>
            <w:r>
              <w:rPr>
                <w:noProof/>
                <w:webHidden/>
              </w:rPr>
              <w:fldChar w:fldCharType="begin"/>
            </w:r>
            <w:r>
              <w:rPr>
                <w:noProof/>
                <w:webHidden/>
              </w:rPr>
              <w:instrText xml:space="preserve"> PAGEREF _Toc147576269 \h </w:instrText>
            </w:r>
            <w:r>
              <w:rPr>
                <w:noProof/>
                <w:webHidden/>
              </w:rPr>
            </w:r>
            <w:r>
              <w:rPr>
                <w:noProof/>
                <w:webHidden/>
              </w:rPr>
              <w:fldChar w:fldCharType="separate"/>
            </w:r>
            <w:r>
              <w:rPr>
                <w:noProof/>
                <w:webHidden/>
              </w:rPr>
              <w:t>69</w:t>
            </w:r>
            <w:r>
              <w:rPr>
                <w:noProof/>
                <w:webHidden/>
              </w:rPr>
              <w:fldChar w:fldCharType="end"/>
            </w:r>
          </w:hyperlink>
        </w:p>
        <w:p w14:paraId="631D4DAB" w14:textId="7B273836" w:rsidR="00832A77" w:rsidRDefault="00832A77">
          <w:pPr>
            <w:pStyle w:val="TOC3"/>
            <w:tabs>
              <w:tab w:val="right" w:leader="dot" w:pos="8828"/>
            </w:tabs>
            <w:rPr>
              <w:rFonts w:eastAsiaTheme="minorEastAsia" w:cstheme="minorBidi"/>
              <w:noProof/>
              <w:sz w:val="24"/>
              <w:szCs w:val="24"/>
              <w:lang w:val="en-US"/>
            </w:rPr>
          </w:pPr>
          <w:hyperlink w:anchor="_Toc147576270" w:history="1">
            <w:r w:rsidRPr="001924CA">
              <w:rPr>
                <w:rStyle w:val="Hyperlink"/>
                <w:noProof/>
                <w:lang w:val="es-ES"/>
              </w:rPr>
              <w:t>Audiencia preliminar</w:t>
            </w:r>
            <w:r>
              <w:rPr>
                <w:noProof/>
                <w:webHidden/>
              </w:rPr>
              <w:tab/>
            </w:r>
            <w:r>
              <w:rPr>
                <w:noProof/>
                <w:webHidden/>
              </w:rPr>
              <w:fldChar w:fldCharType="begin"/>
            </w:r>
            <w:r>
              <w:rPr>
                <w:noProof/>
                <w:webHidden/>
              </w:rPr>
              <w:instrText xml:space="preserve"> PAGEREF _Toc147576270 \h </w:instrText>
            </w:r>
            <w:r>
              <w:rPr>
                <w:noProof/>
                <w:webHidden/>
              </w:rPr>
            </w:r>
            <w:r>
              <w:rPr>
                <w:noProof/>
                <w:webHidden/>
              </w:rPr>
              <w:fldChar w:fldCharType="separate"/>
            </w:r>
            <w:r>
              <w:rPr>
                <w:noProof/>
                <w:webHidden/>
              </w:rPr>
              <w:t>69</w:t>
            </w:r>
            <w:r>
              <w:rPr>
                <w:noProof/>
                <w:webHidden/>
              </w:rPr>
              <w:fldChar w:fldCharType="end"/>
            </w:r>
          </w:hyperlink>
        </w:p>
        <w:p w14:paraId="7639785A" w14:textId="605B5397" w:rsidR="00832A77" w:rsidRDefault="00832A77">
          <w:pPr>
            <w:pStyle w:val="TOC3"/>
            <w:tabs>
              <w:tab w:val="right" w:leader="dot" w:pos="8828"/>
            </w:tabs>
            <w:rPr>
              <w:rFonts w:eastAsiaTheme="minorEastAsia" w:cstheme="minorBidi"/>
              <w:noProof/>
              <w:sz w:val="24"/>
              <w:szCs w:val="24"/>
              <w:lang w:val="en-US"/>
            </w:rPr>
          </w:pPr>
          <w:hyperlink w:anchor="_Toc147576271" w:history="1">
            <w:r w:rsidRPr="001924CA">
              <w:rPr>
                <w:rStyle w:val="Hyperlink"/>
                <w:noProof/>
                <w:lang w:val="es-ES"/>
              </w:rPr>
              <w:t>Audiencia de juicio</w:t>
            </w:r>
            <w:r>
              <w:rPr>
                <w:noProof/>
                <w:webHidden/>
              </w:rPr>
              <w:tab/>
            </w:r>
            <w:r>
              <w:rPr>
                <w:noProof/>
                <w:webHidden/>
              </w:rPr>
              <w:fldChar w:fldCharType="begin"/>
            </w:r>
            <w:r>
              <w:rPr>
                <w:noProof/>
                <w:webHidden/>
              </w:rPr>
              <w:instrText xml:space="preserve"> PAGEREF _Toc147576271 \h </w:instrText>
            </w:r>
            <w:r>
              <w:rPr>
                <w:noProof/>
                <w:webHidden/>
              </w:rPr>
            </w:r>
            <w:r>
              <w:rPr>
                <w:noProof/>
                <w:webHidden/>
              </w:rPr>
              <w:fldChar w:fldCharType="separate"/>
            </w:r>
            <w:r>
              <w:rPr>
                <w:noProof/>
                <w:webHidden/>
              </w:rPr>
              <w:t>69</w:t>
            </w:r>
            <w:r>
              <w:rPr>
                <w:noProof/>
                <w:webHidden/>
              </w:rPr>
              <w:fldChar w:fldCharType="end"/>
            </w:r>
          </w:hyperlink>
        </w:p>
        <w:p w14:paraId="15CB0FBB" w14:textId="569B3307" w:rsidR="00832A77" w:rsidRDefault="00832A77">
          <w:pPr>
            <w:pStyle w:val="TOC2"/>
            <w:tabs>
              <w:tab w:val="right" w:leader="dot" w:pos="8828"/>
            </w:tabs>
            <w:rPr>
              <w:rFonts w:eastAsiaTheme="minorEastAsia" w:cstheme="minorBidi"/>
              <w:b w:val="0"/>
              <w:bCs w:val="0"/>
              <w:noProof/>
              <w:sz w:val="24"/>
              <w:szCs w:val="24"/>
              <w:lang w:val="en-US"/>
            </w:rPr>
          </w:pPr>
          <w:hyperlink w:anchor="_Toc147576272" w:history="1">
            <w:r w:rsidRPr="001924CA">
              <w:rPr>
                <w:rStyle w:val="Hyperlink"/>
                <w:noProof/>
                <w:lang w:val="es-ES"/>
              </w:rPr>
              <w:t>Procedimiento Especial</w:t>
            </w:r>
            <w:r>
              <w:rPr>
                <w:noProof/>
                <w:webHidden/>
              </w:rPr>
              <w:tab/>
            </w:r>
            <w:r>
              <w:rPr>
                <w:noProof/>
                <w:webHidden/>
              </w:rPr>
              <w:fldChar w:fldCharType="begin"/>
            </w:r>
            <w:r>
              <w:rPr>
                <w:noProof/>
                <w:webHidden/>
              </w:rPr>
              <w:instrText xml:space="preserve"> PAGEREF _Toc147576272 \h </w:instrText>
            </w:r>
            <w:r>
              <w:rPr>
                <w:noProof/>
                <w:webHidden/>
              </w:rPr>
            </w:r>
            <w:r>
              <w:rPr>
                <w:noProof/>
                <w:webHidden/>
              </w:rPr>
              <w:fldChar w:fldCharType="separate"/>
            </w:r>
            <w:r>
              <w:rPr>
                <w:noProof/>
                <w:webHidden/>
              </w:rPr>
              <w:t>69</w:t>
            </w:r>
            <w:r>
              <w:rPr>
                <w:noProof/>
                <w:webHidden/>
              </w:rPr>
              <w:fldChar w:fldCharType="end"/>
            </w:r>
          </w:hyperlink>
        </w:p>
        <w:p w14:paraId="2A273627" w14:textId="2FAB7C09" w:rsidR="00832A77" w:rsidRDefault="00832A77">
          <w:pPr>
            <w:pStyle w:val="TOC2"/>
            <w:tabs>
              <w:tab w:val="right" w:leader="dot" w:pos="8828"/>
            </w:tabs>
            <w:rPr>
              <w:rFonts w:eastAsiaTheme="minorEastAsia" w:cstheme="minorBidi"/>
              <w:b w:val="0"/>
              <w:bCs w:val="0"/>
              <w:noProof/>
              <w:sz w:val="24"/>
              <w:szCs w:val="24"/>
              <w:lang w:val="en-US"/>
            </w:rPr>
          </w:pPr>
          <w:hyperlink w:anchor="_Toc147576273" w:history="1">
            <w:r w:rsidRPr="001924CA">
              <w:rPr>
                <w:rStyle w:val="Hyperlink"/>
                <w:noProof/>
              </w:rPr>
              <w:t>Conflictos individuales de seguridad social</w:t>
            </w:r>
            <w:r>
              <w:rPr>
                <w:noProof/>
                <w:webHidden/>
              </w:rPr>
              <w:tab/>
            </w:r>
            <w:r>
              <w:rPr>
                <w:noProof/>
                <w:webHidden/>
              </w:rPr>
              <w:fldChar w:fldCharType="begin"/>
            </w:r>
            <w:r>
              <w:rPr>
                <w:noProof/>
                <w:webHidden/>
              </w:rPr>
              <w:instrText xml:space="preserve"> PAGEREF _Toc147576273 \h </w:instrText>
            </w:r>
            <w:r>
              <w:rPr>
                <w:noProof/>
                <w:webHidden/>
              </w:rPr>
            </w:r>
            <w:r>
              <w:rPr>
                <w:noProof/>
                <w:webHidden/>
              </w:rPr>
              <w:fldChar w:fldCharType="separate"/>
            </w:r>
            <w:r>
              <w:rPr>
                <w:noProof/>
                <w:webHidden/>
              </w:rPr>
              <w:t>69</w:t>
            </w:r>
            <w:r>
              <w:rPr>
                <w:noProof/>
                <w:webHidden/>
              </w:rPr>
              <w:fldChar w:fldCharType="end"/>
            </w:r>
          </w:hyperlink>
        </w:p>
        <w:p w14:paraId="3D553901" w14:textId="7A40F0E7" w:rsidR="00832A77" w:rsidRDefault="00832A77">
          <w:pPr>
            <w:pStyle w:val="TOC2"/>
            <w:tabs>
              <w:tab w:val="right" w:leader="dot" w:pos="8828"/>
            </w:tabs>
            <w:rPr>
              <w:rFonts w:eastAsiaTheme="minorEastAsia" w:cstheme="minorBidi"/>
              <w:b w:val="0"/>
              <w:bCs w:val="0"/>
              <w:noProof/>
              <w:sz w:val="24"/>
              <w:szCs w:val="24"/>
              <w:lang w:val="en-US"/>
            </w:rPr>
          </w:pPr>
          <w:hyperlink w:anchor="_Toc147576274" w:history="1">
            <w:r w:rsidRPr="001924CA">
              <w:rPr>
                <w:rStyle w:val="Hyperlink"/>
                <w:noProof/>
                <w:lang w:val="es-ES"/>
              </w:rPr>
              <w:t>Capacidad, personalidad y legitimación</w:t>
            </w:r>
            <w:r>
              <w:rPr>
                <w:noProof/>
                <w:webHidden/>
              </w:rPr>
              <w:tab/>
            </w:r>
            <w:r>
              <w:rPr>
                <w:noProof/>
                <w:webHidden/>
              </w:rPr>
              <w:fldChar w:fldCharType="begin"/>
            </w:r>
            <w:r>
              <w:rPr>
                <w:noProof/>
                <w:webHidden/>
              </w:rPr>
              <w:instrText xml:space="preserve"> PAGEREF _Toc147576274 \h </w:instrText>
            </w:r>
            <w:r>
              <w:rPr>
                <w:noProof/>
                <w:webHidden/>
              </w:rPr>
            </w:r>
            <w:r>
              <w:rPr>
                <w:noProof/>
                <w:webHidden/>
              </w:rPr>
              <w:fldChar w:fldCharType="separate"/>
            </w:r>
            <w:r>
              <w:rPr>
                <w:noProof/>
                <w:webHidden/>
              </w:rPr>
              <w:t>69</w:t>
            </w:r>
            <w:r>
              <w:rPr>
                <w:noProof/>
                <w:webHidden/>
              </w:rPr>
              <w:fldChar w:fldCharType="end"/>
            </w:r>
          </w:hyperlink>
        </w:p>
        <w:p w14:paraId="0978B61B" w14:textId="3B5CE046" w:rsidR="00832A77" w:rsidRDefault="00832A77">
          <w:pPr>
            <w:pStyle w:val="TOC2"/>
            <w:tabs>
              <w:tab w:val="right" w:leader="dot" w:pos="8828"/>
            </w:tabs>
            <w:rPr>
              <w:rFonts w:eastAsiaTheme="minorEastAsia" w:cstheme="minorBidi"/>
              <w:b w:val="0"/>
              <w:bCs w:val="0"/>
              <w:noProof/>
              <w:sz w:val="24"/>
              <w:szCs w:val="24"/>
              <w:lang w:val="en-US"/>
            </w:rPr>
          </w:pPr>
          <w:hyperlink w:anchor="_Toc147576275" w:history="1">
            <w:r w:rsidRPr="001924CA">
              <w:rPr>
                <w:rStyle w:val="Hyperlink"/>
                <w:noProof/>
                <w:lang w:val="es-ES"/>
              </w:rPr>
              <w:t>Competencias</w:t>
            </w:r>
            <w:r>
              <w:rPr>
                <w:noProof/>
                <w:webHidden/>
              </w:rPr>
              <w:tab/>
            </w:r>
            <w:r>
              <w:rPr>
                <w:noProof/>
                <w:webHidden/>
              </w:rPr>
              <w:fldChar w:fldCharType="begin"/>
            </w:r>
            <w:r>
              <w:rPr>
                <w:noProof/>
                <w:webHidden/>
              </w:rPr>
              <w:instrText xml:space="preserve"> PAGEREF _Toc147576275 \h </w:instrText>
            </w:r>
            <w:r>
              <w:rPr>
                <w:noProof/>
                <w:webHidden/>
              </w:rPr>
            </w:r>
            <w:r>
              <w:rPr>
                <w:noProof/>
                <w:webHidden/>
              </w:rPr>
              <w:fldChar w:fldCharType="separate"/>
            </w:r>
            <w:r>
              <w:rPr>
                <w:noProof/>
                <w:webHidden/>
              </w:rPr>
              <w:t>69</w:t>
            </w:r>
            <w:r>
              <w:rPr>
                <w:noProof/>
                <w:webHidden/>
              </w:rPr>
              <w:fldChar w:fldCharType="end"/>
            </w:r>
          </w:hyperlink>
        </w:p>
        <w:p w14:paraId="76EEDC02" w14:textId="1A9D28F2" w:rsidR="00832A77" w:rsidRDefault="00832A77">
          <w:pPr>
            <w:pStyle w:val="TOC2"/>
            <w:tabs>
              <w:tab w:val="right" w:leader="dot" w:pos="8828"/>
            </w:tabs>
            <w:rPr>
              <w:rFonts w:eastAsiaTheme="minorEastAsia" w:cstheme="minorBidi"/>
              <w:b w:val="0"/>
              <w:bCs w:val="0"/>
              <w:noProof/>
              <w:sz w:val="24"/>
              <w:szCs w:val="24"/>
              <w:lang w:val="en-US"/>
            </w:rPr>
          </w:pPr>
          <w:hyperlink w:anchor="_Toc147576276" w:history="1">
            <w:r w:rsidRPr="001924CA">
              <w:rPr>
                <w:rStyle w:val="Hyperlink"/>
                <w:noProof/>
                <w:lang w:val="es-ES"/>
              </w:rPr>
              <w:t>Impedimentos y excusas</w:t>
            </w:r>
            <w:r>
              <w:rPr>
                <w:noProof/>
                <w:webHidden/>
              </w:rPr>
              <w:tab/>
            </w:r>
            <w:r>
              <w:rPr>
                <w:noProof/>
                <w:webHidden/>
              </w:rPr>
              <w:fldChar w:fldCharType="begin"/>
            </w:r>
            <w:r>
              <w:rPr>
                <w:noProof/>
                <w:webHidden/>
              </w:rPr>
              <w:instrText xml:space="preserve"> PAGEREF _Toc147576276 \h </w:instrText>
            </w:r>
            <w:r>
              <w:rPr>
                <w:noProof/>
                <w:webHidden/>
              </w:rPr>
            </w:r>
            <w:r>
              <w:rPr>
                <w:noProof/>
                <w:webHidden/>
              </w:rPr>
              <w:fldChar w:fldCharType="separate"/>
            </w:r>
            <w:r>
              <w:rPr>
                <w:noProof/>
                <w:webHidden/>
              </w:rPr>
              <w:t>69</w:t>
            </w:r>
            <w:r>
              <w:rPr>
                <w:noProof/>
                <w:webHidden/>
              </w:rPr>
              <w:fldChar w:fldCharType="end"/>
            </w:r>
          </w:hyperlink>
        </w:p>
        <w:p w14:paraId="447B2D64" w14:textId="623146E3" w:rsidR="00832A77" w:rsidRDefault="00832A77">
          <w:pPr>
            <w:pStyle w:val="TOC2"/>
            <w:tabs>
              <w:tab w:val="right" w:leader="dot" w:pos="8828"/>
            </w:tabs>
            <w:rPr>
              <w:rFonts w:eastAsiaTheme="minorEastAsia" w:cstheme="minorBidi"/>
              <w:b w:val="0"/>
              <w:bCs w:val="0"/>
              <w:noProof/>
              <w:sz w:val="24"/>
              <w:szCs w:val="24"/>
              <w:lang w:val="en-US"/>
            </w:rPr>
          </w:pPr>
          <w:hyperlink w:anchor="_Toc147576277" w:history="1">
            <w:r w:rsidRPr="001924CA">
              <w:rPr>
                <w:rStyle w:val="Hyperlink"/>
                <w:noProof/>
                <w:lang w:val="es-ES"/>
              </w:rPr>
              <w:t>Actuación de los tribunales</w:t>
            </w:r>
            <w:r>
              <w:rPr>
                <w:noProof/>
                <w:webHidden/>
              </w:rPr>
              <w:tab/>
            </w:r>
            <w:r>
              <w:rPr>
                <w:noProof/>
                <w:webHidden/>
              </w:rPr>
              <w:fldChar w:fldCharType="begin"/>
            </w:r>
            <w:r>
              <w:rPr>
                <w:noProof/>
                <w:webHidden/>
              </w:rPr>
              <w:instrText xml:space="preserve"> PAGEREF _Toc147576277 \h </w:instrText>
            </w:r>
            <w:r>
              <w:rPr>
                <w:noProof/>
                <w:webHidden/>
              </w:rPr>
            </w:r>
            <w:r>
              <w:rPr>
                <w:noProof/>
                <w:webHidden/>
              </w:rPr>
              <w:fldChar w:fldCharType="separate"/>
            </w:r>
            <w:r>
              <w:rPr>
                <w:noProof/>
                <w:webHidden/>
              </w:rPr>
              <w:t>69</w:t>
            </w:r>
            <w:r>
              <w:rPr>
                <w:noProof/>
                <w:webHidden/>
              </w:rPr>
              <w:fldChar w:fldCharType="end"/>
            </w:r>
          </w:hyperlink>
        </w:p>
        <w:p w14:paraId="44892820" w14:textId="1C32F97F" w:rsidR="00832A77" w:rsidRDefault="00832A77">
          <w:pPr>
            <w:pStyle w:val="TOC2"/>
            <w:tabs>
              <w:tab w:val="right" w:leader="dot" w:pos="8828"/>
            </w:tabs>
            <w:rPr>
              <w:rFonts w:eastAsiaTheme="minorEastAsia" w:cstheme="minorBidi"/>
              <w:b w:val="0"/>
              <w:bCs w:val="0"/>
              <w:noProof/>
              <w:sz w:val="24"/>
              <w:szCs w:val="24"/>
              <w:lang w:val="en-US"/>
            </w:rPr>
          </w:pPr>
          <w:hyperlink w:anchor="_Toc147576278" w:history="1">
            <w:r w:rsidRPr="001924CA">
              <w:rPr>
                <w:rStyle w:val="Hyperlink"/>
                <w:noProof/>
                <w:lang w:val="es-ES"/>
              </w:rPr>
              <w:t>Términos procesales</w:t>
            </w:r>
            <w:r>
              <w:rPr>
                <w:noProof/>
                <w:webHidden/>
              </w:rPr>
              <w:tab/>
            </w:r>
            <w:r>
              <w:rPr>
                <w:noProof/>
                <w:webHidden/>
              </w:rPr>
              <w:fldChar w:fldCharType="begin"/>
            </w:r>
            <w:r>
              <w:rPr>
                <w:noProof/>
                <w:webHidden/>
              </w:rPr>
              <w:instrText xml:space="preserve"> PAGEREF _Toc147576278 \h </w:instrText>
            </w:r>
            <w:r>
              <w:rPr>
                <w:noProof/>
                <w:webHidden/>
              </w:rPr>
            </w:r>
            <w:r>
              <w:rPr>
                <w:noProof/>
                <w:webHidden/>
              </w:rPr>
              <w:fldChar w:fldCharType="separate"/>
            </w:r>
            <w:r>
              <w:rPr>
                <w:noProof/>
                <w:webHidden/>
              </w:rPr>
              <w:t>69</w:t>
            </w:r>
            <w:r>
              <w:rPr>
                <w:noProof/>
                <w:webHidden/>
              </w:rPr>
              <w:fldChar w:fldCharType="end"/>
            </w:r>
          </w:hyperlink>
        </w:p>
        <w:p w14:paraId="5CD52273" w14:textId="214B26F9" w:rsidR="00832A77" w:rsidRDefault="00832A77">
          <w:pPr>
            <w:pStyle w:val="TOC2"/>
            <w:tabs>
              <w:tab w:val="right" w:leader="dot" w:pos="8828"/>
            </w:tabs>
            <w:rPr>
              <w:rFonts w:eastAsiaTheme="minorEastAsia" w:cstheme="minorBidi"/>
              <w:b w:val="0"/>
              <w:bCs w:val="0"/>
              <w:noProof/>
              <w:sz w:val="24"/>
              <w:szCs w:val="24"/>
              <w:lang w:val="en-US"/>
            </w:rPr>
          </w:pPr>
          <w:hyperlink w:anchor="_Toc147576279" w:history="1">
            <w:r w:rsidRPr="001924CA">
              <w:rPr>
                <w:rStyle w:val="Hyperlink"/>
                <w:noProof/>
                <w:lang w:val="es-ES"/>
              </w:rPr>
              <w:t>Notificaciones</w:t>
            </w:r>
            <w:r>
              <w:rPr>
                <w:noProof/>
                <w:webHidden/>
              </w:rPr>
              <w:tab/>
            </w:r>
            <w:r>
              <w:rPr>
                <w:noProof/>
                <w:webHidden/>
              </w:rPr>
              <w:fldChar w:fldCharType="begin"/>
            </w:r>
            <w:r>
              <w:rPr>
                <w:noProof/>
                <w:webHidden/>
              </w:rPr>
              <w:instrText xml:space="preserve"> PAGEREF _Toc147576279 \h </w:instrText>
            </w:r>
            <w:r>
              <w:rPr>
                <w:noProof/>
                <w:webHidden/>
              </w:rPr>
            </w:r>
            <w:r>
              <w:rPr>
                <w:noProof/>
                <w:webHidden/>
              </w:rPr>
              <w:fldChar w:fldCharType="separate"/>
            </w:r>
            <w:r>
              <w:rPr>
                <w:noProof/>
                <w:webHidden/>
              </w:rPr>
              <w:t>69</w:t>
            </w:r>
            <w:r>
              <w:rPr>
                <w:noProof/>
                <w:webHidden/>
              </w:rPr>
              <w:fldChar w:fldCharType="end"/>
            </w:r>
          </w:hyperlink>
        </w:p>
        <w:p w14:paraId="779772E9" w14:textId="4B891CA0" w:rsidR="00832A77" w:rsidRDefault="00832A77">
          <w:pPr>
            <w:pStyle w:val="TOC2"/>
            <w:tabs>
              <w:tab w:val="right" w:leader="dot" w:pos="8828"/>
            </w:tabs>
            <w:rPr>
              <w:rFonts w:eastAsiaTheme="minorEastAsia" w:cstheme="minorBidi"/>
              <w:b w:val="0"/>
              <w:bCs w:val="0"/>
              <w:noProof/>
              <w:sz w:val="24"/>
              <w:szCs w:val="24"/>
              <w:lang w:val="en-US"/>
            </w:rPr>
          </w:pPr>
          <w:hyperlink w:anchor="_Toc147576280" w:history="1">
            <w:r w:rsidRPr="001924CA">
              <w:rPr>
                <w:rStyle w:val="Hyperlink"/>
                <w:noProof/>
                <w:lang w:val="es-ES"/>
              </w:rPr>
              <w:t>Exhortos</w:t>
            </w:r>
            <w:r>
              <w:rPr>
                <w:noProof/>
                <w:webHidden/>
              </w:rPr>
              <w:tab/>
            </w:r>
            <w:r>
              <w:rPr>
                <w:noProof/>
                <w:webHidden/>
              </w:rPr>
              <w:fldChar w:fldCharType="begin"/>
            </w:r>
            <w:r>
              <w:rPr>
                <w:noProof/>
                <w:webHidden/>
              </w:rPr>
              <w:instrText xml:space="preserve"> PAGEREF _Toc147576280 \h </w:instrText>
            </w:r>
            <w:r>
              <w:rPr>
                <w:noProof/>
                <w:webHidden/>
              </w:rPr>
            </w:r>
            <w:r>
              <w:rPr>
                <w:noProof/>
                <w:webHidden/>
              </w:rPr>
              <w:fldChar w:fldCharType="separate"/>
            </w:r>
            <w:r>
              <w:rPr>
                <w:noProof/>
                <w:webHidden/>
              </w:rPr>
              <w:t>69</w:t>
            </w:r>
            <w:r>
              <w:rPr>
                <w:noProof/>
                <w:webHidden/>
              </w:rPr>
              <w:fldChar w:fldCharType="end"/>
            </w:r>
          </w:hyperlink>
        </w:p>
        <w:p w14:paraId="08204C62" w14:textId="26E9643E" w:rsidR="00832A77" w:rsidRDefault="00832A77">
          <w:pPr>
            <w:pStyle w:val="TOC2"/>
            <w:tabs>
              <w:tab w:val="right" w:leader="dot" w:pos="8828"/>
            </w:tabs>
            <w:rPr>
              <w:rFonts w:eastAsiaTheme="minorEastAsia" w:cstheme="minorBidi"/>
              <w:b w:val="0"/>
              <w:bCs w:val="0"/>
              <w:noProof/>
              <w:sz w:val="24"/>
              <w:szCs w:val="24"/>
              <w:lang w:val="en-US"/>
            </w:rPr>
          </w:pPr>
          <w:hyperlink w:anchor="_Toc147576281" w:history="1">
            <w:r w:rsidRPr="001924CA">
              <w:rPr>
                <w:rStyle w:val="Hyperlink"/>
                <w:noProof/>
                <w:lang w:val="es-ES"/>
              </w:rPr>
              <w:t>Incidentes</w:t>
            </w:r>
            <w:r>
              <w:rPr>
                <w:noProof/>
                <w:webHidden/>
              </w:rPr>
              <w:tab/>
            </w:r>
            <w:r>
              <w:rPr>
                <w:noProof/>
                <w:webHidden/>
              </w:rPr>
              <w:fldChar w:fldCharType="begin"/>
            </w:r>
            <w:r>
              <w:rPr>
                <w:noProof/>
                <w:webHidden/>
              </w:rPr>
              <w:instrText xml:space="preserve"> PAGEREF _Toc147576281 \h </w:instrText>
            </w:r>
            <w:r>
              <w:rPr>
                <w:noProof/>
                <w:webHidden/>
              </w:rPr>
            </w:r>
            <w:r>
              <w:rPr>
                <w:noProof/>
                <w:webHidden/>
              </w:rPr>
              <w:fldChar w:fldCharType="separate"/>
            </w:r>
            <w:r>
              <w:rPr>
                <w:noProof/>
                <w:webHidden/>
              </w:rPr>
              <w:t>69</w:t>
            </w:r>
            <w:r>
              <w:rPr>
                <w:noProof/>
                <w:webHidden/>
              </w:rPr>
              <w:fldChar w:fldCharType="end"/>
            </w:r>
          </w:hyperlink>
        </w:p>
        <w:p w14:paraId="5A1F091E" w14:textId="5F34D2F0" w:rsidR="00832A77" w:rsidRDefault="00832A77">
          <w:pPr>
            <w:pStyle w:val="TOC3"/>
            <w:tabs>
              <w:tab w:val="right" w:leader="dot" w:pos="8828"/>
            </w:tabs>
            <w:rPr>
              <w:rFonts w:eastAsiaTheme="minorEastAsia" w:cstheme="minorBidi"/>
              <w:noProof/>
              <w:sz w:val="24"/>
              <w:szCs w:val="24"/>
              <w:lang w:val="en-US"/>
            </w:rPr>
          </w:pPr>
          <w:hyperlink w:anchor="_Toc147576282" w:history="1">
            <w:r w:rsidRPr="001924CA">
              <w:rPr>
                <w:rStyle w:val="Hyperlink"/>
                <w:noProof/>
                <w:lang w:val="es-ES"/>
              </w:rPr>
              <w:t>Acumulación</w:t>
            </w:r>
            <w:r>
              <w:rPr>
                <w:noProof/>
                <w:webHidden/>
              </w:rPr>
              <w:tab/>
            </w:r>
            <w:r>
              <w:rPr>
                <w:noProof/>
                <w:webHidden/>
              </w:rPr>
              <w:fldChar w:fldCharType="begin"/>
            </w:r>
            <w:r>
              <w:rPr>
                <w:noProof/>
                <w:webHidden/>
              </w:rPr>
              <w:instrText xml:space="preserve"> PAGEREF _Toc147576282 \h </w:instrText>
            </w:r>
            <w:r>
              <w:rPr>
                <w:noProof/>
                <w:webHidden/>
              </w:rPr>
            </w:r>
            <w:r>
              <w:rPr>
                <w:noProof/>
                <w:webHidden/>
              </w:rPr>
              <w:fldChar w:fldCharType="separate"/>
            </w:r>
            <w:r>
              <w:rPr>
                <w:noProof/>
                <w:webHidden/>
              </w:rPr>
              <w:t>69</w:t>
            </w:r>
            <w:r>
              <w:rPr>
                <w:noProof/>
                <w:webHidden/>
              </w:rPr>
              <w:fldChar w:fldCharType="end"/>
            </w:r>
          </w:hyperlink>
        </w:p>
        <w:p w14:paraId="73ADA29B" w14:textId="4BAC47A3" w:rsidR="00832A77" w:rsidRDefault="00832A77">
          <w:pPr>
            <w:pStyle w:val="TOC2"/>
            <w:tabs>
              <w:tab w:val="right" w:leader="dot" w:pos="8828"/>
            </w:tabs>
            <w:rPr>
              <w:rFonts w:eastAsiaTheme="minorEastAsia" w:cstheme="minorBidi"/>
              <w:b w:val="0"/>
              <w:bCs w:val="0"/>
              <w:noProof/>
              <w:sz w:val="24"/>
              <w:szCs w:val="24"/>
              <w:lang w:val="en-US"/>
            </w:rPr>
          </w:pPr>
          <w:hyperlink w:anchor="_Toc147576283" w:history="1">
            <w:r w:rsidRPr="001924CA">
              <w:rPr>
                <w:rStyle w:val="Hyperlink"/>
                <w:noProof/>
                <w:lang w:val="es-ES"/>
              </w:rPr>
              <w:t>Caducidad</w:t>
            </w:r>
            <w:r>
              <w:rPr>
                <w:noProof/>
                <w:webHidden/>
              </w:rPr>
              <w:tab/>
            </w:r>
            <w:r>
              <w:rPr>
                <w:noProof/>
                <w:webHidden/>
              </w:rPr>
              <w:fldChar w:fldCharType="begin"/>
            </w:r>
            <w:r>
              <w:rPr>
                <w:noProof/>
                <w:webHidden/>
              </w:rPr>
              <w:instrText xml:space="preserve"> PAGEREF _Toc147576283 \h </w:instrText>
            </w:r>
            <w:r>
              <w:rPr>
                <w:noProof/>
                <w:webHidden/>
              </w:rPr>
            </w:r>
            <w:r>
              <w:rPr>
                <w:noProof/>
                <w:webHidden/>
              </w:rPr>
              <w:fldChar w:fldCharType="separate"/>
            </w:r>
            <w:r>
              <w:rPr>
                <w:noProof/>
                <w:webHidden/>
              </w:rPr>
              <w:t>69</w:t>
            </w:r>
            <w:r>
              <w:rPr>
                <w:noProof/>
                <w:webHidden/>
              </w:rPr>
              <w:fldChar w:fldCharType="end"/>
            </w:r>
          </w:hyperlink>
        </w:p>
        <w:p w14:paraId="674404EC" w14:textId="1F95A726" w:rsidR="00832A77" w:rsidRDefault="00832A77">
          <w:pPr>
            <w:pStyle w:val="TOC1"/>
            <w:tabs>
              <w:tab w:val="right" w:leader="dot" w:pos="8828"/>
            </w:tabs>
            <w:rPr>
              <w:rFonts w:eastAsiaTheme="minorEastAsia" w:cstheme="minorBidi"/>
              <w:b w:val="0"/>
              <w:bCs w:val="0"/>
              <w:i w:val="0"/>
              <w:iCs w:val="0"/>
              <w:noProof/>
              <w:lang w:val="en-US"/>
            </w:rPr>
          </w:pPr>
          <w:hyperlink w:anchor="_Toc147576284" w:history="1">
            <w:r w:rsidRPr="001924CA">
              <w:rPr>
                <w:rStyle w:val="Hyperlink"/>
                <w:noProof/>
                <w:lang w:val="es-ES"/>
              </w:rPr>
              <w:t>Pruebas</w:t>
            </w:r>
            <w:r>
              <w:rPr>
                <w:noProof/>
                <w:webHidden/>
              </w:rPr>
              <w:tab/>
            </w:r>
            <w:r>
              <w:rPr>
                <w:noProof/>
                <w:webHidden/>
              </w:rPr>
              <w:fldChar w:fldCharType="begin"/>
            </w:r>
            <w:r>
              <w:rPr>
                <w:noProof/>
                <w:webHidden/>
              </w:rPr>
              <w:instrText xml:space="preserve"> PAGEREF _Toc147576284 \h </w:instrText>
            </w:r>
            <w:r>
              <w:rPr>
                <w:noProof/>
                <w:webHidden/>
              </w:rPr>
            </w:r>
            <w:r>
              <w:rPr>
                <w:noProof/>
                <w:webHidden/>
              </w:rPr>
              <w:fldChar w:fldCharType="separate"/>
            </w:r>
            <w:r>
              <w:rPr>
                <w:noProof/>
                <w:webHidden/>
              </w:rPr>
              <w:t>69</w:t>
            </w:r>
            <w:r>
              <w:rPr>
                <w:noProof/>
                <w:webHidden/>
              </w:rPr>
              <w:fldChar w:fldCharType="end"/>
            </w:r>
          </w:hyperlink>
        </w:p>
        <w:p w14:paraId="377DD23D" w14:textId="7D181CC5" w:rsidR="00832A77" w:rsidRDefault="00832A77">
          <w:pPr>
            <w:pStyle w:val="TOC2"/>
            <w:tabs>
              <w:tab w:val="right" w:leader="dot" w:pos="8828"/>
            </w:tabs>
            <w:rPr>
              <w:rFonts w:eastAsiaTheme="minorEastAsia" w:cstheme="minorBidi"/>
              <w:b w:val="0"/>
              <w:bCs w:val="0"/>
              <w:noProof/>
              <w:sz w:val="24"/>
              <w:szCs w:val="24"/>
              <w:lang w:val="en-US"/>
            </w:rPr>
          </w:pPr>
          <w:hyperlink w:anchor="_Toc147576285" w:history="1">
            <w:r w:rsidRPr="001924CA">
              <w:rPr>
                <w:rStyle w:val="Hyperlink"/>
                <w:noProof/>
                <w:lang w:val="es-ES"/>
              </w:rPr>
              <w:t>Reglas generales</w:t>
            </w:r>
            <w:r>
              <w:rPr>
                <w:noProof/>
                <w:webHidden/>
              </w:rPr>
              <w:tab/>
            </w:r>
            <w:r>
              <w:rPr>
                <w:noProof/>
                <w:webHidden/>
              </w:rPr>
              <w:fldChar w:fldCharType="begin"/>
            </w:r>
            <w:r>
              <w:rPr>
                <w:noProof/>
                <w:webHidden/>
              </w:rPr>
              <w:instrText xml:space="preserve"> PAGEREF _Toc147576285 \h </w:instrText>
            </w:r>
            <w:r>
              <w:rPr>
                <w:noProof/>
                <w:webHidden/>
              </w:rPr>
            </w:r>
            <w:r>
              <w:rPr>
                <w:noProof/>
                <w:webHidden/>
              </w:rPr>
              <w:fldChar w:fldCharType="separate"/>
            </w:r>
            <w:r>
              <w:rPr>
                <w:noProof/>
                <w:webHidden/>
              </w:rPr>
              <w:t>69</w:t>
            </w:r>
            <w:r>
              <w:rPr>
                <w:noProof/>
                <w:webHidden/>
              </w:rPr>
              <w:fldChar w:fldCharType="end"/>
            </w:r>
          </w:hyperlink>
        </w:p>
        <w:p w14:paraId="70F73557" w14:textId="09B4E12B" w:rsidR="00832A77" w:rsidRDefault="00832A77">
          <w:pPr>
            <w:pStyle w:val="TOC2"/>
            <w:tabs>
              <w:tab w:val="right" w:leader="dot" w:pos="8828"/>
            </w:tabs>
            <w:rPr>
              <w:rFonts w:eastAsiaTheme="minorEastAsia" w:cstheme="minorBidi"/>
              <w:b w:val="0"/>
              <w:bCs w:val="0"/>
              <w:noProof/>
              <w:sz w:val="24"/>
              <w:szCs w:val="24"/>
              <w:lang w:val="en-US"/>
            </w:rPr>
          </w:pPr>
          <w:hyperlink w:anchor="_Toc147576286" w:history="1">
            <w:r w:rsidRPr="001924CA">
              <w:rPr>
                <w:rStyle w:val="Hyperlink"/>
                <w:noProof/>
                <w:lang w:val="es-ES"/>
              </w:rPr>
              <w:t>Confesional</w:t>
            </w:r>
            <w:r>
              <w:rPr>
                <w:noProof/>
                <w:webHidden/>
              </w:rPr>
              <w:tab/>
            </w:r>
            <w:r>
              <w:rPr>
                <w:noProof/>
                <w:webHidden/>
              </w:rPr>
              <w:fldChar w:fldCharType="begin"/>
            </w:r>
            <w:r>
              <w:rPr>
                <w:noProof/>
                <w:webHidden/>
              </w:rPr>
              <w:instrText xml:space="preserve"> PAGEREF _Toc147576286 \h </w:instrText>
            </w:r>
            <w:r>
              <w:rPr>
                <w:noProof/>
                <w:webHidden/>
              </w:rPr>
            </w:r>
            <w:r>
              <w:rPr>
                <w:noProof/>
                <w:webHidden/>
              </w:rPr>
              <w:fldChar w:fldCharType="separate"/>
            </w:r>
            <w:r>
              <w:rPr>
                <w:noProof/>
                <w:webHidden/>
              </w:rPr>
              <w:t>69</w:t>
            </w:r>
            <w:r>
              <w:rPr>
                <w:noProof/>
                <w:webHidden/>
              </w:rPr>
              <w:fldChar w:fldCharType="end"/>
            </w:r>
          </w:hyperlink>
        </w:p>
        <w:p w14:paraId="56C639DF" w14:textId="56126939" w:rsidR="00832A77" w:rsidRDefault="00832A77">
          <w:pPr>
            <w:pStyle w:val="TOC2"/>
            <w:tabs>
              <w:tab w:val="right" w:leader="dot" w:pos="8828"/>
            </w:tabs>
            <w:rPr>
              <w:rFonts w:eastAsiaTheme="minorEastAsia" w:cstheme="minorBidi"/>
              <w:b w:val="0"/>
              <w:bCs w:val="0"/>
              <w:noProof/>
              <w:sz w:val="24"/>
              <w:szCs w:val="24"/>
              <w:lang w:val="en-US"/>
            </w:rPr>
          </w:pPr>
          <w:hyperlink w:anchor="_Toc147576287" w:history="1">
            <w:r w:rsidRPr="001924CA">
              <w:rPr>
                <w:rStyle w:val="Hyperlink"/>
                <w:noProof/>
                <w:lang w:val="es-ES"/>
              </w:rPr>
              <w:t>Documentales</w:t>
            </w:r>
            <w:r>
              <w:rPr>
                <w:noProof/>
                <w:webHidden/>
              </w:rPr>
              <w:tab/>
            </w:r>
            <w:r>
              <w:rPr>
                <w:noProof/>
                <w:webHidden/>
              </w:rPr>
              <w:fldChar w:fldCharType="begin"/>
            </w:r>
            <w:r>
              <w:rPr>
                <w:noProof/>
                <w:webHidden/>
              </w:rPr>
              <w:instrText xml:space="preserve"> PAGEREF _Toc147576287 \h </w:instrText>
            </w:r>
            <w:r>
              <w:rPr>
                <w:noProof/>
                <w:webHidden/>
              </w:rPr>
            </w:r>
            <w:r>
              <w:rPr>
                <w:noProof/>
                <w:webHidden/>
              </w:rPr>
              <w:fldChar w:fldCharType="separate"/>
            </w:r>
            <w:r>
              <w:rPr>
                <w:noProof/>
                <w:webHidden/>
              </w:rPr>
              <w:t>69</w:t>
            </w:r>
            <w:r>
              <w:rPr>
                <w:noProof/>
                <w:webHidden/>
              </w:rPr>
              <w:fldChar w:fldCharType="end"/>
            </w:r>
          </w:hyperlink>
        </w:p>
        <w:p w14:paraId="0DA7162D" w14:textId="7158335A" w:rsidR="00832A77" w:rsidRDefault="00832A77">
          <w:pPr>
            <w:pStyle w:val="TOC2"/>
            <w:tabs>
              <w:tab w:val="right" w:leader="dot" w:pos="8828"/>
            </w:tabs>
            <w:rPr>
              <w:rFonts w:eastAsiaTheme="minorEastAsia" w:cstheme="minorBidi"/>
              <w:b w:val="0"/>
              <w:bCs w:val="0"/>
              <w:noProof/>
              <w:sz w:val="24"/>
              <w:szCs w:val="24"/>
              <w:lang w:val="en-US"/>
            </w:rPr>
          </w:pPr>
          <w:hyperlink w:anchor="_Toc147576288" w:history="1">
            <w:r w:rsidRPr="001924CA">
              <w:rPr>
                <w:rStyle w:val="Hyperlink"/>
                <w:noProof/>
                <w:lang w:val="es-ES"/>
              </w:rPr>
              <w:t>Testimonial</w:t>
            </w:r>
            <w:r>
              <w:rPr>
                <w:noProof/>
                <w:webHidden/>
              </w:rPr>
              <w:tab/>
            </w:r>
            <w:r>
              <w:rPr>
                <w:noProof/>
                <w:webHidden/>
              </w:rPr>
              <w:fldChar w:fldCharType="begin"/>
            </w:r>
            <w:r>
              <w:rPr>
                <w:noProof/>
                <w:webHidden/>
              </w:rPr>
              <w:instrText xml:space="preserve"> PAGEREF _Toc147576288 \h </w:instrText>
            </w:r>
            <w:r>
              <w:rPr>
                <w:noProof/>
                <w:webHidden/>
              </w:rPr>
            </w:r>
            <w:r>
              <w:rPr>
                <w:noProof/>
                <w:webHidden/>
              </w:rPr>
              <w:fldChar w:fldCharType="separate"/>
            </w:r>
            <w:r>
              <w:rPr>
                <w:noProof/>
                <w:webHidden/>
              </w:rPr>
              <w:t>69</w:t>
            </w:r>
            <w:r>
              <w:rPr>
                <w:noProof/>
                <w:webHidden/>
              </w:rPr>
              <w:fldChar w:fldCharType="end"/>
            </w:r>
          </w:hyperlink>
        </w:p>
        <w:p w14:paraId="5E0A80FB" w14:textId="091C4F04" w:rsidR="00832A77" w:rsidRDefault="00832A77">
          <w:pPr>
            <w:pStyle w:val="TOC2"/>
            <w:tabs>
              <w:tab w:val="right" w:leader="dot" w:pos="8828"/>
            </w:tabs>
            <w:rPr>
              <w:rFonts w:eastAsiaTheme="minorEastAsia" w:cstheme="minorBidi"/>
              <w:b w:val="0"/>
              <w:bCs w:val="0"/>
              <w:noProof/>
              <w:sz w:val="24"/>
              <w:szCs w:val="24"/>
              <w:lang w:val="en-US"/>
            </w:rPr>
          </w:pPr>
          <w:hyperlink w:anchor="_Toc147576289" w:history="1">
            <w:r w:rsidRPr="001924CA">
              <w:rPr>
                <w:rStyle w:val="Hyperlink"/>
                <w:noProof/>
                <w:lang w:val="es-ES"/>
              </w:rPr>
              <w:t>Pericial</w:t>
            </w:r>
            <w:r>
              <w:rPr>
                <w:noProof/>
                <w:webHidden/>
              </w:rPr>
              <w:tab/>
            </w:r>
            <w:r>
              <w:rPr>
                <w:noProof/>
                <w:webHidden/>
              </w:rPr>
              <w:fldChar w:fldCharType="begin"/>
            </w:r>
            <w:r>
              <w:rPr>
                <w:noProof/>
                <w:webHidden/>
              </w:rPr>
              <w:instrText xml:space="preserve"> PAGEREF _Toc147576289 \h </w:instrText>
            </w:r>
            <w:r>
              <w:rPr>
                <w:noProof/>
                <w:webHidden/>
              </w:rPr>
            </w:r>
            <w:r>
              <w:rPr>
                <w:noProof/>
                <w:webHidden/>
              </w:rPr>
              <w:fldChar w:fldCharType="separate"/>
            </w:r>
            <w:r>
              <w:rPr>
                <w:noProof/>
                <w:webHidden/>
              </w:rPr>
              <w:t>69</w:t>
            </w:r>
            <w:r>
              <w:rPr>
                <w:noProof/>
                <w:webHidden/>
              </w:rPr>
              <w:fldChar w:fldCharType="end"/>
            </w:r>
          </w:hyperlink>
        </w:p>
        <w:p w14:paraId="540305B5" w14:textId="2545FF28" w:rsidR="00832A77" w:rsidRDefault="00832A77">
          <w:pPr>
            <w:pStyle w:val="TOC2"/>
            <w:tabs>
              <w:tab w:val="right" w:leader="dot" w:pos="8828"/>
            </w:tabs>
            <w:rPr>
              <w:rFonts w:eastAsiaTheme="minorEastAsia" w:cstheme="minorBidi"/>
              <w:b w:val="0"/>
              <w:bCs w:val="0"/>
              <w:noProof/>
              <w:sz w:val="24"/>
              <w:szCs w:val="24"/>
              <w:lang w:val="en-US"/>
            </w:rPr>
          </w:pPr>
          <w:hyperlink w:anchor="_Toc147576290" w:history="1">
            <w:r w:rsidRPr="001924CA">
              <w:rPr>
                <w:rStyle w:val="Hyperlink"/>
                <w:noProof/>
                <w:lang w:val="es-ES"/>
              </w:rPr>
              <w:t>Inspección</w:t>
            </w:r>
            <w:r>
              <w:rPr>
                <w:noProof/>
                <w:webHidden/>
              </w:rPr>
              <w:tab/>
            </w:r>
            <w:r>
              <w:rPr>
                <w:noProof/>
                <w:webHidden/>
              </w:rPr>
              <w:fldChar w:fldCharType="begin"/>
            </w:r>
            <w:r>
              <w:rPr>
                <w:noProof/>
                <w:webHidden/>
              </w:rPr>
              <w:instrText xml:space="preserve"> PAGEREF _Toc147576290 \h </w:instrText>
            </w:r>
            <w:r>
              <w:rPr>
                <w:noProof/>
                <w:webHidden/>
              </w:rPr>
            </w:r>
            <w:r>
              <w:rPr>
                <w:noProof/>
                <w:webHidden/>
              </w:rPr>
              <w:fldChar w:fldCharType="separate"/>
            </w:r>
            <w:r>
              <w:rPr>
                <w:noProof/>
                <w:webHidden/>
              </w:rPr>
              <w:t>69</w:t>
            </w:r>
            <w:r>
              <w:rPr>
                <w:noProof/>
                <w:webHidden/>
              </w:rPr>
              <w:fldChar w:fldCharType="end"/>
            </w:r>
          </w:hyperlink>
        </w:p>
        <w:p w14:paraId="12FED982" w14:textId="015BD474" w:rsidR="00832A77" w:rsidRDefault="00832A77">
          <w:pPr>
            <w:pStyle w:val="TOC2"/>
            <w:tabs>
              <w:tab w:val="right" w:leader="dot" w:pos="8828"/>
            </w:tabs>
            <w:rPr>
              <w:rFonts w:eastAsiaTheme="minorEastAsia" w:cstheme="minorBidi"/>
              <w:b w:val="0"/>
              <w:bCs w:val="0"/>
              <w:noProof/>
              <w:sz w:val="24"/>
              <w:szCs w:val="24"/>
              <w:lang w:val="en-US"/>
            </w:rPr>
          </w:pPr>
          <w:hyperlink w:anchor="_Toc147576291" w:history="1">
            <w:r w:rsidRPr="001924CA">
              <w:rPr>
                <w:rStyle w:val="Hyperlink"/>
                <w:noProof/>
                <w:lang w:val="es-ES"/>
              </w:rPr>
              <w:t>Presuncional</w:t>
            </w:r>
            <w:r>
              <w:rPr>
                <w:noProof/>
                <w:webHidden/>
              </w:rPr>
              <w:tab/>
            </w:r>
            <w:r>
              <w:rPr>
                <w:noProof/>
                <w:webHidden/>
              </w:rPr>
              <w:fldChar w:fldCharType="begin"/>
            </w:r>
            <w:r>
              <w:rPr>
                <w:noProof/>
                <w:webHidden/>
              </w:rPr>
              <w:instrText xml:space="preserve"> PAGEREF _Toc147576291 \h </w:instrText>
            </w:r>
            <w:r>
              <w:rPr>
                <w:noProof/>
                <w:webHidden/>
              </w:rPr>
            </w:r>
            <w:r>
              <w:rPr>
                <w:noProof/>
                <w:webHidden/>
              </w:rPr>
              <w:fldChar w:fldCharType="separate"/>
            </w:r>
            <w:r>
              <w:rPr>
                <w:noProof/>
                <w:webHidden/>
              </w:rPr>
              <w:t>69</w:t>
            </w:r>
            <w:r>
              <w:rPr>
                <w:noProof/>
                <w:webHidden/>
              </w:rPr>
              <w:fldChar w:fldCharType="end"/>
            </w:r>
          </w:hyperlink>
        </w:p>
        <w:p w14:paraId="55EB0127" w14:textId="66B3A142" w:rsidR="00832A77" w:rsidRDefault="00832A77">
          <w:pPr>
            <w:pStyle w:val="TOC2"/>
            <w:tabs>
              <w:tab w:val="right" w:leader="dot" w:pos="8828"/>
            </w:tabs>
            <w:rPr>
              <w:rFonts w:eastAsiaTheme="minorEastAsia" w:cstheme="minorBidi"/>
              <w:b w:val="0"/>
              <w:bCs w:val="0"/>
              <w:noProof/>
              <w:sz w:val="24"/>
              <w:szCs w:val="24"/>
              <w:lang w:val="en-US"/>
            </w:rPr>
          </w:pPr>
          <w:hyperlink w:anchor="_Toc147576292" w:history="1">
            <w:r w:rsidRPr="001924CA">
              <w:rPr>
                <w:rStyle w:val="Hyperlink"/>
                <w:noProof/>
                <w:lang w:val="es-ES"/>
              </w:rPr>
              <w:t>Instrumental</w:t>
            </w:r>
            <w:r>
              <w:rPr>
                <w:noProof/>
                <w:webHidden/>
              </w:rPr>
              <w:tab/>
            </w:r>
            <w:r>
              <w:rPr>
                <w:noProof/>
                <w:webHidden/>
              </w:rPr>
              <w:fldChar w:fldCharType="begin"/>
            </w:r>
            <w:r>
              <w:rPr>
                <w:noProof/>
                <w:webHidden/>
              </w:rPr>
              <w:instrText xml:space="preserve"> PAGEREF _Toc147576292 \h </w:instrText>
            </w:r>
            <w:r>
              <w:rPr>
                <w:noProof/>
                <w:webHidden/>
              </w:rPr>
            </w:r>
            <w:r>
              <w:rPr>
                <w:noProof/>
                <w:webHidden/>
              </w:rPr>
              <w:fldChar w:fldCharType="separate"/>
            </w:r>
            <w:r>
              <w:rPr>
                <w:noProof/>
                <w:webHidden/>
              </w:rPr>
              <w:t>69</w:t>
            </w:r>
            <w:r>
              <w:rPr>
                <w:noProof/>
                <w:webHidden/>
              </w:rPr>
              <w:fldChar w:fldCharType="end"/>
            </w:r>
          </w:hyperlink>
        </w:p>
        <w:p w14:paraId="33982676" w14:textId="2A695E04" w:rsidR="00832A77" w:rsidRDefault="00832A77">
          <w:pPr>
            <w:pStyle w:val="TOC2"/>
            <w:tabs>
              <w:tab w:val="right" w:leader="dot" w:pos="8828"/>
            </w:tabs>
            <w:rPr>
              <w:rFonts w:eastAsiaTheme="minorEastAsia" w:cstheme="minorBidi"/>
              <w:b w:val="0"/>
              <w:bCs w:val="0"/>
              <w:noProof/>
              <w:sz w:val="24"/>
              <w:szCs w:val="24"/>
              <w:lang w:val="en-US"/>
            </w:rPr>
          </w:pPr>
          <w:hyperlink w:anchor="_Toc147576293" w:history="1">
            <w:r w:rsidRPr="001924CA">
              <w:rPr>
                <w:rStyle w:val="Hyperlink"/>
                <w:noProof/>
                <w:lang w:val="es-ES"/>
              </w:rPr>
              <w:t>Elementos aportados por los avances de la ciencia</w:t>
            </w:r>
            <w:r>
              <w:rPr>
                <w:noProof/>
                <w:webHidden/>
              </w:rPr>
              <w:tab/>
            </w:r>
            <w:r>
              <w:rPr>
                <w:noProof/>
                <w:webHidden/>
              </w:rPr>
              <w:fldChar w:fldCharType="begin"/>
            </w:r>
            <w:r>
              <w:rPr>
                <w:noProof/>
                <w:webHidden/>
              </w:rPr>
              <w:instrText xml:space="preserve"> PAGEREF _Toc147576293 \h </w:instrText>
            </w:r>
            <w:r>
              <w:rPr>
                <w:noProof/>
                <w:webHidden/>
              </w:rPr>
            </w:r>
            <w:r>
              <w:rPr>
                <w:noProof/>
                <w:webHidden/>
              </w:rPr>
              <w:fldChar w:fldCharType="separate"/>
            </w:r>
            <w:r>
              <w:rPr>
                <w:noProof/>
                <w:webHidden/>
              </w:rPr>
              <w:t>69</w:t>
            </w:r>
            <w:r>
              <w:rPr>
                <w:noProof/>
                <w:webHidden/>
              </w:rPr>
              <w:fldChar w:fldCharType="end"/>
            </w:r>
          </w:hyperlink>
        </w:p>
        <w:p w14:paraId="6F0848EB" w14:textId="56AB80DB" w:rsidR="00832A77" w:rsidRDefault="00832A77">
          <w:pPr>
            <w:pStyle w:val="TOC1"/>
            <w:tabs>
              <w:tab w:val="right" w:leader="dot" w:pos="8828"/>
            </w:tabs>
            <w:rPr>
              <w:rFonts w:eastAsiaTheme="minorEastAsia" w:cstheme="minorBidi"/>
              <w:b w:val="0"/>
              <w:bCs w:val="0"/>
              <w:i w:val="0"/>
              <w:iCs w:val="0"/>
              <w:noProof/>
              <w:lang w:val="en-US"/>
            </w:rPr>
          </w:pPr>
          <w:hyperlink w:anchor="_Toc147576294" w:history="1">
            <w:r w:rsidRPr="001924CA">
              <w:rPr>
                <w:rStyle w:val="Hyperlink"/>
                <w:noProof/>
                <w:lang w:val="es-ES"/>
              </w:rPr>
              <w:t>Resoluciones laborales</w:t>
            </w:r>
            <w:r>
              <w:rPr>
                <w:noProof/>
                <w:webHidden/>
              </w:rPr>
              <w:tab/>
            </w:r>
            <w:r>
              <w:rPr>
                <w:noProof/>
                <w:webHidden/>
              </w:rPr>
              <w:fldChar w:fldCharType="begin"/>
            </w:r>
            <w:r>
              <w:rPr>
                <w:noProof/>
                <w:webHidden/>
              </w:rPr>
              <w:instrText xml:space="preserve"> PAGEREF _Toc147576294 \h </w:instrText>
            </w:r>
            <w:r>
              <w:rPr>
                <w:noProof/>
                <w:webHidden/>
              </w:rPr>
            </w:r>
            <w:r>
              <w:rPr>
                <w:noProof/>
                <w:webHidden/>
              </w:rPr>
              <w:fldChar w:fldCharType="separate"/>
            </w:r>
            <w:r>
              <w:rPr>
                <w:noProof/>
                <w:webHidden/>
              </w:rPr>
              <w:t>70</w:t>
            </w:r>
            <w:r>
              <w:rPr>
                <w:noProof/>
                <w:webHidden/>
              </w:rPr>
              <w:fldChar w:fldCharType="end"/>
            </w:r>
          </w:hyperlink>
        </w:p>
        <w:p w14:paraId="2BE24739" w14:textId="7FE50E78" w:rsidR="00832A77" w:rsidRDefault="00832A77">
          <w:pPr>
            <w:pStyle w:val="TOC1"/>
            <w:tabs>
              <w:tab w:val="right" w:leader="dot" w:pos="8828"/>
            </w:tabs>
            <w:rPr>
              <w:rFonts w:eastAsiaTheme="minorEastAsia" w:cstheme="minorBidi"/>
              <w:b w:val="0"/>
              <w:bCs w:val="0"/>
              <w:i w:val="0"/>
              <w:iCs w:val="0"/>
              <w:noProof/>
              <w:lang w:val="en-US"/>
            </w:rPr>
          </w:pPr>
          <w:hyperlink w:anchor="_Toc147576295" w:history="1">
            <w:r w:rsidRPr="001924CA">
              <w:rPr>
                <w:rStyle w:val="Hyperlink"/>
                <w:noProof/>
                <w:lang w:val="es-ES"/>
              </w:rPr>
              <w:t>Leyes conexas</w:t>
            </w:r>
            <w:r>
              <w:rPr>
                <w:noProof/>
                <w:webHidden/>
              </w:rPr>
              <w:tab/>
            </w:r>
            <w:r>
              <w:rPr>
                <w:noProof/>
                <w:webHidden/>
              </w:rPr>
              <w:fldChar w:fldCharType="begin"/>
            </w:r>
            <w:r>
              <w:rPr>
                <w:noProof/>
                <w:webHidden/>
              </w:rPr>
              <w:instrText xml:space="preserve"> PAGEREF _Toc147576295 \h </w:instrText>
            </w:r>
            <w:r>
              <w:rPr>
                <w:noProof/>
                <w:webHidden/>
              </w:rPr>
            </w:r>
            <w:r>
              <w:rPr>
                <w:noProof/>
                <w:webHidden/>
              </w:rPr>
              <w:fldChar w:fldCharType="separate"/>
            </w:r>
            <w:r>
              <w:rPr>
                <w:noProof/>
                <w:webHidden/>
              </w:rPr>
              <w:t>70</w:t>
            </w:r>
            <w:r>
              <w:rPr>
                <w:noProof/>
                <w:webHidden/>
              </w:rPr>
              <w:fldChar w:fldCharType="end"/>
            </w:r>
          </w:hyperlink>
        </w:p>
        <w:p w14:paraId="13EC8E0C" w14:textId="22D3261B" w:rsidR="00874D2E" w:rsidRDefault="00874D2E">
          <w:r>
            <w:rPr>
              <w:b/>
              <w:bCs/>
              <w:noProof/>
            </w:rPr>
            <w:fldChar w:fldCharType="end"/>
          </w:r>
        </w:p>
      </w:sdtContent>
    </w:sdt>
    <w:p w14:paraId="3CE28D53" w14:textId="77777777" w:rsidR="001E4318" w:rsidRDefault="001E4318" w:rsidP="001E4318">
      <w:pPr>
        <w:rPr>
          <w:ins w:id="0" w:author="Daniel Meraz" w:date="2023-10-05T16:01:00Z"/>
          <w:lang w:val="es-ES"/>
        </w:rPr>
      </w:pPr>
    </w:p>
    <w:p w14:paraId="34194B13" w14:textId="6EFFCE25" w:rsidR="00A7544C" w:rsidRDefault="2FF4B21C" w:rsidP="00874D2E">
      <w:pPr>
        <w:pStyle w:val="Heading1"/>
        <w:rPr>
          <w:lang w:val="es-ES"/>
        </w:rPr>
      </w:pPr>
      <w:bookmarkStart w:id="1" w:name="_Toc147576111"/>
      <w:r w:rsidRPr="2FF4B21C">
        <w:rPr>
          <w:lang w:val="es-ES"/>
        </w:rPr>
        <w:t>Principios generales</w:t>
      </w:r>
      <w:bookmarkEnd w:id="1"/>
      <w:r w:rsidRPr="2FF4B21C">
        <w:rPr>
          <w:lang w:val="es-ES"/>
        </w:rPr>
        <w:t xml:space="preserve"> </w:t>
      </w:r>
    </w:p>
    <w:p w14:paraId="1AD77C35" w14:textId="77777777" w:rsidR="2FF4B21C" w:rsidRDefault="2FF4B21C" w:rsidP="2FF4B21C">
      <w:pPr>
        <w:rPr>
          <w:highlight w:val="green"/>
          <w:lang w:val="es-ES"/>
        </w:rPr>
      </w:pPr>
      <w:r w:rsidRPr="2FF4B21C">
        <w:rPr>
          <w:highlight w:val="green"/>
          <w:lang w:val="es-ES"/>
        </w:rPr>
        <w:t>¿Qué buscan las normas que regulan el trabajo?</w:t>
      </w:r>
    </w:p>
    <w:p w14:paraId="04D80063" w14:textId="77777777" w:rsidR="2FF4B21C" w:rsidRDefault="2FF4B21C" w:rsidP="2FF4B21C">
      <w:pPr>
        <w:rPr>
          <w:highlight w:val="green"/>
          <w:lang w:val="es-ES"/>
        </w:rPr>
      </w:pPr>
      <w:r w:rsidRPr="2FF4B21C">
        <w:rPr>
          <w:highlight w:val="green"/>
          <w:lang w:val="es-ES"/>
        </w:rPr>
        <w:t>Conseguir el equilibrio entre los factores de la producción y la justicia social, así́ como propiciar el trabajo digno o decente en todas las relaciones laborales.</w:t>
      </w:r>
    </w:p>
    <w:p w14:paraId="65A6C497" w14:textId="77777777" w:rsidR="2FF4B21C" w:rsidRDefault="2FF4B21C" w:rsidP="2FF4B21C">
      <w:pPr>
        <w:rPr>
          <w:highlight w:val="green"/>
          <w:lang w:val="es-ES"/>
        </w:rPr>
      </w:pPr>
      <w:r w:rsidRPr="2FF4B21C">
        <w:rPr>
          <w:highlight w:val="green"/>
          <w:lang w:val="es-ES"/>
        </w:rPr>
        <w:t xml:space="preserve">LFT - Artículo 2 </w:t>
      </w:r>
    </w:p>
    <w:p w14:paraId="6796B5F4" w14:textId="77777777" w:rsidR="2FF4B21C" w:rsidRDefault="2FF4B21C" w:rsidP="2FF4B21C">
      <w:pPr>
        <w:rPr>
          <w:highlight w:val="green"/>
          <w:lang w:val="es-ES"/>
        </w:rPr>
      </w:pPr>
    </w:p>
    <w:p w14:paraId="1BF30828" w14:textId="77777777" w:rsidR="2FF4B21C" w:rsidRDefault="2FF4B21C" w:rsidP="2FF4B21C">
      <w:pPr>
        <w:rPr>
          <w:highlight w:val="green"/>
          <w:lang w:val="es-ES"/>
        </w:rPr>
      </w:pPr>
      <w:r w:rsidRPr="2FF4B21C">
        <w:rPr>
          <w:highlight w:val="green"/>
          <w:lang w:val="es-ES"/>
        </w:rPr>
        <w:t>¿Qué se entiende por trabajo digno o decente?</w:t>
      </w:r>
    </w:p>
    <w:p w14:paraId="63E7151F" w14:textId="77777777" w:rsidR="2FF4B21C" w:rsidRDefault="2FF4B21C" w:rsidP="2FF4B21C">
      <w:pPr>
        <w:rPr>
          <w:highlight w:val="green"/>
          <w:lang w:val="es-ES"/>
        </w:rPr>
      </w:pPr>
      <w:r w:rsidRPr="2FF4B21C">
        <w:rPr>
          <w:highlight w:val="green"/>
          <w:lang w:val="es-ES"/>
        </w:rPr>
        <w:t>Es el trabajo en el que se respeta plenamente la dignidad humana del trabajador; no existe discriminación, tiene acceso a la seguridad social y se percibe un salario remunerador; se recibe capacitación continua para el incremento de la productividad con beneficios compartidos, y se cuenta con condiciones óptimas de seguridad e higiene para prevenir riesgos de trabajo. También incluye el respeto irrestricto a los derechos colectivos de los trabajadores, tales como la libertad de asociación, autonomía, el derecho de huelga y de contratación colectiva.</w:t>
      </w:r>
    </w:p>
    <w:p w14:paraId="2F2BE502" w14:textId="77777777" w:rsidR="2FF4B21C" w:rsidRDefault="2FF4B21C" w:rsidP="2FF4B21C">
      <w:pPr>
        <w:rPr>
          <w:highlight w:val="green"/>
          <w:lang w:val="es-ES"/>
        </w:rPr>
      </w:pPr>
      <w:r w:rsidRPr="2FF4B21C">
        <w:rPr>
          <w:highlight w:val="green"/>
          <w:lang w:val="es-ES"/>
        </w:rPr>
        <w:t xml:space="preserve">LFT - Artículo 2 </w:t>
      </w:r>
    </w:p>
    <w:p w14:paraId="081AF38F" w14:textId="77777777" w:rsidR="2FF4B21C" w:rsidRDefault="2FF4B21C" w:rsidP="2FF4B21C">
      <w:pPr>
        <w:rPr>
          <w:highlight w:val="green"/>
          <w:lang w:val="es-ES"/>
        </w:rPr>
      </w:pPr>
    </w:p>
    <w:p w14:paraId="6E8370C2" w14:textId="77777777" w:rsidR="2FF4B21C" w:rsidRDefault="2FF4B21C" w:rsidP="2FF4B21C">
      <w:pPr>
        <w:rPr>
          <w:highlight w:val="green"/>
          <w:lang w:val="es-ES"/>
        </w:rPr>
      </w:pPr>
      <w:r w:rsidRPr="2FF4B21C">
        <w:rPr>
          <w:highlight w:val="green"/>
          <w:lang w:val="es-ES"/>
        </w:rPr>
        <w:t>¿Qué es la igualdad sustantiva?</w:t>
      </w:r>
    </w:p>
    <w:p w14:paraId="1F8E6B81" w14:textId="77777777" w:rsidR="2FF4B21C" w:rsidRDefault="2FF4B21C" w:rsidP="2FF4B21C">
      <w:pPr>
        <w:rPr>
          <w:highlight w:val="green"/>
          <w:lang w:val="es-ES"/>
        </w:rPr>
      </w:pPr>
      <w:r w:rsidRPr="2FF4B21C">
        <w:rPr>
          <w:highlight w:val="green"/>
          <w:lang w:val="es-ES"/>
        </w:rPr>
        <w:t>Es la igualdad que se logra eliminando la discriminación contra las mujeres que menoscaba o anula el reconocimiento, goce o ejercicio de sus derechos humanos y las libertades fundamentales en el ámbito laboral. Supone el acceso a las mismas oportunidades, considerando las diferencias biológicas, sociales y culturales de mujeres y hombres.</w:t>
      </w:r>
    </w:p>
    <w:p w14:paraId="0EED0D84" w14:textId="77777777" w:rsidR="2FF4B21C" w:rsidRDefault="2FF4B21C" w:rsidP="2FF4B21C">
      <w:pPr>
        <w:rPr>
          <w:highlight w:val="green"/>
          <w:lang w:val="es-ES"/>
        </w:rPr>
      </w:pPr>
      <w:r w:rsidRPr="2FF4B21C">
        <w:rPr>
          <w:highlight w:val="green"/>
          <w:lang w:val="es-ES"/>
        </w:rPr>
        <w:t xml:space="preserve">LFT - Artículo 2 </w:t>
      </w:r>
    </w:p>
    <w:p w14:paraId="05ED8DFE" w14:textId="77777777" w:rsidR="2FF4B21C" w:rsidRDefault="2FF4B21C" w:rsidP="2FF4B21C">
      <w:pPr>
        <w:rPr>
          <w:highlight w:val="green"/>
          <w:lang w:val="es-ES"/>
        </w:rPr>
      </w:pPr>
    </w:p>
    <w:p w14:paraId="3C539B59" w14:textId="77777777" w:rsidR="2FF4B21C" w:rsidRDefault="2FF4B21C" w:rsidP="2FF4B21C">
      <w:pPr>
        <w:rPr>
          <w:highlight w:val="green"/>
          <w:lang w:val="es-ES"/>
        </w:rPr>
      </w:pPr>
      <w:r w:rsidRPr="2FF4B21C">
        <w:rPr>
          <w:highlight w:val="green"/>
          <w:lang w:val="es-ES"/>
        </w:rPr>
        <w:t>¿Qué se entiende por trabajo?</w:t>
      </w:r>
    </w:p>
    <w:p w14:paraId="62AF6C31" w14:textId="77777777" w:rsidR="2FF4B21C" w:rsidRDefault="2FF4B21C" w:rsidP="2FF4B21C">
      <w:pPr>
        <w:rPr>
          <w:highlight w:val="green"/>
          <w:lang w:val="es-ES"/>
        </w:rPr>
      </w:pPr>
      <w:r w:rsidRPr="2FF4B21C">
        <w:rPr>
          <w:highlight w:val="green"/>
          <w:lang w:val="es-ES"/>
        </w:rPr>
        <w:t>El trabajo es un derecho y un deber social. No es artículo de comercio, y exige respeto para las libertades y dignidad de quien lo presta, así́ como el reconocimiento a las diferencias entre hombres y mujeres para obtener su igualdad ante la ley. Debe efectuarse en condiciones que aseguren la vida digna y la salud para las y los trabajadores y sus familiares dependientes.</w:t>
      </w:r>
    </w:p>
    <w:p w14:paraId="14EA99BD" w14:textId="77777777" w:rsidR="2FF4B21C" w:rsidRDefault="2FF4B21C" w:rsidP="2FF4B21C">
      <w:pPr>
        <w:rPr>
          <w:highlight w:val="green"/>
          <w:lang w:val="es-ES"/>
        </w:rPr>
      </w:pPr>
      <w:r w:rsidRPr="2FF4B21C">
        <w:rPr>
          <w:highlight w:val="green"/>
          <w:lang w:val="es-ES"/>
        </w:rPr>
        <w:t xml:space="preserve">LFT - Artículo 3 </w:t>
      </w:r>
    </w:p>
    <w:p w14:paraId="0E6E175A" w14:textId="77777777" w:rsidR="2FF4B21C" w:rsidRDefault="2FF4B21C" w:rsidP="2FF4B21C">
      <w:pPr>
        <w:rPr>
          <w:highlight w:val="green"/>
          <w:lang w:val="es-ES"/>
        </w:rPr>
      </w:pPr>
    </w:p>
    <w:p w14:paraId="2272BCB8" w14:textId="77777777" w:rsidR="2FF4B21C" w:rsidRDefault="2FF4B21C" w:rsidP="2FF4B21C">
      <w:pPr>
        <w:rPr>
          <w:highlight w:val="green"/>
          <w:lang w:val="es-ES"/>
        </w:rPr>
      </w:pPr>
      <w:r w:rsidRPr="2FF4B21C">
        <w:rPr>
          <w:highlight w:val="green"/>
          <w:lang w:val="es-ES"/>
        </w:rPr>
        <w:t>¿Cuáles son las condiciones laborales discriminatorias?</w:t>
      </w:r>
    </w:p>
    <w:p w14:paraId="7CCB22BE" w14:textId="77777777" w:rsidR="2FF4B21C" w:rsidRDefault="2FF4B21C" w:rsidP="2FF4B21C">
      <w:pPr>
        <w:rPr>
          <w:highlight w:val="green"/>
          <w:lang w:val="es-ES"/>
        </w:rPr>
      </w:pPr>
      <w:r w:rsidRPr="2FF4B21C">
        <w:rPr>
          <w:highlight w:val="green"/>
          <w:lang w:val="es-ES"/>
        </w:rPr>
        <w:t>Cuando se hagan distinciones a los trabajadores por motivos de origen étnico o nacional, género, edad, discapacidad, condición social, condiciones de salud, religión, condición migratoria, opiniones, preferencias sexuales, estado civil o cualquier otro que atente contra la dignidad humana.</w:t>
      </w:r>
    </w:p>
    <w:p w14:paraId="77AA9E3C" w14:textId="77777777" w:rsidR="2FF4B21C" w:rsidRDefault="2FF4B21C" w:rsidP="2FF4B21C">
      <w:pPr>
        <w:rPr>
          <w:highlight w:val="green"/>
          <w:lang w:val="es-ES"/>
        </w:rPr>
      </w:pPr>
      <w:r w:rsidRPr="2FF4B21C">
        <w:rPr>
          <w:highlight w:val="green"/>
          <w:lang w:val="es-ES"/>
        </w:rPr>
        <w:t>LFT - Artículo 3</w:t>
      </w:r>
    </w:p>
    <w:p w14:paraId="2BB31B3D" w14:textId="77777777" w:rsidR="2FF4B21C" w:rsidRDefault="2FF4B21C" w:rsidP="2FF4B21C">
      <w:pPr>
        <w:rPr>
          <w:highlight w:val="green"/>
          <w:lang w:val="es-ES"/>
        </w:rPr>
      </w:pPr>
    </w:p>
    <w:p w14:paraId="398CD1F6" w14:textId="77777777" w:rsidR="2FF4B21C" w:rsidRDefault="2FF4B21C" w:rsidP="2FF4B21C">
      <w:pPr>
        <w:rPr>
          <w:highlight w:val="green"/>
          <w:lang w:val="es-ES"/>
        </w:rPr>
      </w:pPr>
      <w:r w:rsidRPr="2FF4B21C">
        <w:rPr>
          <w:highlight w:val="green"/>
          <w:lang w:val="es-ES"/>
        </w:rPr>
        <w:t>¿Se considera discriminación si contrato a una persona con ciertas capacidades, credenciales y experiencia?</w:t>
      </w:r>
    </w:p>
    <w:p w14:paraId="3179346F" w14:textId="77777777" w:rsidR="2FF4B21C" w:rsidRDefault="2FF4B21C" w:rsidP="2FF4B21C">
      <w:pPr>
        <w:rPr>
          <w:highlight w:val="green"/>
          <w:lang w:val="es-ES"/>
        </w:rPr>
      </w:pPr>
      <w:r w:rsidRPr="2FF4B21C">
        <w:rPr>
          <w:highlight w:val="green"/>
          <w:lang w:val="es-ES"/>
        </w:rPr>
        <w:t>No. No se considerarán discriminatorias las distinciones, exclusiones o preferencias que se sustenten en las calificaciones particulares que exija una labor determinada.</w:t>
      </w:r>
    </w:p>
    <w:p w14:paraId="4DAF9291" w14:textId="77777777" w:rsidR="2FF4B21C" w:rsidRDefault="2FF4B21C" w:rsidP="2FF4B21C">
      <w:pPr>
        <w:rPr>
          <w:highlight w:val="green"/>
          <w:lang w:val="es-ES"/>
        </w:rPr>
      </w:pPr>
      <w:r w:rsidRPr="2FF4B21C">
        <w:rPr>
          <w:highlight w:val="green"/>
          <w:lang w:val="es-ES"/>
        </w:rPr>
        <w:t>LFT - Artículo 3</w:t>
      </w:r>
    </w:p>
    <w:p w14:paraId="73D53EF9" w14:textId="77777777" w:rsidR="2FF4B21C" w:rsidRDefault="2FF4B21C" w:rsidP="2FF4B21C">
      <w:pPr>
        <w:rPr>
          <w:highlight w:val="green"/>
          <w:lang w:val="es-ES"/>
        </w:rPr>
      </w:pPr>
    </w:p>
    <w:p w14:paraId="66163880" w14:textId="77777777" w:rsidR="2FF4B21C" w:rsidRDefault="2FF4B21C" w:rsidP="2FF4B21C">
      <w:pPr>
        <w:rPr>
          <w:highlight w:val="green"/>
          <w:lang w:val="es-ES"/>
        </w:rPr>
      </w:pPr>
      <w:r w:rsidRPr="2FF4B21C">
        <w:rPr>
          <w:highlight w:val="green"/>
          <w:lang w:val="es-ES"/>
        </w:rPr>
        <w:t>¿Qué es el hostigamiento laboral?</w:t>
      </w:r>
    </w:p>
    <w:p w14:paraId="6BD8692A" w14:textId="77777777" w:rsidR="2FF4B21C" w:rsidRDefault="2FF4B21C" w:rsidP="2FF4B21C">
      <w:pPr>
        <w:rPr>
          <w:highlight w:val="green"/>
          <w:lang w:val="es-ES"/>
        </w:rPr>
      </w:pPr>
      <w:r w:rsidRPr="2FF4B21C">
        <w:rPr>
          <w:highlight w:val="green"/>
          <w:lang w:val="es-ES"/>
        </w:rPr>
        <w:t>Es el ejercicio del poder en una relación de subordinación real de la víctima frente al agresor en el ámbito laboral, que se expresa en conductas verbales, físicas o ambas.</w:t>
      </w:r>
    </w:p>
    <w:p w14:paraId="319B7CCF" w14:textId="77777777" w:rsidR="2FF4B21C" w:rsidRDefault="2FF4B21C" w:rsidP="2FF4B21C">
      <w:pPr>
        <w:rPr>
          <w:highlight w:val="green"/>
          <w:lang w:val="es-ES"/>
        </w:rPr>
      </w:pPr>
      <w:r w:rsidRPr="2FF4B21C">
        <w:rPr>
          <w:highlight w:val="green"/>
          <w:lang w:val="es-ES"/>
        </w:rPr>
        <w:t>LFT - Artículo 3. Bis.</w:t>
      </w:r>
    </w:p>
    <w:p w14:paraId="5AA6078C" w14:textId="77777777" w:rsidR="2FF4B21C" w:rsidRDefault="2FF4B21C" w:rsidP="2FF4B21C">
      <w:pPr>
        <w:rPr>
          <w:highlight w:val="green"/>
          <w:lang w:val="es-ES"/>
        </w:rPr>
      </w:pPr>
    </w:p>
    <w:p w14:paraId="6DC84840" w14:textId="77777777" w:rsidR="2FF4B21C" w:rsidRDefault="2FF4B21C" w:rsidP="2FF4B21C">
      <w:pPr>
        <w:rPr>
          <w:highlight w:val="green"/>
          <w:lang w:val="es-ES"/>
        </w:rPr>
      </w:pPr>
      <w:r w:rsidRPr="2FF4B21C">
        <w:rPr>
          <w:highlight w:val="green"/>
          <w:lang w:val="es-ES"/>
        </w:rPr>
        <w:lastRenderedPageBreak/>
        <w:t>¿Qué es el acoso sexual?</w:t>
      </w:r>
    </w:p>
    <w:p w14:paraId="2CAAFBA0" w14:textId="77777777" w:rsidR="2FF4B21C" w:rsidRDefault="2FF4B21C" w:rsidP="2FF4B21C">
      <w:pPr>
        <w:rPr>
          <w:highlight w:val="green"/>
          <w:lang w:val="es-ES"/>
        </w:rPr>
      </w:pPr>
      <w:r w:rsidRPr="2FF4B21C">
        <w:rPr>
          <w:highlight w:val="green"/>
          <w:lang w:val="es-ES"/>
        </w:rPr>
        <w:t>Es una forma de violencia en la que, si bien no existe la subordinación, hay un ejercicio abusivo del poder que conlleva a un estado de indefensión y de riesgo para la víctima, independientemente de que se realice en uno o varios eventos.</w:t>
      </w:r>
    </w:p>
    <w:p w14:paraId="4585A190" w14:textId="77777777" w:rsidR="2FF4B21C" w:rsidRDefault="2FF4B21C" w:rsidP="2FF4B21C">
      <w:pPr>
        <w:rPr>
          <w:highlight w:val="green"/>
          <w:lang w:val="es-ES"/>
        </w:rPr>
      </w:pPr>
      <w:r w:rsidRPr="2FF4B21C">
        <w:rPr>
          <w:highlight w:val="green"/>
          <w:lang w:val="es-ES"/>
        </w:rPr>
        <w:t>LFT - Artículo 3. Bis.</w:t>
      </w:r>
    </w:p>
    <w:p w14:paraId="182A2C0A" w14:textId="77777777" w:rsidR="2FF4B21C" w:rsidRDefault="2FF4B21C" w:rsidP="2FF4B21C">
      <w:pPr>
        <w:rPr>
          <w:highlight w:val="green"/>
          <w:lang w:val="es-ES"/>
        </w:rPr>
      </w:pPr>
    </w:p>
    <w:p w14:paraId="502F353E" w14:textId="77777777" w:rsidR="2FF4B21C" w:rsidRDefault="2FF4B21C" w:rsidP="2FF4B21C">
      <w:pPr>
        <w:rPr>
          <w:highlight w:val="green"/>
          <w:lang w:val="es-ES"/>
        </w:rPr>
      </w:pPr>
      <w:r w:rsidRPr="2FF4B21C">
        <w:rPr>
          <w:highlight w:val="green"/>
          <w:lang w:val="es-ES"/>
        </w:rPr>
        <w:t>¿Qué es el acoso laboral?</w:t>
      </w:r>
    </w:p>
    <w:p w14:paraId="7965ADBB" w14:textId="77777777" w:rsidR="2FF4B21C" w:rsidRDefault="2FF4B21C" w:rsidP="2FF4B21C">
      <w:pPr>
        <w:rPr>
          <w:highlight w:val="green"/>
          <w:lang w:val="es-ES"/>
        </w:rPr>
      </w:pPr>
      <w:r w:rsidRPr="2FF4B21C">
        <w:rPr>
          <w:highlight w:val="green"/>
          <w:lang w:val="es-ES"/>
        </w:rPr>
        <w:t>Actos o comportamientos, en un evento o en una serie de ellos, en el entorno del trabajo o con motivo de éste, con independencia de la relación jerárquica de las personas involucradas, que atenten contra la autoestima, salud, integridad, libertad o seguridad de las personas; entre otros: la provocación, presión, intimidación, exclusión, aislamiento, ridiculización, o ataques verbales o físicos, que pueden realizarse de forma evidente, sutil o discreta, y que ocasionan humillación, frustración, ofensa, miedo, incomodidad o estrés en la persona a la que se dirigen o en quienes lo presencian, con el resultado de que interfieren en el rendimiento laboral o generan un ambiente negativo en el trabajo.</w:t>
      </w:r>
    </w:p>
    <w:p w14:paraId="2994E748" w14:textId="77777777" w:rsidR="2FF4B21C" w:rsidRDefault="2FF4B21C" w:rsidP="2FF4B21C">
      <w:pPr>
        <w:rPr>
          <w:highlight w:val="green"/>
          <w:lang w:val="es-ES"/>
        </w:rPr>
      </w:pPr>
      <w:r w:rsidRPr="2FF4B21C">
        <w:rPr>
          <w:highlight w:val="green"/>
          <w:lang w:val="es-ES"/>
        </w:rPr>
        <w:t>Acuerdo General de Administración Número III/2012, del tres de julio de dos mil doce, del Comité́ de Gobierno y Administración de la Suprema Corte de Justicia de la Nación, mediante el cual se emiten las Bases para Investigar y Sancionar el Acoso Laboral y El Acoso Sexual en la Suprema Corte de Justicia de la Nación -</w:t>
      </w:r>
    </w:p>
    <w:p w14:paraId="2DD5A39F" w14:textId="77777777" w:rsidR="2FF4B21C" w:rsidRDefault="2FF4B21C" w:rsidP="2FF4B21C">
      <w:pPr>
        <w:rPr>
          <w:highlight w:val="green"/>
          <w:lang w:val="es-ES"/>
        </w:rPr>
      </w:pPr>
      <w:r w:rsidRPr="2FF4B21C">
        <w:rPr>
          <w:highlight w:val="green"/>
          <w:lang w:val="es-ES"/>
        </w:rPr>
        <w:t>Artículo 2, inciso I.</w:t>
      </w:r>
    </w:p>
    <w:p w14:paraId="7E93506E" w14:textId="77777777" w:rsidR="2FF4B21C" w:rsidRDefault="2FF4B21C" w:rsidP="2FF4B21C">
      <w:pPr>
        <w:rPr>
          <w:highlight w:val="green"/>
          <w:lang w:val="es-ES"/>
        </w:rPr>
      </w:pPr>
    </w:p>
    <w:p w14:paraId="5A0D34C1" w14:textId="77777777" w:rsidR="2FF4B21C" w:rsidRDefault="2FF4B21C" w:rsidP="2FF4B21C">
      <w:pPr>
        <w:rPr>
          <w:highlight w:val="green"/>
          <w:lang w:val="es-ES"/>
        </w:rPr>
      </w:pPr>
      <w:r w:rsidRPr="2FF4B21C">
        <w:rPr>
          <w:highlight w:val="green"/>
          <w:lang w:val="es-ES"/>
        </w:rPr>
        <w:t>¿Qué es acoso sexual?</w:t>
      </w:r>
    </w:p>
    <w:p w14:paraId="54A7F037" w14:textId="77777777" w:rsidR="2FF4B21C" w:rsidRDefault="2FF4B21C" w:rsidP="2FF4B21C">
      <w:pPr>
        <w:rPr>
          <w:highlight w:val="green"/>
          <w:lang w:val="es-ES"/>
        </w:rPr>
      </w:pPr>
      <w:r w:rsidRPr="2FF4B21C">
        <w:rPr>
          <w:highlight w:val="green"/>
          <w:lang w:val="es-ES"/>
        </w:rPr>
        <w:t xml:space="preserve">Actos o comportamientos de índole sexual, en un evento o en una serie de ellos, que atentan contra la autoestima, la salud, la integridad, la libertad y la seguridad de las personas; entre otros: contactos físicos indeseados, insinuaciones u observaciones marcadamente sexuales, exhibición no deseada de pornografía, o exigencias sexuales verbales </w:t>
      </w:r>
      <w:proofErr w:type="gramStart"/>
      <w:r w:rsidRPr="2FF4B21C">
        <w:rPr>
          <w:highlight w:val="green"/>
          <w:lang w:val="es-ES"/>
        </w:rPr>
        <w:t>o</w:t>
      </w:r>
      <w:proofErr w:type="gramEnd"/>
      <w:r w:rsidRPr="2FF4B21C">
        <w:rPr>
          <w:highlight w:val="green"/>
          <w:lang w:val="es-ES"/>
        </w:rPr>
        <w:t xml:space="preserve"> de hecho.</w:t>
      </w:r>
    </w:p>
    <w:p w14:paraId="2F89B7BF" w14:textId="77777777" w:rsidR="2FF4B21C" w:rsidRDefault="2FF4B21C" w:rsidP="2FF4B21C">
      <w:pPr>
        <w:rPr>
          <w:highlight w:val="green"/>
          <w:lang w:val="es-ES"/>
        </w:rPr>
      </w:pPr>
      <w:r w:rsidRPr="2FF4B21C">
        <w:rPr>
          <w:highlight w:val="green"/>
          <w:lang w:val="es-ES"/>
        </w:rPr>
        <w:t>El acoso sexual se configura independientemente de la relación jerárquica entre las partes.</w:t>
      </w:r>
    </w:p>
    <w:p w14:paraId="1AD0150E" w14:textId="77777777" w:rsidR="2FF4B21C" w:rsidRDefault="2FF4B21C" w:rsidP="2FF4B21C">
      <w:pPr>
        <w:rPr>
          <w:highlight w:val="green"/>
          <w:lang w:val="es-ES"/>
        </w:rPr>
      </w:pPr>
      <w:r w:rsidRPr="2FF4B21C">
        <w:rPr>
          <w:highlight w:val="green"/>
          <w:lang w:val="es-ES"/>
        </w:rPr>
        <w:t>Acuerdo General de Administración Número III/2012, del tres de julio de dos mil doce, del Comité́ de Gobierno y Administración de la Suprema Corte de Justicia de la Nación, mediante el cual se emiten las Bases para Investigar y Sancionar el Acoso Laboral y El Acoso Sexual en la Suprema Corte de Justicia de la Nación -</w:t>
      </w:r>
    </w:p>
    <w:p w14:paraId="628939EB" w14:textId="77777777" w:rsidR="2FF4B21C" w:rsidRDefault="2FF4B21C" w:rsidP="2FF4B21C">
      <w:pPr>
        <w:rPr>
          <w:highlight w:val="green"/>
          <w:lang w:val="es-ES"/>
        </w:rPr>
      </w:pPr>
      <w:r w:rsidRPr="2FF4B21C">
        <w:rPr>
          <w:highlight w:val="green"/>
          <w:lang w:val="es-ES"/>
        </w:rPr>
        <w:t>Artículo 2, inciso II</w:t>
      </w:r>
    </w:p>
    <w:p w14:paraId="72DD896A" w14:textId="77777777" w:rsidR="2FF4B21C" w:rsidRDefault="2FF4B21C" w:rsidP="2FF4B21C">
      <w:pPr>
        <w:rPr>
          <w:highlight w:val="green"/>
          <w:lang w:val="es-ES"/>
        </w:rPr>
      </w:pPr>
    </w:p>
    <w:p w14:paraId="1E5A3058" w14:textId="77777777" w:rsidR="2FF4B21C" w:rsidRDefault="2FF4B21C" w:rsidP="2FF4B21C">
      <w:pPr>
        <w:rPr>
          <w:highlight w:val="green"/>
          <w:lang w:val="es-ES"/>
        </w:rPr>
      </w:pPr>
      <w:r w:rsidRPr="2FF4B21C">
        <w:rPr>
          <w:highlight w:val="green"/>
          <w:lang w:val="es-ES"/>
        </w:rPr>
        <w:t>¿Qué es chantaje sexual -modalidad del acoso sexual-?</w:t>
      </w:r>
    </w:p>
    <w:p w14:paraId="106CA99D" w14:textId="77777777" w:rsidR="2FF4B21C" w:rsidRDefault="2FF4B21C" w:rsidP="2FF4B21C">
      <w:pPr>
        <w:rPr>
          <w:highlight w:val="green"/>
          <w:lang w:val="es-ES"/>
        </w:rPr>
      </w:pPr>
      <w:r w:rsidRPr="2FF4B21C">
        <w:rPr>
          <w:highlight w:val="green"/>
          <w:lang w:val="es-ES"/>
        </w:rPr>
        <w:t>Requerimientos de favores sexuales a cambio de un trato preferencial, o promesa de él, en su situación actual o futura en el empleo, cargo o comisión; como amenaza respecto de esa situación; o como condición para su aceptación o rechazo en un empleo, cargo o comisión.</w:t>
      </w:r>
    </w:p>
    <w:p w14:paraId="37F0F1A5" w14:textId="77777777" w:rsidR="2FF4B21C" w:rsidRDefault="2FF4B21C" w:rsidP="2FF4B21C">
      <w:pPr>
        <w:rPr>
          <w:highlight w:val="green"/>
          <w:lang w:val="es-ES"/>
        </w:rPr>
      </w:pPr>
      <w:r w:rsidRPr="2FF4B21C">
        <w:rPr>
          <w:highlight w:val="green"/>
          <w:lang w:val="es-ES"/>
        </w:rPr>
        <w:t>Acuerdo General de Administración Número III/2012, del tres de julio de dos mil doce, del Comité́ de Gobierno y Administración de la Suprema Corte de Justicia de la Nación, mediante el cual se emiten las Bases para Investigar y Sancionar el Acoso Laboral y El Acoso Sexual en la Suprema Corte de Justicia de la Nación -</w:t>
      </w:r>
    </w:p>
    <w:p w14:paraId="35FFBB4B" w14:textId="77777777" w:rsidR="2FF4B21C" w:rsidRDefault="2FF4B21C" w:rsidP="2FF4B21C">
      <w:pPr>
        <w:rPr>
          <w:highlight w:val="green"/>
          <w:lang w:val="es-ES"/>
        </w:rPr>
      </w:pPr>
      <w:r w:rsidRPr="2FF4B21C">
        <w:rPr>
          <w:highlight w:val="green"/>
          <w:lang w:val="es-ES"/>
        </w:rPr>
        <w:t>Artículo 2, inciso II, numeral 1)</w:t>
      </w:r>
    </w:p>
    <w:p w14:paraId="6FE17E7F" w14:textId="77777777" w:rsidR="2FF4B21C" w:rsidRDefault="2FF4B21C" w:rsidP="2FF4B21C">
      <w:pPr>
        <w:rPr>
          <w:highlight w:val="green"/>
          <w:lang w:val="es-ES"/>
        </w:rPr>
      </w:pPr>
    </w:p>
    <w:p w14:paraId="0562BBA8" w14:textId="77777777" w:rsidR="2FF4B21C" w:rsidRDefault="2FF4B21C" w:rsidP="2FF4B21C">
      <w:pPr>
        <w:rPr>
          <w:highlight w:val="green"/>
          <w:lang w:val="es-ES"/>
        </w:rPr>
      </w:pPr>
      <w:r w:rsidRPr="2FF4B21C">
        <w:rPr>
          <w:highlight w:val="green"/>
          <w:lang w:val="es-ES"/>
        </w:rPr>
        <w:t>¿Qué es acoso sexual ambiental -modalidad del acoso sexual-?</w:t>
      </w:r>
    </w:p>
    <w:p w14:paraId="04D433B8" w14:textId="77777777" w:rsidR="2FF4B21C" w:rsidRDefault="2FF4B21C" w:rsidP="2FF4B21C">
      <w:pPr>
        <w:rPr>
          <w:highlight w:val="green"/>
          <w:lang w:val="es-ES"/>
        </w:rPr>
      </w:pPr>
      <w:r w:rsidRPr="2FF4B21C">
        <w:rPr>
          <w:highlight w:val="green"/>
          <w:lang w:val="es-ES"/>
        </w:rPr>
        <w:t>Acercamientos corporales u otras conductas de naturaleza sexual indeseadas u ofensivas para quien las recibe, utilización de expresiones o imágenes de naturaleza sexual que razonablemente resulten humillantes u ofensivas para quien las recibe.</w:t>
      </w:r>
    </w:p>
    <w:p w14:paraId="00F4FF14" w14:textId="77777777" w:rsidR="2FF4B21C" w:rsidRDefault="2FF4B21C" w:rsidP="2FF4B21C">
      <w:pPr>
        <w:rPr>
          <w:highlight w:val="green"/>
          <w:lang w:val="es-ES"/>
        </w:rPr>
      </w:pPr>
      <w:r w:rsidRPr="2FF4B21C">
        <w:rPr>
          <w:highlight w:val="green"/>
          <w:lang w:val="es-ES"/>
        </w:rPr>
        <w:t>Acuerdo General de Administración Número III/2012, del tres de julio de dos mil doce, del Comité́ de Gobierno y Administración de la Suprema Corte de Justicia de la Nación, mediante el cual se emiten las Bases para Investigar y Sancionar el Acoso Laboral y El Acoso Sexual en la Suprema Corte de Justicia de la Nación -</w:t>
      </w:r>
    </w:p>
    <w:p w14:paraId="45B4CE5A" w14:textId="77777777" w:rsidR="2FF4B21C" w:rsidRDefault="2FF4B21C" w:rsidP="2FF4B21C">
      <w:pPr>
        <w:rPr>
          <w:highlight w:val="green"/>
          <w:lang w:val="es-ES"/>
        </w:rPr>
      </w:pPr>
      <w:r w:rsidRPr="2FF4B21C">
        <w:rPr>
          <w:highlight w:val="green"/>
          <w:lang w:val="es-ES"/>
        </w:rPr>
        <w:t>Artículo 2, inciso II, numeral 2)</w:t>
      </w:r>
    </w:p>
    <w:p w14:paraId="3F5C2F4F" w14:textId="77777777" w:rsidR="2FF4B21C" w:rsidRDefault="2FF4B21C" w:rsidP="2FF4B21C">
      <w:pPr>
        <w:rPr>
          <w:highlight w:val="green"/>
          <w:lang w:val="es-ES"/>
        </w:rPr>
      </w:pPr>
    </w:p>
    <w:p w14:paraId="52C6779C" w14:textId="77777777" w:rsidR="2FF4B21C" w:rsidRDefault="2FF4B21C" w:rsidP="2FF4B21C">
      <w:pPr>
        <w:rPr>
          <w:highlight w:val="green"/>
          <w:lang w:val="es-ES"/>
        </w:rPr>
      </w:pPr>
      <w:r w:rsidRPr="2FF4B21C">
        <w:rPr>
          <w:highlight w:val="green"/>
          <w:lang w:val="es-ES"/>
        </w:rPr>
        <w:t>¿Cómo puedo prevenir cualquier tipo de violencia sexual a los Derechos Humanos de mis empleados?</w:t>
      </w:r>
    </w:p>
    <w:p w14:paraId="326C307C" w14:textId="77777777" w:rsidR="2FF4B21C" w:rsidRDefault="2FF4B21C" w:rsidP="2FF4B21C">
      <w:pPr>
        <w:rPr>
          <w:highlight w:val="green"/>
          <w:lang w:val="es-ES"/>
        </w:rPr>
      </w:pPr>
      <w:r w:rsidRPr="2FF4B21C">
        <w:rPr>
          <w:highlight w:val="green"/>
          <w:lang w:val="es-ES"/>
        </w:rPr>
        <w:t>La creación de un órgano de control interno para la “prevención de la violación de los Derecho Humanos de los Trabajadores en la Empresa” en su sociedad, con facultades de análisis, determinación, evaluación y conclusión, en una especia de comisión mixta, con fundamento en el Reglamento Interno de Trabajo, puede ser una vía objetiva para conseguir dicha finalidad. Además, este órgano de control interno puede tener las siguientes finalidades:</w:t>
      </w:r>
    </w:p>
    <w:p w14:paraId="5D28A543" w14:textId="77777777" w:rsidR="2FF4B21C" w:rsidRDefault="2FF4B21C" w:rsidP="0016293D">
      <w:pPr>
        <w:pStyle w:val="ListParagraph"/>
        <w:numPr>
          <w:ilvl w:val="0"/>
          <w:numId w:val="15"/>
        </w:numPr>
        <w:rPr>
          <w:highlight w:val="green"/>
          <w:lang w:val="es-ES"/>
        </w:rPr>
      </w:pPr>
      <w:r w:rsidRPr="2FF4B21C">
        <w:rPr>
          <w:highlight w:val="green"/>
          <w:lang w:val="es-ES"/>
        </w:rPr>
        <w:t>Impartir cursos y capacitaciones sobre la prevención de violaciones a los Derechos Humanos dentro de la empresa, con la posibilidad de expedir una constancia a cada trabajador que tomó el curso. Constancia que servirá de argumentación en caso de un juicio laboral, para demostrar que la empresa es consiente de los posibles problemas que pueden generarse entre los trabajadores y ante ellos, establece un mecanismo de solución interno. Además de que la constancia servirá para demostrar que el trabajador conoce los límites de su actuar para evitar transgredir los Derechos Humanos, así como los pasos a seguir, en caso de que haya sufrido alguna violación a sus Derechos Humanos.</w:t>
      </w:r>
    </w:p>
    <w:p w14:paraId="556D6AC2" w14:textId="77777777" w:rsidR="2FF4B21C" w:rsidRDefault="2FF4B21C" w:rsidP="0016293D">
      <w:pPr>
        <w:pStyle w:val="ListParagraph"/>
        <w:numPr>
          <w:ilvl w:val="0"/>
          <w:numId w:val="15"/>
        </w:numPr>
        <w:rPr>
          <w:highlight w:val="green"/>
          <w:lang w:val="es-ES"/>
        </w:rPr>
      </w:pPr>
      <w:r w:rsidRPr="2FF4B21C">
        <w:rPr>
          <w:highlight w:val="green"/>
          <w:lang w:val="es-ES"/>
        </w:rPr>
        <w:t>Realizar la investigación en caso de que exista una denuncia a la violación de los Derechos Humanos de los trabajadores en la empresa.</w:t>
      </w:r>
    </w:p>
    <w:p w14:paraId="3C115853" w14:textId="77777777" w:rsidR="2FF4B21C" w:rsidRDefault="2FF4B21C" w:rsidP="2FF4B21C">
      <w:pPr>
        <w:rPr>
          <w:highlight w:val="green"/>
          <w:lang w:val="es-ES"/>
        </w:rPr>
      </w:pPr>
      <w:r w:rsidRPr="2FF4B21C">
        <w:rPr>
          <w:highlight w:val="green"/>
          <w:lang w:val="es-ES"/>
        </w:rPr>
        <w:t>*Propuesta personal*</w:t>
      </w:r>
    </w:p>
    <w:p w14:paraId="0E158CED" w14:textId="77777777" w:rsidR="2FF4B21C" w:rsidRDefault="2FF4B21C" w:rsidP="2FF4B21C">
      <w:pPr>
        <w:rPr>
          <w:highlight w:val="green"/>
          <w:lang w:val="es-ES"/>
        </w:rPr>
      </w:pPr>
    </w:p>
    <w:p w14:paraId="7B4068A4" w14:textId="77777777" w:rsidR="2FF4B21C" w:rsidRDefault="2FF4B21C" w:rsidP="2FF4B21C">
      <w:pPr>
        <w:rPr>
          <w:highlight w:val="green"/>
          <w:lang w:val="es-ES"/>
        </w:rPr>
      </w:pPr>
      <w:r w:rsidRPr="2FF4B21C">
        <w:rPr>
          <w:highlight w:val="green"/>
          <w:lang w:val="es-ES"/>
        </w:rPr>
        <w:t>¿Se puede impedir que una persona realice un trabajo?</w:t>
      </w:r>
    </w:p>
    <w:p w14:paraId="51040443" w14:textId="77777777" w:rsidR="2FF4B21C" w:rsidRDefault="2FF4B21C" w:rsidP="2FF4B21C">
      <w:pPr>
        <w:rPr>
          <w:highlight w:val="green"/>
          <w:lang w:val="es-ES"/>
        </w:rPr>
      </w:pPr>
      <w:r w:rsidRPr="2FF4B21C">
        <w:rPr>
          <w:highlight w:val="green"/>
          <w:lang w:val="es-ES"/>
        </w:rPr>
        <w:t>De manera general, no se podrá́ impedir el trabajo a ninguna persona ni que se dedique a la profesión, industria o comercio que le acomode, siempre y cuando su actividad sea lícita. Sin embargo, de manera particular, estos derechos solo podrá́ vedarse por resolución de la autoridad competente cuando se ataquen los derechos de tercero o se ofendan los derechos de la sociedad.</w:t>
      </w:r>
    </w:p>
    <w:p w14:paraId="7C8E41CF" w14:textId="77777777" w:rsidR="2FF4B21C" w:rsidRDefault="2FF4B21C" w:rsidP="2FF4B21C">
      <w:pPr>
        <w:rPr>
          <w:highlight w:val="green"/>
          <w:lang w:val="es-ES"/>
        </w:rPr>
      </w:pPr>
      <w:r w:rsidRPr="2FF4B21C">
        <w:rPr>
          <w:highlight w:val="green"/>
          <w:lang w:val="es-ES"/>
        </w:rPr>
        <w:t>LFT - Artículo 4.</w:t>
      </w:r>
    </w:p>
    <w:p w14:paraId="6B28B85F" w14:textId="77777777" w:rsidR="2FF4B21C" w:rsidRDefault="2FF4B21C" w:rsidP="2FF4B21C">
      <w:pPr>
        <w:rPr>
          <w:highlight w:val="green"/>
          <w:lang w:val="es-ES"/>
        </w:rPr>
      </w:pPr>
    </w:p>
    <w:p w14:paraId="693B33B0" w14:textId="77777777" w:rsidR="2FF4B21C" w:rsidRDefault="2FF4B21C" w:rsidP="2FF4B21C">
      <w:pPr>
        <w:rPr>
          <w:highlight w:val="green"/>
          <w:lang w:val="es-ES"/>
        </w:rPr>
      </w:pPr>
      <w:r w:rsidRPr="2FF4B21C">
        <w:rPr>
          <w:highlight w:val="green"/>
          <w:lang w:val="es-ES"/>
        </w:rPr>
        <w:t>¿Cuándo se atacan los derechos de terceros?</w:t>
      </w:r>
    </w:p>
    <w:p w14:paraId="57E647A5" w14:textId="77777777" w:rsidR="2FF4B21C" w:rsidRDefault="2FF4B21C" w:rsidP="0016293D">
      <w:pPr>
        <w:pStyle w:val="ListParagraph"/>
        <w:numPr>
          <w:ilvl w:val="0"/>
          <w:numId w:val="13"/>
        </w:numPr>
        <w:rPr>
          <w:highlight w:val="green"/>
          <w:lang w:val="es-ES"/>
        </w:rPr>
      </w:pPr>
      <w:r w:rsidRPr="2FF4B21C">
        <w:rPr>
          <w:highlight w:val="green"/>
          <w:lang w:val="es-ES"/>
        </w:rPr>
        <w:t>Cuando se trate de sustituir o se sustituya definitivamente a un trabajador que reclame la reinstalación en su empleo sin haberse resuelto el caso por el Tribunal.</w:t>
      </w:r>
    </w:p>
    <w:p w14:paraId="36D70560" w14:textId="77777777" w:rsidR="2FF4B21C" w:rsidRDefault="2FF4B21C" w:rsidP="0016293D">
      <w:pPr>
        <w:pStyle w:val="ListParagraph"/>
        <w:numPr>
          <w:ilvl w:val="0"/>
          <w:numId w:val="13"/>
        </w:numPr>
        <w:rPr>
          <w:highlight w:val="green"/>
          <w:lang w:val="es-ES"/>
        </w:rPr>
      </w:pPr>
      <w:r w:rsidRPr="2FF4B21C">
        <w:rPr>
          <w:highlight w:val="green"/>
          <w:lang w:val="es-ES"/>
        </w:rPr>
        <w:lastRenderedPageBreak/>
        <w:t>Cuando se niegue el derecho de ocupar su mismo puesto a un trabajador que haya estado separado de sus labores por causa de enfermedad o de fuerza mayor, o con permiso, al presentarse nuevamente a sus labores</w:t>
      </w:r>
    </w:p>
    <w:p w14:paraId="61E089CB" w14:textId="77777777" w:rsidR="2FF4B21C" w:rsidRDefault="2FF4B21C" w:rsidP="2FF4B21C">
      <w:pPr>
        <w:rPr>
          <w:highlight w:val="green"/>
          <w:lang w:val="es-ES"/>
        </w:rPr>
      </w:pPr>
      <w:r w:rsidRPr="2FF4B21C">
        <w:rPr>
          <w:highlight w:val="green"/>
          <w:lang w:val="es-ES"/>
        </w:rPr>
        <w:t>LFT - Artículo 4, inciso I.</w:t>
      </w:r>
    </w:p>
    <w:p w14:paraId="39605BBB" w14:textId="77777777" w:rsidR="2FF4B21C" w:rsidRDefault="2FF4B21C" w:rsidP="2FF4B21C">
      <w:pPr>
        <w:rPr>
          <w:highlight w:val="green"/>
          <w:lang w:val="es-ES"/>
        </w:rPr>
      </w:pPr>
    </w:p>
    <w:p w14:paraId="118A371E" w14:textId="77777777" w:rsidR="2FF4B21C" w:rsidRDefault="2FF4B21C" w:rsidP="2FF4B21C">
      <w:pPr>
        <w:rPr>
          <w:highlight w:val="green"/>
          <w:lang w:val="es-ES"/>
        </w:rPr>
      </w:pPr>
      <w:r w:rsidRPr="2FF4B21C">
        <w:rPr>
          <w:highlight w:val="green"/>
          <w:lang w:val="es-ES"/>
        </w:rPr>
        <w:t>¿Cuándo se considera que una huelga ofende los derechos de la sociedad?</w:t>
      </w:r>
    </w:p>
    <w:p w14:paraId="1F4A12AA" w14:textId="77777777" w:rsidR="2FF4B21C" w:rsidRDefault="2FF4B21C" w:rsidP="0016293D">
      <w:pPr>
        <w:pStyle w:val="ListParagraph"/>
        <w:numPr>
          <w:ilvl w:val="0"/>
          <w:numId w:val="14"/>
        </w:numPr>
        <w:rPr>
          <w:highlight w:val="green"/>
          <w:lang w:val="es-ES"/>
        </w:rPr>
      </w:pPr>
      <w:r w:rsidRPr="2FF4B21C">
        <w:rPr>
          <w:highlight w:val="green"/>
          <w:lang w:val="es-ES"/>
        </w:rPr>
        <w:t xml:space="preserve">Cuando declarada una huelga en los términos que establece esta Ley, se trate de substituir o se substituya a los huelguistas en el trabajo que desempeñan, sin haberse resuelto el conflicto motivo de la huelga, salvo lo que dispone el artículo 468 (derogado). </w:t>
      </w:r>
    </w:p>
    <w:p w14:paraId="56387E98" w14:textId="77777777" w:rsidR="2FF4B21C" w:rsidRDefault="2FF4B21C" w:rsidP="0016293D">
      <w:pPr>
        <w:pStyle w:val="ListParagraph"/>
        <w:numPr>
          <w:ilvl w:val="0"/>
          <w:numId w:val="14"/>
        </w:numPr>
        <w:rPr>
          <w:highlight w:val="green"/>
          <w:lang w:val="es-ES"/>
        </w:rPr>
      </w:pPr>
      <w:r w:rsidRPr="2FF4B21C">
        <w:rPr>
          <w:highlight w:val="green"/>
          <w:lang w:val="es-ES"/>
        </w:rPr>
        <w:t xml:space="preserve">Cuando declarada una huelga en iguales términos de licitud por la mayoría de los trabajadores de una empresa, la minoría pretenda reanudar sus labores o siga trabajando. </w:t>
      </w:r>
    </w:p>
    <w:p w14:paraId="33010B66" w14:textId="77777777" w:rsidR="2FF4B21C" w:rsidRDefault="2FF4B21C" w:rsidP="2FF4B21C">
      <w:pPr>
        <w:rPr>
          <w:highlight w:val="green"/>
          <w:lang w:val="es-ES"/>
        </w:rPr>
      </w:pPr>
      <w:r w:rsidRPr="2FF4B21C">
        <w:rPr>
          <w:highlight w:val="green"/>
          <w:lang w:val="es-ES"/>
        </w:rPr>
        <w:t>LFT - Artículo 4, inciso II</w:t>
      </w:r>
    </w:p>
    <w:p w14:paraId="1BC62DA5" w14:textId="77777777" w:rsidR="2FF4B21C" w:rsidRDefault="2FF4B21C" w:rsidP="2FF4B21C">
      <w:pPr>
        <w:rPr>
          <w:highlight w:val="green"/>
          <w:lang w:val="es-ES"/>
        </w:rPr>
      </w:pPr>
    </w:p>
    <w:p w14:paraId="0ACE9F21" w14:textId="77777777" w:rsidR="2FF4B21C" w:rsidRDefault="2FF4B21C" w:rsidP="2FF4B21C">
      <w:pPr>
        <w:rPr>
          <w:highlight w:val="green"/>
          <w:lang w:val="es-ES"/>
        </w:rPr>
      </w:pPr>
      <w:r w:rsidRPr="2FF4B21C">
        <w:rPr>
          <w:highlight w:val="green"/>
          <w:lang w:val="es-ES"/>
        </w:rPr>
        <w:t>¿Qué acuerdos privados en materia laboral no producen efectos legales?</w:t>
      </w:r>
    </w:p>
    <w:p w14:paraId="234C0328" w14:textId="77777777" w:rsidR="2FF4B21C" w:rsidRDefault="2FF4B21C" w:rsidP="0016293D">
      <w:pPr>
        <w:pStyle w:val="ListParagraph"/>
        <w:numPr>
          <w:ilvl w:val="0"/>
          <w:numId w:val="16"/>
        </w:numPr>
        <w:rPr>
          <w:highlight w:val="green"/>
          <w:lang w:val="es-ES"/>
        </w:rPr>
      </w:pPr>
      <w:r w:rsidRPr="2FF4B21C">
        <w:rPr>
          <w:highlight w:val="green"/>
          <w:lang w:val="es-ES"/>
        </w:rPr>
        <w:t>Contratar a personas adolescentes menores de quince años.</w:t>
      </w:r>
    </w:p>
    <w:p w14:paraId="3C51876D" w14:textId="77777777" w:rsidR="2FF4B21C" w:rsidRDefault="2FF4B21C" w:rsidP="0016293D">
      <w:pPr>
        <w:pStyle w:val="ListParagraph"/>
        <w:numPr>
          <w:ilvl w:val="0"/>
          <w:numId w:val="16"/>
        </w:numPr>
        <w:rPr>
          <w:highlight w:val="green"/>
          <w:lang w:val="es-ES"/>
        </w:rPr>
      </w:pPr>
      <w:r w:rsidRPr="2FF4B21C">
        <w:rPr>
          <w:highlight w:val="green"/>
          <w:lang w:val="es-ES"/>
        </w:rPr>
        <w:t>Una jornada mayor que la permitida por esta Ley. Esto es, la duración máxima de la jornada será́: ocho horas la diurna, siete la nocturna y siete horas y media la mixta (artículo 61 LFT), y, por cada seis días de trabajo disfrutará el trabajador de un día de descanso, por lo menos, con goce de salario íntegro.</w:t>
      </w:r>
    </w:p>
    <w:p w14:paraId="77E1D738" w14:textId="77777777" w:rsidR="2FF4B21C" w:rsidRDefault="2FF4B21C" w:rsidP="0016293D">
      <w:pPr>
        <w:pStyle w:val="ListParagraph"/>
        <w:numPr>
          <w:ilvl w:val="0"/>
          <w:numId w:val="16"/>
        </w:numPr>
        <w:rPr>
          <w:highlight w:val="green"/>
          <w:lang w:val="es-ES"/>
        </w:rPr>
      </w:pPr>
      <w:r w:rsidRPr="2FF4B21C">
        <w:rPr>
          <w:highlight w:val="green"/>
          <w:lang w:val="es-ES"/>
        </w:rPr>
        <w:t>Una jornada inhumana por lo notoriamente excesiva, dada la índole del trabajo, a juicio del Tribunal.</w:t>
      </w:r>
    </w:p>
    <w:p w14:paraId="530D7A27" w14:textId="77777777" w:rsidR="2FF4B21C" w:rsidRDefault="2FF4B21C" w:rsidP="0016293D">
      <w:pPr>
        <w:pStyle w:val="ListParagraph"/>
        <w:numPr>
          <w:ilvl w:val="0"/>
          <w:numId w:val="16"/>
        </w:numPr>
        <w:rPr>
          <w:highlight w:val="green"/>
          <w:lang w:val="es-ES"/>
        </w:rPr>
      </w:pPr>
      <w:r w:rsidRPr="2FF4B21C">
        <w:rPr>
          <w:highlight w:val="green"/>
          <w:lang w:val="es-ES"/>
        </w:rPr>
        <w:t>Horas extraordinarias de trabajo para los menores de dieciocho años.</w:t>
      </w:r>
    </w:p>
    <w:p w14:paraId="360E7FE9" w14:textId="77777777" w:rsidR="2FF4B21C" w:rsidRDefault="2FF4B21C" w:rsidP="0016293D">
      <w:pPr>
        <w:pStyle w:val="ListParagraph"/>
        <w:numPr>
          <w:ilvl w:val="0"/>
          <w:numId w:val="16"/>
        </w:numPr>
        <w:rPr>
          <w:highlight w:val="green"/>
          <w:lang w:val="es-ES"/>
        </w:rPr>
      </w:pPr>
      <w:r w:rsidRPr="2FF4B21C">
        <w:rPr>
          <w:highlight w:val="green"/>
          <w:lang w:val="es-ES"/>
        </w:rPr>
        <w:t xml:space="preserve">Un salario inferior al mínimo; </w:t>
      </w:r>
    </w:p>
    <w:p w14:paraId="797A8B71" w14:textId="77777777" w:rsidR="2FF4B21C" w:rsidRDefault="2FF4B21C" w:rsidP="0016293D">
      <w:pPr>
        <w:pStyle w:val="ListParagraph"/>
        <w:numPr>
          <w:ilvl w:val="0"/>
          <w:numId w:val="16"/>
        </w:numPr>
        <w:rPr>
          <w:highlight w:val="green"/>
          <w:lang w:val="es-ES"/>
        </w:rPr>
      </w:pPr>
      <w:r w:rsidRPr="2FF4B21C">
        <w:rPr>
          <w:highlight w:val="green"/>
          <w:lang w:val="es-ES"/>
        </w:rPr>
        <w:t xml:space="preserve">Un salario que no sea remunerador, a juicio del Tribunal; </w:t>
      </w:r>
    </w:p>
    <w:p w14:paraId="405FC9CD" w14:textId="77777777" w:rsidR="2FF4B21C" w:rsidRDefault="2FF4B21C" w:rsidP="0016293D">
      <w:pPr>
        <w:pStyle w:val="ListParagraph"/>
        <w:numPr>
          <w:ilvl w:val="0"/>
          <w:numId w:val="16"/>
        </w:numPr>
        <w:rPr>
          <w:highlight w:val="green"/>
          <w:lang w:val="es-ES"/>
        </w:rPr>
      </w:pPr>
      <w:r w:rsidRPr="2FF4B21C">
        <w:rPr>
          <w:highlight w:val="green"/>
          <w:lang w:val="es-ES"/>
        </w:rPr>
        <w:t xml:space="preserve">Un plazo mayor de una semana para el pago de los salarios a los obreros y a los trabajadores del campo; </w:t>
      </w:r>
    </w:p>
    <w:p w14:paraId="723A8968" w14:textId="77777777" w:rsidR="2FF4B21C" w:rsidRDefault="2FF4B21C" w:rsidP="0016293D">
      <w:pPr>
        <w:pStyle w:val="ListParagraph"/>
        <w:numPr>
          <w:ilvl w:val="0"/>
          <w:numId w:val="16"/>
        </w:numPr>
        <w:rPr>
          <w:highlight w:val="green"/>
          <w:lang w:val="es-ES"/>
        </w:rPr>
      </w:pPr>
      <w:r w:rsidRPr="2FF4B21C">
        <w:rPr>
          <w:highlight w:val="green"/>
          <w:lang w:val="es-ES"/>
        </w:rPr>
        <w:t xml:space="preserve">Un lugar de recreo, fonda, cantina, café́, taberna o tienda, para efectuar el pago de los salarios, siempre que no se trate de trabajadores de esos establecimientos; </w:t>
      </w:r>
    </w:p>
    <w:p w14:paraId="7BB13FC3" w14:textId="77777777" w:rsidR="2FF4B21C" w:rsidRDefault="2FF4B21C" w:rsidP="0016293D">
      <w:pPr>
        <w:pStyle w:val="ListParagraph"/>
        <w:numPr>
          <w:ilvl w:val="0"/>
          <w:numId w:val="16"/>
        </w:numPr>
        <w:rPr>
          <w:highlight w:val="green"/>
          <w:lang w:val="es-ES"/>
        </w:rPr>
      </w:pPr>
      <w:r w:rsidRPr="2FF4B21C">
        <w:rPr>
          <w:highlight w:val="green"/>
          <w:lang w:val="es-ES"/>
        </w:rPr>
        <w:t xml:space="preserve">La obligación directa o indirecta para obtener artículos de consumo en tienda o lugar determinado; </w:t>
      </w:r>
    </w:p>
    <w:p w14:paraId="0CA4DE64" w14:textId="77777777" w:rsidR="2FF4B21C" w:rsidRDefault="2FF4B21C" w:rsidP="0016293D">
      <w:pPr>
        <w:pStyle w:val="ListParagraph"/>
        <w:numPr>
          <w:ilvl w:val="0"/>
          <w:numId w:val="16"/>
        </w:numPr>
        <w:rPr>
          <w:highlight w:val="green"/>
          <w:lang w:val="es-ES"/>
        </w:rPr>
      </w:pPr>
      <w:r w:rsidRPr="2FF4B21C">
        <w:rPr>
          <w:highlight w:val="green"/>
          <w:lang w:val="es-ES"/>
        </w:rPr>
        <w:t xml:space="preserve">La facultad del patrón de retener el salario por concepto de multa; </w:t>
      </w:r>
    </w:p>
    <w:p w14:paraId="4BB39800" w14:textId="77777777" w:rsidR="2FF4B21C" w:rsidRDefault="2FF4B21C" w:rsidP="0016293D">
      <w:pPr>
        <w:pStyle w:val="ListParagraph"/>
        <w:numPr>
          <w:ilvl w:val="0"/>
          <w:numId w:val="16"/>
        </w:numPr>
        <w:rPr>
          <w:highlight w:val="green"/>
          <w:lang w:val="es-ES"/>
        </w:rPr>
      </w:pPr>
      <w:r w:rsidRPr="2FF4B21C">
        <w:rPr>
          <w:highlight w:val="green"/>
          <w:lang w:val="es-ES"/>
        </w:rPr>
        <w:t xml:space="preserve">Un salario menor que el que se pague a otro trabajador en la misma empresa o establecimiento por trabajo de igual eficiencia, en la misma clase de trabajo o igual jornada, por consideración de edad, sexo o nacionalidad; </w:t>
      </w:r>
    </w:p>
    <w:p w14:paraId="55E0FEDF" w14:textId="77777777" w:rsidR="2FF4B21C" w:rsidRDefault="2FF4B21C" w:rsidP="0016293D">
      <w:pPr>
        <w:pStyle w:val="ListParagraph"/>
        <w:numPr>
          <w:ilvl w:val="0"/>
          <w:numId w:val="16"/>
        </w:numPr>
        <w:rPr>
          <w:highlight w:val="green"/>
          <w:lang w:val="es-ES"/>
        </w:rPr>
      </w:pPr>
      <w:r w:rsidRPr="2FF4B21C">
        <w:rPr>
          <w:highlight w:val="green"/>
          <w:lang w:val="es-ES"/>
        </w:rPr>
        <w:t xml:space="preserve">Trabajo nocturno industrial o el trabajo después de las veintidós horas, para menores de dieciséis años; y </w:t>
      </w:r>
    </w:p>
    <w:p w14:paraId="5E475AB9" w14:textId="77777777" w:rsidR="2FF4B21C" w:rsidRDefault="2FF4B21C" w:rsidP="0016293D">
      <w:pPr>
        <w:pStyle w:val="ListParagraph"/>
        <w:numPr>
          <w:ilvl w:val="0"/>
          <w:numId w:val="16"/>
        </w:numPr>
        <w:rPr>
          <w:highlight w:val="green"/>
          <w:lang w:val="es-ES"/>
        </w:rPr>
      </w:pPr>
      <w:r w:rsidRPr="2FF4B21C">
        <w:rPr>
          <w:highlight w:val="green"/>
          <w:lang w:val="es-ES"/>
        </w:rPr>
        <w:t xml:space="preserve">Renuncia por parte del trabajador de cualquiera de los derechos o prerrogativas consignados en las normas de trabajo. </w:t>
      </w:r>
    </w:p>
    <w:p w14:paraId="73089DDE" w14:textId="77777777" w:rsidR="2FF4B21C" w:rsidRDefault="2FF4B21C" w:rsidP="0016293D">
      <w:pPr>
        <w:pStyle w:val="ListParagraph"/>
        <w:numPr>
          <w:ilvl w:val="0"/>
          <w:numId w:val="16"/>
        </w:numPr>
        <w:rPr>
          <w:highlight w:val="green"/>
          <w:lang w:val="es-ES"/>
        </w:rPr>
      </w:pPr>
      <w:r w:rsidRPr="2FF4B21C">
        <w:rPr>
          <w:highlight w:val="green"/>
          <w:lang w:val="es-ES"/>
        </w:rPr>
        <w:t xml:space="preserve">Encubrir una relación laboral con actos jurídicos simulados para evitar el cumplimiento de obligaciones laborales y/o de seguridad social, y </w:t>
      </w:r>
    </w:p>
    <w:p w14:paraId="23829494" w14:textId="77777777" w:rsidR="2FF4B21C" w:rsidRDefault="2FF4B21C" w:rsidP="0016293D">
      <w:pPr>
        <w:pStyle w:val="ListParagraph"/>
        <w:numPr>
          <w:ilvl w:val="0"/>
          <w:numId w:val="16"/>
        </w:numPr>
        <w:rPr>
          <w:highlight w:val="green"/>
          <w:lang w:val="es-ES"/>
        </w:rPr>
      </w:pPr>
      <w:r w:rsidRPr="2FF4B21C">
        <w:rPr>
          <w:highlight w:val="green"/>
          <w:lang w:val="es-ES"/>
        </w:rPr>
        <w:t>Registrar a un trabajador con un salario menor al que realmente recibe.</w:t>
      </w:r>
    </w:p>
    <w:p w14:paraId="57994258" w14:textId="77777777" w:rsidR="2FF4B21C" w:rsidRDefault="2FF4B21C" w:rsidP="2FF4B21C">
      <w:pPr>
        <w:rPr>
          <w:highlight w:val="green"/>
          <w:lang w:val="es-ES"/>
        </w:rPr>
      </w:pPr>
      <w:r w:rsidRPr="2FF4B21C">
        <w:rPr>
          <w:highlight w:val="green"/>
          <w:lang w:val="es-ES"/>
        </w:rPr>
        <w:t>LFT - Artículo 5.</w:t>
      </w:r>
    </w:p>
    <w:p w14:paraId="42027507" w14:textId="77777777" w:rsidR="2FF4B21C" w:rsidRDefault="2FF4B21C" w:rsidP="2FF4B21C">
      <w:pPr>
        <w:rPr>
          <w:highlight w:val="green"/>
          <w:lang w:val="es-ES"/>
        </w:rPr>
      </w:pPr>
    </w:p>
    <w:p w14:paraId="562A9943" w14:textId="77777777" w:rsidR="2FF4B21C" w:rsidRDefault="2FF4B21C" w:rsidP="2FF4B21C">
      <w:pPr>
        <w:rPr>
          <w:highlight w:val="green"/>
          <w:lang w:val="es-ES"/>
        </w:rPr>
      </w:pPr>
      <w:r w:rsidRPr="2FF4B21C">
        <w:rPr>
          <w:highlight w:val="green"/>
          <w:lang w:val="es-ES"/>
        </w:rPr>
        <w:t>¿Cuáles son los porcentajes de empleados extranjeros que pueden laborar en una empresa?</w:t>
      </w:r>
    </w:p>
    <w:p w14:paraId="1639BF23" w14:textId="77777777" w:rsidR="2FF4B21C" w:rsidRDefault="2FF4B21C" w:rsidP="2FF4B21C">
      <w:pPr>
        <w:rPr>
          <w:highlight w:val="green"/>
          <w:lang w:val="es-ES"/>
        </w:rPr>
      </w:pPr>
      <w:r w:rsidRPr="2FF4B21C">
        <w:rPr>
          <w:highlight w:val="green"/>
          <w:lang w:val="es-ES"/>
        </w:rPr>
        <w:t>Máximo 10%. En toda empresa o establecimiento, el patrón deberá́ emplear un noventa por ciento de trabajadores mexicanos, por lo menos. En las categorías de técnicos y profesionales, los trabajadores deberán ser mexicanos, salvo que no los haya en una especialidad determinada, en cuyo caso el patrón podrá́ emplear temporalmente a trabajadores extranjeros, en una proporción que no exceda del diez por ciento de los de la especialidad. El patrón y los trabajadores extranjeros tendrán la obligación solidaria de capacitar a trabajadores mexicanos en la especialidad de que se trate. Los médicos al servicio de las empresas deberán ser mexicanos.</w:t>
      </w:r>
    </w:p>
    <w:p w14:paraId="4B4BA8E3" w14:textId="77777777" w:rsidR="2FF4B21C" w:rsidRDefault="2FF4B21C" w:rsidP="2FF4B21C">
      <w:pPr>
        <w:rPr>
          <w:highlight w:val="green"/>
          <w:lang w:val="es-ES"/>
        </w:rPr>
      </w:pPr>
      <w:r w:rsidRPr="2FF4B21C">
        <w:rPr>
          <w:highlight w:val="green"/>
          <w:lang w:val="es-ES"/>
        </w:rPr>
        <w:t>No es aplicable lo dispuesto en este artículo a los directores, administradores y gerentes generales.</w:t>
      </w:r>
    </w:p>
    <w:p w14:paraId="6E530A72" w14:textId="77777777" w:rsidR="2FF4B21C" w:rsidRDefault="2FF4B21C" w:rsidP="2FF4B21C">
      <w:pPr>
        <w:rPr>
          <w:highlight w:val="green"/>
          <w:lang w:val="es-ES"/>
        </w:rPr>
      </w:pPr>
      <w:r w:rsidRPr="2FF4B21C">
        <w:rPr>
          <w:highlight w:val="green"/>
          <w:lang w:val="es-ES"/>
        </w:rPr>
        <w:t>LFT - Artículo 7.</w:t>
      </w:r>
    </w:p>
    <w:p w14:paraId="1D2185A8" w14:textId="77777777" w:rsidR="2FF4B21C" w:rsidRDefault="2FF4B21C" w:rsidP="2FF4B21C">
      <w:pPr>
        <w:rPr>
          <w:highlight w:val="green"/>
          <w:lang w:val="es-ES"/>
        </w:rPr>
      </w:pPr>
    </w:p>
    <w:p w14:paraId="7D0D72D7" w14:textId="77777777" w:rsidR="2FF4B21C" w:rsidRDefault="2FF4B21C" w:rsidP="2FF4B21C">
      <w:pPr>
        <w:rPr>
          <w:highlight w:val="green"/>
          <w:lang w:val="es-ES"/>
        </w:rPr>
      </w:pPr>
      <w:r w:rsidRPr="2FF4B21C">
        <w:rPr>
          <w:highlight w:val="green"/>
          <w:lang w:val="es-ES"/>
        </w:rPr>
        <w:t>¿Quién es un trabajador?</w:t>
      </w:r>
    </w:p>
    <w:p w14:paraId="68F007C0" w14:textId="77777777" w:rsidR="2FF4B21C" w:rsidRDefault="2FF4B21C" w:rsidP="2FF4B21C">
      <w:pPr>
        <w:rPr>
          <w:highlight w:val="green"/>
          <w:lang w:val="es-ES"/>
        </w:rPr>
      </w:pPr>
      <w:r w:rsidRPr="2FF4B21C">
        <w:rPr>
          <w:highlight w:val="green"/>
          <w:lang w:val="es-ES"/>
        </w:rPr>
        <w:t>Es la persona física que presta a otra, física o moral, un trabajo personal subordinado.</w:t>
      </w:r>
    </w:p>
    <w:p w14:paraId="35BDBE07" w14:textId="77777777" w:rsidR="2FF4B21C" w:rsidRDefault="2FF4B21C" w:rsidP="2FF4B21C">
      <w:pPr>
        <w:rPr>
          <w:highlight w:val="green"/>
          <w:lang w:val="es-ES"/>
        </w:rPr>
      </w:pPr>
      <w:r w:rsidRPr="2FF4B21C">
        <w:rPr>
          <w:highlight w:val="green"/>
          <w:lang w:val="es-ES"/>
        </w:rPr>
        <w:t>LFT - Artículo 8.</w:t>
      </w:r>
    </w:p>
    <w:p w14:paraId="1BD20906" w14:textId="77777777" w:rsidR="2FF4B21C" w:rsidRDefault="2FF4B21C" w:rsidP="2FF4B21C">
      <w:pPr>
        <w:rPr>
          <w:highlight w:val="green"/>
          <w:lang w:val="es-ES"/>
        </w:rPr>
      </w:pPr>
    </w:p>
    <w:p w14:paraId="14D76A28" w14:textId="77777777" w:rsidR="2FF4B21C" w:rsidRDefault="2FF4B21C" w:rsidP="2FF4B21C">
      <w:pPr>
        <w:rPr>
          <w:highlight w:val="green"/>
          <w:lang w:val="es-ES"/>
        </w:rPr>
      </w:pPr>
      <w:r w:rsidRPr="2FF4B21C">
        <w:rPr>
          <w:highlight w:val="green"/>
          <w:lang w:val="es-ES"/>
        </w:rPr>
        <w:t>¿Qué se entiende por trabajo?</w:t>
      </w:r>
    </w:p>
    <w:p w14:paraId="20164E85" w14:textId="77777777" w:rsidR="2FF4B21C" w:rsidRDefault="2FF4B21C" w:rsidP="2FF4B21C">
      <w:pPr>
        <w:rPr>
          <w:highlight w:val="green"/>
          <w:lang w:val="es-ES"/>
        </w:rPr>
      </w:pPr>
      <w:r w:rsidRPr="2FF4B21C">
        <w:rPr>
          <w:highlight w:val="green"/>
          <w:lang w:val="es-ES"/>
        </w:rPr>
        <w:t xml:space="preserve">Toda actividad humana, intelectual o material, independientemente del grado de preparación técnica requerido por cada profesión u oficio. </w:t>
      </w:r>
    </w:p>
    <w:p w14:paraId="509D6ED8" w14:textId="77777777" w:rsidR="2FF4B21C" w:rsidRDefault="2FF4B21C" w:rsidP="2FF4B21C">
      <w:pPr>
        <w:rPr>
          <w:highlight w:val="green"/>
          <w:lang w:val="es-ES"/>
        </w:rPr>
      </w:pPr>
      <w:r w:rsidRPr="2FF4B21C">
        <w:rPr>
          <w:highlight w:val="green"/>
          <w:lang w:val="es-ES"/>
        </w:rPr>
        <w:t>LFT - Artículo 8.</w:t>
      </w:r>
    </w:p>
    <w:p w14:paraId="3807DB12" w14:textId="77777777" w:rsidR="2FF4B21C" w:rsidRDefault="2FF4B21C" w:rsidP="2FF4B21C">
      <w:pPr>
        <w:rPr>
          <w:highlight w:val="green"/>
          <w:lang w:val="es-ES"/>
        </w:rPr>
      </w:pPr>
    </w:p>
    <w:p w14:paraId="68050DF9" w14:textId="77777777" w:rsidR="2FF4B21C" w:rsidRDefault="2FF4B21C" w:rsidP="2FF4B21C">
      <w:pPr>
        <w:rPr>
          <w:highlight w:val="green"/>
          <w:lang w:val="es-ES"/>
        </w:rPr>
      </w:pPr>
      <w:r w:rsidRPr="2FF4B21C">
        <w:rPr>
          <w:highlight w:val="green"/>
          <w:lang w:val="es-ES"/>
        </w:rPr>
        <w:t>¿Cuáles son las categorías de trabajador de confianza?</w:t>
      </w:r>
    </w:p>
    <w:p w14:paraId="5DCED6AF" w14:textId="77777777" w:rsidR="2FF4B21C" w:rsidRDefault="2FF4B21C" w:rsidP="2FF4B21C">
      <w:pPr>
        <w:rPr>
          <w:highlight w:val="green"/>
          <w:lang w:val="es-ES"/>
        </w:rPr>
      </w:pPr>
      <w:r w:rsidRPr="2FF4B21C">
        <w:rPr>
          <w:highlight w:val="green"/>
          <w:lang w:val="es-ES"/>
        </w:rPr>
        <w:t>La categoría de trabajador de confianza depende de la naturaleza de las funciones desempeñadas y no de la designación que se dé al puesto. Se consideran funciones de confianza, las de dirección, inspección, vigilancia y fiscalización, cuando tengan carácter general, y las que se relacionen con trabajos personales del patrón dentro de la empresa o establecimiento.</w:t>
      </w:r>
    </w:p>
    <w:p w14:paraId="77A6F92A" w14:textId="77777777" w:rsidR="2FF4B21C" w:rsidRDefault="2FF4B21C" w:rsidP="2FF4B21C">
      <w:pPr>
        <w:rPr>
          <w:highlight w:val="green"/>
          <w:lang w:val="es-ES"/>
        </w:rPr>
      </w:pPr>
      <w:r w:rsidRPr="2FF4B21C">
        <w:rPr>
          <w:highlight w:val="green"/>
          <w:lang w:val="es-ES"/>
        </w:rPr>
        <w:t>LFT - Artículo 9.</w:t>
      </w:r>
    </w:p>
    <w:p w14:paraId="3D9424F4" w14:textId="77777777" w:rsidR="2FF4B21C" w:rsidRDefault="2FF4B21C" w:rsidP="2FF4B21C">
      <w:pPr>
        <w:rPr>
          <w:highlight w:val="green"/>
          <w:lang w:val="es-ES"/>
        </w:rPr>
      </w:pPr>
    </w:p>
    <w:p w14:paraId="0119FF25" w14:textId="77777777" w:rsidR="2FF4B21C" w:rsidRDefault="2FF4B21C" w:rsidP="2FF4B21C">
      <w:pPr>
        <w:rPr>
          <w:highlight w:val="green"/>
          <w:lang w:val="es-ES"/>
        </w:rPr>
      </w:pPr>
      <w:r w:rsidRPr="2FF4B21C">
        <w:rPr>
          <w:highlight w:val="green"/>
          <w:lang w:val="es-ES"/>
        </w:rPr>
        <w:t>¿Quién es un patrón?</w:t>
      </w:r>
    </w:p>
    <w:p w14:paraId="2412BF08" w14:textId="77777777" w:rsidR="2FF4B21C" w:rsidRDefault="2FF4B21C" w:rsidP="2FF4B21C">
      <w:pPr>
        <w:rPr>
          <w:highlight w:val="green"/>
          <w:lang w:val="es-ES"/>
        </w:rPr>
      </w:pPr>
      <w:r w:rsidRPr="2FF4B21C">
        <w:rPr>
          <w:highlight w:val="green"/>
          <w:lang w:val="es-ES"/>
        </w:rPr>
        <w:t>Es la persona física o moral que utiliza los servicios de uno o varios trabajadores. Es importante agregar que, si el trabajador, conforme a lo pactado o a la costumbre, utiliza los servicios de otros trabajadores, el patrón de aquél, lo será́ también de éstos.</w:t>
      </w:r>
    </w:p>
    <w:p w14:paraId="602D7F81" w14:textId="77777777" w:rsidR="2FF4B21C" w:rsidRDefault="2FF4B21C" w:rsidP="2FF4B21C">
      <w:pPr>
        <w:rPr>
          <w:highlight w:val="green"/>
          <w:lang w:val="es-ES"/>
        </w:rPr>
      </w:pPr>
      <w:r w:rsidRPr="2FF4B21C">
        <w:rPr>
          <w:highlight w:val="green"/>
          <w:lang w:val="es-ES"/>
        </w:rPr>
        <w:t>LFT - Artículo 10.</w:t>
      </w:r>
    </w:p>
    <w:p w14:paraId="4CD27121" w14:textId="77777777" w:rsidR="2FF4B21C" w:rsidRDefault="2FF4B21C" w:rsidP="2FF4B21C">
      <w:pPr>
        <w:rPr>
          <w:highlight w:val="green"/>
          <w:lang w:val="es-ES"/>
        </w:rPr>
      </w:pPr>
    </w:p>
    <w:p w14:paraId="2E68E9A6" w14:textId="77777777" w:rsidR="2FF4B21C" w:rsidRDefault="2FF4B21C" w:rsidP="2FF4B21C">
      <w:pPr>
        <w:rPr>
          <w:highlight w:val="green"/>
          <w:lang w:val="es-ES"/>
        </w:rPr>
      </w:pPr>
      <w:r w:rsidRPr="2FF4B21C">
        <w:rPr>
          <w:highlight w:val="green"/>
          <w:lang w:val="es-ES"/>
        </w:rPr>
        <w:t>También es considerado patrón quien se beneficia de los servicios prestados por los trabajadores.</w:t>
      </w:r>
    </w:p>
    <w:p w14:paraId="27DABBF5" w14:textId="77777777" w:rsidR="2FF4B21C" w:rsidRDefault="2FF4B21C" w:rsidP="2FF4B21C">
      <w:pPr>
        <w:rPr>
          <w:highlight w:val="green"/>
          <w:lang w:val="es-ES"/>
        </w:rPr>
      </w:pPr>
      <w:r w:rsidRPr="2FF4B21C">
        <w:rPr>
          <w:highlight w:val="green"/>
          <w:lang w:val="es-ES"/>
        </w:rPr>
        <w:t>LFT - Artículo 12.</w:t>
      </w:r>
    </w:p>
    <w:p w14:paraId="5BC26930" w14:textId="77777777" w:rsidR="2FF4B21C" w:rsidRDefault="2FF4B21C" w:rsidP="2FF4B21C">
      <w:pPr>
        <w:rPr>
          <w:highlight w:val="green"/>
          <w:lang w:val="es-ES"/>
        </w:rPr>
      </w:pPr>
    </w:p>
    <w:p w14:paraId="22054C31" w14:textId="77777777" w:rsidR="2FF4B21C" w:rsidRDefault="2FF4B21C" w:rsidP="2FF4B21C">
      <w:pPr>
        <w:rPr>
          <w:highlight w:val="green"/>
          <w:lang w:val="es-ES"/>
        </w:rPr>
      </w:pPr>
      <w:r w:rsidRPr="2FF4B21C">
        <w:rPr>
          <w:highlight w:val="green"/>
          <w:lang w:val="es-ES"/>
        </w:rPr>
        <w:t>¿Qué puestos laborales son considerados representantes del patrón?</w:t>
      </w:r>
    </w:p>
    <w:p w14:paraId="30584618" w14:textId="77777777" w:rsidR="2FF4B21C" w:rsidRDefault="2FF4B21C" w:rsidP="2FF4B21C">
      <w:pPr>
        <w:rPr>
          <w:highlight w:val="green"/>
          <w:lang w:val="es-ES"/>
        </w:rPr>
      </w:pPr>
      <w:r w:rsidRPr="2FF4B21C">
        <w:rPr>
          <w:highlight w:val="green"/>
          <w:lang w:val="es-ES"/>
        </w:rPr>
        <w:lastRenderedPageBreak/>
        <w:t>Los directores, administradores, gerentes y demás personas que ejerzan funciones de dirección o administración en la empresa o establecimiento, serán considerados representantes del patrón y en tal concepto lo obligan en sus relaciones con los trabajadores.</w:t>
      </w:r>
    </w:p>
    <w:p w14:paraId="4CE7BD7E" w14:textId="77777777" w:rsidR="2FF4B21C" w:rsidRDefault="2FF4B21C" w:rsidP="2FF4B21C">
      <w:pPr>
        <w:rPr>
          <w:highlight w:val="green"/>
          <w:lang w:val="es-ES"/>
        </w:rPr>
      </w:pPr>
      <w:r w:rsidRPr="2FF4B21C">
        <w:rPr>
          <w:highlight w:val="green"/>
          <w:lang w:val="es-ES"/>
        </w:rPr>
        <w:t>LFT - Artículo 11.</w:t>
      </w:r>
    </w:p>
    <w:p w14:paraId="6483A245" w14:textId="77777777" w:rsidR="2FF4B21C" w:rsidRDefault="2FF4B21C" w:rsidP="2FF4B21C">
      <w:pPr>
        <w:rPr>
          <w:highlight w:val="green"/>
          <w:lang w:val="es-ES"/>
        </w:rPr>
      </w:pPr>
    </w:p>
    <w:p w14:paraId="4FC77C13" w14:textId="77777777" w:rsidR="2FF4B21C" w:rsidRDefault="2FF4B21C" w:rsidP="2FF4B21C">
      <w:pPr>
        <w:pStyle w:val="Heading1"/>
        <w:spacing w:line="259" w:lineRule="auto"/>
        <w:rPr>
          <w:lang w:val="es-ES"/>
        </w:rPr>
      </w:pPr>
      <w:bookmarkStart w:id="2" w:name="_Toc147576112"/>
      <w:r w:rsidRPr="2FF4B21C">
        <w:rPr>
          <w:lang w:val="es-ES"/>
        </w:rPr>
        <w:t>Subcontratación</w:t>
      </w:r>
      <w:bookmarkEnd w:id="2"/>
    </w:p>
    <w:p w14:paraId="5A96B2AE" w14:textId="77777777" w:rsidR="2FF4B21C" w:rsidRDefault="2FF4B21C" w:rsidP="2FF4B21C">
      <w:pPr>
        <w:rPr>
          <w:highlight w:val="green"/>
          <w:lang w:val="es-ES"/>
        </w:rPr>
      </w:pPr>
    </w:p>
    <w:p w14:paraId="101EFC4C" w14:textId="77777777" w:rsidR="2FF4B21C" w:rsidRDefault="2FF4B21C" w:rsidP="2FF4B21C">
      <w:pPr>
        <w:rPr>
          <w:highlight w:val="green"/>
          <w:lang w:val="es-ES"/>
        </w:rPr>
      </w:pPr>
      <w:r w:rsidRPr="2FF4B21C">
        <w:rPr>
          <w:highlight w:val="green"/>
          <w:lang w:val="es-ES"/>
        </w:rPr>
        <w:t>¿Qué es la subcontratación de personal?</w:t>
      </w:r>
    </w:p>
    <w:p w14:paraId="3FCB1877" w14:textId="77777777" w:rsidR="2FF4B21C" w:rsidRDefault="2FF4B21C" w:rsidP="2FF4B21C">
      <w:pPr>
        <w:rPr>
          <w:highlight w:val="green"/>
          <w:lang w:val="es-ES"/>
        </w:rPr>
      </w:pPr>
      <w:r w:rsidRPr="2FF4B21C">
        <w:rPr>
          <w:highlight w:val="green"/>
          <w:lang w:val="es-ES"/>
        </w:rPr>
        <w:t>La subcontratación de personal es cuando una persona física o moral proporciona o pone a disposición trabajadores propios en beneficio de otra persona.</w:t>
      </w:r>
    </w:p>
    <w:p w14:paraId="768371E6" w14:textId="77777777" w:rsidR="2FF4B21C" w:rsidRDefault="2FF4B21C" w:rsidP="2FF4B21C">
      <w:pPr>
        <w:rPr>
          <w:highlight w:val="green"/>
          <w:lang w:val="es-ES"/>
        </w:rPr>
      </w:pPr>
      <w:r w:rsidRPr="2FF4B21C">
        <w:rPr>
          <w:highlight w:val="green"/>
          <w:lang w:val="es-ES"/>
        </w:rPr>
        <w:t>LFT - Artículo 12</w:t>
      </w:r>
    </w:p>
    <w:p w14:paraId="079C5AB5" w14:textId="77777777" w:rsidR="2FF4B21C" w:rsidRDefault="2FF4B21C" w:rsidP="2FF4B21C">
      <w:pPr>
        <w:rPr>
          <w:highlight w:val="green"/>
          <w:lang w:val="es-ES"/>
        </w:rPr>
      </w:pPr>
    </w:p>
    <w:p w14:paraId="47F9DE72" w14:textId="77777777" w:rsidR="2FF4B21C" w:rsidRDefault="2FF4B21C" w:rsidP="2FF4B21C">
      <w:pPr>
        <w:rPr>
          <w:highlight w:val="green"/>
          <w:lang w:val="es-ES"/>
        </w:rPr>
      </w:pPr>
      <w:r w:rsidRPr="2FF4B21C">
        <w:rPr>
          <w:highlight w:val="green"/>
          <w:lang w:val="es-ES"/>
        </w:rPr>
        <w:t>¿Está permitida la subcontratación de personal?</w:t>
      </w:r>
    </w:p>
    <w:p w14:paraId="19762D8C" w14:textId="77777777" w:rsidR="2FF4B21C" w:rsidRDefault="2FF4B21C" w:rsidP="2FF4B21C">
      <w:pPr>
        <w:rPr>
          <w:highlight w:val="green"/>
          <w:lang w:val="es-ES"/>
        </w:rPr>
      </w:pPr>
      <w:r w:rsidRPr="2FF4B21C">
        <w:rPr>
          <w:highlight w:val="green"/>
          <w:lang w:val="es-ES"/>
        </w:rPr>
        <w:t>No, como regla general en México la subcontratación de personal está prohibida, sin embargo, la Ley establece supuestos en los que la subcontratación de personal es permitida.</w:t>
      </w:r>
    </w:p>
    <w:p w14:paraId="044771B9" w14:textId="77777777" w:rsidR="2FF4B21C" w:rsidRDefault="2FF4B21C" w:rsidP="2FF4B21C">
      <w:pPr>
        <w:rPr>
          <w:highlight w:val="green"/>
          <w:lang w:val="es-ES"/>
        </w:rPr>
      </w:pPr>
      <w:r w:rsidRPr="2FF4B21C">
        <w:rPr>
          <w:highlight w:val="green"/>
          <w:lang w:val="es-ES"/>
        </w:rPr>
        <w:t>LFT - Artículo 12</w:t>
      </w:r>
    </w:p>
    <w:p w14:paraId="30B63F0C" w14:textId="77777777" w:rsidR="2FF4B21C" w:rsidRDefault="2FF4B21C" w:rsidP="2FF4B21C">
      <w:pPr>
        <w:rPr>
          <w:highlight w:val="green"/>
          <w:lang w:val="es-ES"/>
        </w:rPr>
      </w:pPr>
    </w:p>
    <w:p w14:paraId="10F3B3E9" w14:textId="77777777" w:rsidR="2FF4B21C" w:rsidRDefault="2FF4B21C" w:rsidP="2FF4B21C">
      <w:pPr>
        <w:rPr>
          <w:highlight w:val="green"/>
          <w:lang w:val="es-ES"/>
        </w:rPr>
      </w:pPr>
      <w:r w:rsidRPr="2FF4B21C">
        <w:rPr>
          <w:highlight w:val="green"/>
          <w:lang w:val="es-ES"/>
        </w:rPr>
        <w:t>¿Qué son las agencias de empleo o de intermediación en la contratación de personal?</w:t>
      </w:r>
    </w:p>
    <w:p w14:paraId="771EED1D" w14:textId="77777777" w:rsidR="2FF4B21C" w:rsidRDefault="2FF4B21C" w:rsidP="2FF4B21C">
      <w:pPr>
        <w:rPr>
          <w:highlight w:val="green"/>
          <w:lang w:val="es-ES"/>
        </w:rPr>
      </w:pPr>
      <w:r w:rsidRPr="2FF4B21C">
        <w:rPr>
          <w:highlight w:val="green"/>
          <w:lang w:val="es-ES"/>
        </w:rPr>
        <w:t xml:space="preserve">Son personas físicas o morales que brindad servicios para el reclutamiento, selección, entrenamiento y capacitación, entre otros, del personal. </w:t>
      </w:r>
    </w:p>
    <w:p w14:paraId="2E02FB5E" w14:textId="77777777" w:rsidR="2FF4B21C" w:rsidRDefault="2FF4B21C" w:rsidP="2FF4B21C">
      <w:pPr>
        <w:rPr>
          <w:highlight w:val="green"/>
          <w:lang w:val="es-ES"/>
        </w:rPr>
      </w:pPr>
      <w:r w:rsidRPr="2FF4B21C">
        <w:rPr>
          <w:highlight w:val="green"/>
          <w:lang w:val="es-ES"/>
        </w:rPr>
        <w:t>LFT - Artículo 12</w:t>
      </w:r>
    </w:p>
    <w:p w14:paraId="2E399988" w14:textId="77777777" w:rsidR="2FF4B21C" w:rsidRDefault="2FF4B21C" w:rsidP="2FF4B21C">
      <w:pPr>
        <w:rPr>
          <w:highlight w:val="green"/>
          <w:lang w:val="es-ES"/>
        </w:rPr>
      </w:pPr>
    </w:p>
    <w:p w14:paraId="668BECCA" w14:textId="77777777" w:rsidR="2FF4B21C" w:rsidRDefault="2FF4B21C" w:rsidP="2FF4B21C">
      <w:pPr>
        <w:rPr>
          <w:highlight w:val="green"/>
          <w:lang w:val="es-ES"/>
        </w:rPr>
      </w:pPr>
      <w:r w:rsidRPr="2FF4B21C">
        <w:rPr>
          <w:highlight w:val="green"/>
          <w:lang w:val="es-ES"/>
        </w:rPr>
        <w:t>¿Las agencias de empleo o de intermediación en la contratación de personal son las patronas de los trabajadores que reclutan, seleccionan, entrenan o capacitan?</w:t>
      </w:r>
    </w:p>
    <w:p w14:paraId="13383008" w14:textId="77777777" w:rsidR="2FF4B21C" w:rsidRDefault="2FF4B21C" w:rsidP="2FF4B21C">
      <w:pPr>
        <w:rPr>
          <w:highlight w:val="green"/>
          <w:lang w:val="es-ES"/>
        </w:rPr>
      </w:pPr>
      <w:r w:rsidRPr="2FF4B21C">
        <w:rPr>
          <w:highlight w:val="green"/>
          <w:lang w:val="es-ES"/>
        </w:rPr>
        <w:t>No, no se consideran patrones; ya que solamente es patrón quien se beneficia directamente de los servicios de los trabajadores.</w:t>
      </w:r>
    </w:p>
    <w:p w14:paraId="40F2B03B" w14:textId="77777777" w:rsidR="2FF4B21C" w:rsidRDefault="2FF4B21C" w:rsidP="2FF4B21C">
      <w:pPr>
        <w:rPr>
          <w:highlight w:val="green"/>
          <w:lang w:val="es-ES"/>
        </w:rPr>
      </w:pPr>
      <w:r w:rsidRPr="2FF4B21C">
        <w:rPr>
          <w:highlight w:val="green"/>
          <w:lang w:val="es-ES"/>
        </w:rPr>
        <w:t>LFT - Artículo 12</w:t>
      </w:r>
    </w:p>
    <w:p w14:paraId="56374788" w14:textId="77777777" w:rsidR="2FF4B21C" w:rsidRDefault="2FF4B21C" w:rsidP="2FF4B21C">
      <w:pPr>
        <w:rPr>
          <w:highlight w:val="green"/>
          <w:lang w:val="es-ES"/>
        </w:rPr>
      </w:pPr>
    </w:p>
    <w:p w14:paraId="61A35EB1" w14:textId="77777777" w:rsidR="2FF4B21C" w:rsidRDefault="2FF4B21C" w:rsidP="2FF4B21C">
      <w:pPr>
        <w:rPr>
          <w:highlight w:val="green"/>
          <w:lang w:val="es-ES"/>
        </w:rPr>
      </w:pPr>
      <w:r w:rsidRPr="2FF4B21C">
        <w:rPr>
          <w:highlight w:val="green"/>
          <w:lang w:val="es-ES"/>
        </w:rPr>
        <w:t>¿Existen excepciones en la subcontratación para que sea permitida?</w:t>
      </w:r>
    </w:p>
    <w:p w14:paraId="5BBF622B" w14:textId="77777777" w:rsidR="2FF4B21C" w:rsidRDefault="2FF4B21C" w:rsidP="2FF4B21C">
      <w:pPr>
        <w:rPr>
          <w:highlight w:val="green"/>
          <w:lang w:val="es-ES"/>
        </w:rPr>
      </w:pPr>
      <w:r w:rsidRPr="2FF4B21C">
        <w:rPr>
          <w:highlight w:val="green"/>
          <w:lang w:val="es-ES"/>
        </w:rPr>
        <w:t xml:space="preserve">Sí, la subcontratación es permitida para servicios o ejecución de obras especializadas que no son parte del objeto social ni de la actividad económica preponderante de la empresa beneficiaria de estos, siempre que el contratista esté registrado en el padrón público a que se refiere el artículo 15 de esta Ley; esto es, ante la </w:t>
      </w:r>
      <w:proofErr w:type="gramStart"/>
      <w:r w:rsidRPr="2FF4B21C">
        <w:rPr>
          <w:highlight w:val="green"/>
          <w:lang w:val="es-ES"/>
        </w:rPr>
        <w:t>Secretaria</w:t>
      </w:r>
      <w:proofErr w:type="gramEnd"/>
      <w:r w:rsidRPr="2FF4B21C">
        <w:rPr>
          <w:highlight w:val="green"/>
          <w:lang w:val="es-ES"/>
        </w:rPr>
        <w:t xml:space="preserve"> del Trabajo y Previsión Social, en el Registro de Prestadores de Servicios Especializados u Obras Especializadas (REPSE).</w:t>
      </w:r>
    </w:p>
    <w:p w14:paraId="6757F461" w14:textId="77777777" w:rsidR="2FF4B21C" w:rsidRDefault="2FF4B21C" w:rsidP="2FF4B21C">
      <w:pPr>
        <w:rPr>
          <w:highlight w:val="green"/>
          <w:lang w:val="es-ES"/>
        </w:rPr>
      </w:pPr>
      <w:r w:rsidRPr="2FF4B21C">
        <w:rPr>
          <w:highlight w:val="green"/>
          <w:lang w:val="es-ES"/>
        </w:rPr>
        <w:t>LFT - Artículo 13 y 15</w:t>
      </w:r>
    </w:p>
    <w:p w14:paraId="0B66358A" w14:textId="77777777" w:rsidR="2FF4B21C" w:rsidRDefault="2FF4B21C" w:rsidP="2FF4B21C">
      <w:pPr>
        <w:rPr>
          <w:highlight w:val="green"/>
          <w:lang w:val="es-ES"/>
        </w:rPr>
      </w:pPr>
    </w:p>
    <w:p w14:paraId="5D04D208" w14:textId="77777777" w:rsidR="2FF4B21C" w:rsidRDefault="2FF4B21C" w:rsidP="2FF4B21C">
      <w:pPr>
        <w:rPr>
          <w:highlight w:val="green"/>
          <w:lang w:val="es-ES"/>
        </w:rPr>
      </w:pPr>
      <w:r w:rsidRPr="2FF4B21C">
        <w:rPr>
          <w:highlight w:val="green"/>
          <w:lang w:val="es-ES"/>
        </w:rPr>
        <w:t>¿En las empresas de un mismo grupo, es posible la subcontratación de servicios o ejecución de obras especializadas?</w:t>
      </w:r>
    </w:p>
    <w:p w14:paraId="11C9F723" w14:textId="77777777" w:rsidR="2FF4B21C" w:rsidRDefault="2FF4B21C" w:rsidP="2FF4B21C">
      <w:pPr>
        <w:rPr>
          <w:highlight w:val="green"/>
          <w:lang w:val="es-ES"/>
        </w:rPr>
      </w:pPr>
      <w:r w:rsidRPr="2FF4B21C">
        <w:rPr>
          <w:highlight w:val="green"/>
          <w:lang w:val="es-ES"/>
        </w:rPr>
        <w:lastRenderedPageBreak/>
        <w:t>Sí, siempre y cuando los servicios u obras complementarias o compartidas sean especializados y no formen parte del objeto social ni de la actividad económica preponderante de la empresa que los recibe.</w:t>
      </w:r>
    </w:p>
    <w:p w14:paraId="749F2CAC" w14:textId="77777777" w:rsidR="2FF4B21C" w:rsidRDefault="2FF4B21C" w:rsidP="2FF4B21C">
      <w:pPr>
        <w:rPr>
          <w:highlight w:val="green"/>
          <w:lang w:val="es-ES"/>
        </w:rPr>
      </w:pPr>
      <w:r w:rsidRPr="2FF4B21C">
        <w:rPr>
          <w:highlight w:val="green"/>
          <w:lang w:val="es-ES"/>
        </w:rPr>
        <w:t>LFT - Artículo 13</w:t>
      </w:r>
    </w:p>
    <w:p w14:paraId="04C9F442" w14:textId="77777777" w:rsidR="2FF4B21C" w:rsidRDefault="2FF4B21C" w:rsidP="2FF4B21C">
      <w:pPr>
        <w:rPr>
          <w:highlight w:val="green"/>
          <w:lang w:val="es-ES"/>
        </w:rPr>
      </w:pPr>
    </w:p>
    <w:p w14:paraId="35177923" w14:textId="77777777" w:rsidR="2FF4B21C" w:rsidRDefault="2FF4B21C" w:rsidP="2FF4B21C">
      <w:pPr>
        <w:rPr>
          <w:highlight w:val="green"/>
          <w:lang w:val="es-ES"/>
        </w:rPr>
      </w:pPr>
      <w:r w:rsidRPr="2FF4B21C">
        <w:rPr>
          <w:highlight w:val="green"/>
          <w:lang w:val="es-ES"/>
        </w:rPr>
        <w:t>¿Qué se entiende por un “grupo empresarial” o empresas de un mismo grupo?</w:t>
      </w:r>
    </w:p>
    <w:p w14:paraId="6AE51022" w14:textId="77777777" w:rsidR="2FF4B21C" w:rsidRDefault="2FF4B21C" w:rsidP="2FF4B21C">
      <w:pPr>
        <w:rPr>
          <w:highlight w:val="green"/>
          <w:lang w:val="es-ES"/>
        </w:rPr>
      </w:pPr>
      <w:r w:rsidRPr="2FF4B21C">
        <w:rPr>
          <w:highlight w:val="green"/>
          <w:lang w:val="es-ES"/>
        </w:rPr>
        <w:t xml:space="preserve">Al conjunto de personas morales organizadas bajo esquemas de participación directa o indirecta del capital social, en las que una misma sociedad mantiene el control de dichas personas morales. </w:t>
      </w:r>
    </w:p>
    <w:p w14:paraId="76AEC6C9" w14:textId="77777777" w:rsidR="2FF4B21C" w:rsidRDefault="2FF4B21C" w:rsidP="2FF4B21C">
      <w:pPr>
        <w:rPr>
          <w:highlight w:val="green"/>
          <w:lang w:val="es-ES"/>
        </w:rPr>
      </w:pPr>
      <w:r w:rsidRPr="2FF4B21C">
        <w:rPr>
          <w:highlight w:val="green"/>
          <w:lang w:val="es-ES"/>
        </w:rPr>
        <w:t>Ley del Mercado de Valores - Artículo 2, fracción X</w:t>
      </w:r>
    </w:p>
    <w:p w14:paraId="7D73DD1D" w14:textId="77777777" w:rsidR="2FF4B21C" w:rsidRDefault="2FF4B21C" w:rsidP="2FF4B21C">
      <w:pPr>
        <w:rPr>
          <w:highlight w:val="green"/>
          <w:lang w:val="es-ES"/>
        </w:rPr>
      </w:pPr>
    </w:p>
    <w:p w14:paraId="6C884283" w14:textId="77777777" w:rsidR="2FF4B21C" w:rsidRDefault="2FF4B21C" w:rsidP="2FF4B21C">
      <w:pPr>
        <w:rPr>
          <w:highlight w:val="green"/>
          <w:lang w:val="es-ES"/>
        </w:rPr>
      </w:pPr>
      <w:r w:rsidRPr="2FF4B21C">
        <w:rPr>
          <w:highlight w:val="green"/>
          <w:lang w:val="es-ES"/>
        </w:rPr>
        <w:t>¿Cómo se formaliza la subcontratación de servicios especializados o de ejecución de obras especializadas?</w:t>
      </w:r>
    </w:p>
    <w:p w14:paraId="5009FB77" w14:textId="77777777" w:rsidR="2FF4B21C" w:rsidRDefault="2FF4B21C" w:rsidP="2FF4B21C">
      <w:pPr>
        <w:rPr>
          <w:highlight w:val="green"/>
          <w:lang w:val="es-ES"/>
        </w:rPr>
      </w:pPr>
      <w:r w:rsidRPr="2FF4B21C">
        <w:rPr>
          <w:highlight w:val="green"/>
          <w:lang w:val="es-ES"/>
        </w:rPr>
        <w:t>Mediante contrato por escrito en el que se señale el objeto de los servicios a proporcionar o las obras a ejecutar, así como el número aproximado de trabajadores que participarán en el cumplimiento de dicho contrato. En el contrato también se deberá identificar el registro y folio de la actividad u obra especializada vigente de la contratista.</w:t>
      </w:r>
    </w:p>
    <w:p w14:paraId="673B2568" w14:textId="77777777" w:rsidR="2FF4B21C" w:rsidRDefault="2FF4B21C" w:rsidP="2FF4B21C">
      <w:pPr>
        <w:rPr>
          <w:highlight w:val="green"/>
          <w:lang w:val="es-ES"/>
        </w:rPr>
      </w:pPr>
      <w:r w:rsidRPr="2FF4B21C">
        <w:rPr>
          <w:highlight w:val="green"/>
          <w:lang w:val="es-ES"/>
        </w:rPr>
        <w:t>LFT - Artículo 14</w:t>
      </w:r>
    </w:p>
    <w:p w14:paraId="172A12D4" w14:textId="77777777" w:rsidR="2FF4B21C" w:rsidRDefault="2FF4B21C" w:rsidP="2FF4B21C">
      <w:pPr>
        <w:rPr>
          <w:highlight w:val="green"/>
          <w:lang w:val="es-ES"/>
        </w:rPr>
      </w:pPr>
      <w:r w:rsidRPr="2FF4B21C">
        <w:rPr>
          <w:highlight w:val="green"/>
          <w:lang w:val="es-ES"/>
        </w:rPr>
        <w:t>Acuerdo por el que se dan a conocer las disposiciones de carácter general para el registro de personas físicas o morales que presten servicios especializados o ejecuten obras especializadas a que se refiere el artículo 15 de la Ley Federal del Trabajo - Artículo Décimo Octavo</w:t>
      </w:r>
    </w:p>
    <w:p w14:paraId="36044406" w14:textId="77777777" w:rsidR="2FF4B21C" w:rsidRDefault="2FF4B21C" w:rsidP="2FF4B21C">
      <w:pPr>
        <w:rPr>
          <w:highlight w:val="green"/>
          <w:lang w:val="es-ES"/>
        </w:rPr>
      </w:pPr>
    </w:p>
    <w:p w14:paraId="6C2082FA" w14:textId="77777777" w:rsidR="2FF4B21C" w:rsidRDefault="2FF4B21C" w:rsidP="2FF4B21C">
      <w:pPr>
        <w:rPr>
          <w:highlight w:val="green"/>
          <w:lang w:val="es-ES"/>
        </w:rPr>
      </w:pPr>
      <w:r w:rsidRPr="2FF4B21C">
        <w:rPr>
          <w:highlight w:val="green"/>
          <w:lang w:val="es-ES"/>
        </w:rPr>
        <w:t>¿Qué sucede si el contratista (persona que pone los trabajadores especializados al servicio de otra) incumple con las obligaciones obrero-patronales con sus trabajadores?</w:t>
      </w:r>
    </w:p>
    <w:p w14:paraId="29D40DCE" w14:textId="77777777" w:rsidR="2FF4B21C" w:rsidRDefault="2FF4B21C" w:rsidP="2FF4B21C">
      <w:pPr>
        <w:rPr>
          <w:highlight w:val="green"/>
          <w:lang w:val="es-ES"/>
        </w:rPr>
      </w:pPr>
      <w:r w:rsidRPr="2FF4B21C">
        <w:rPr>
          <w:highlight w:val="green"/>
          <w:lang w:val="es-ES"/>
        </w:rPr>
        <w:t>La persona física o moral que haya contratado los servicios especializados será responsable solidaria de las obligaciones laborales incumplidas con los trabajadores especializados que haya contratado.</w:t>
      </w:r>
    </w:p>
    <w:p w14:paraId="4DF6F972" w14:textId="77777777" w:rsidR="2FF4B21C" w:rsidRDefault="2FF4B21C" w:rsidP="2FF4B21C">
      <w:pPr>
        <w:rPr>
          <w:highlight w:val="green"/>
          <w:lang w:val="es-ES"/>
        </w:rPr>
      </w:pPr>
      <w:r w:rsidRPr="2FF4B21C">
        <w:rPr>
          <w:highlight w:val="green"/>
          <w:lang w:val="es-ES"/>
        </w:rPr>
        <w:t>LFT - Artículo 14</w:t>
      </w:r>
    </w:p>
    <w:p w14:paraId="52F4FE54" w14:textId="77777777" w:rsidR="2FF4B21C" w:rsidRDefault="2FF4B21C" w:rsidP="2FF4B21C">
      <w:pPr>
        <w:rPr>
          <w:highlight w:val="green"/>
          <w:lang w:val="es-ES"/>
        </w:rPr>
      </w:pPr>
    </w:p>
    <w:p w14:paraId="08988A7F" w14:textId="77777777" w:rsidR="2FF4B21C" w:rsidRDefault="2FF4B21C" w:rsidP="2FF4B21C">
      <w:pPr>
        <w:rPr>
          <w:highlight w:val="green"/>
          <w:lang w:val="es-ES"/>
        </w:rPr>
      </w:pPr>
      <w:r w:rsidRPr="2FF4B21C">
        <w:rPr>
          <w:highlight w:val="green"/>
          <w:lang w:val="es-ES"/>
        </w:rPr>
        <w:t>¿Qué se requiere para que las personas que ofrecen servicios especializados o ejecuten obras especializadas puedan hacerlo?</w:t>
      </w:r>
    </w:p>
    <w:p w14:paraId="0AC21142" w14:textId="77777777" w:rsidR="2FF4B21C" w:rsidRDefault="2FF4B21C" w:rsidP="2FF4B21C">
      <w:pPr>
        <w:rPr>
          <w:highlight w:val="green"/>
          <w:lang w:val="es-ES"/>
        </w:rPr>
      </w:pPr>
      <w:r w:rsidRPr="2FF4B21C">
        <w:rPr>
          <w:highlight w:val="green"/>
          <w:lang w:val="es-ES"/>
        </w:rPr>
        <w:t>Es indispensable que se registren en un padrón público (plataforma digital) de la Secretaría del Trabajo y Previsión Social en el Registro de Prestadores de Servicios Especializados u Obras Especializadas (REPESE), así como acreditar que están al día con sus obligaciones fiscales y de seguridad social.</w:t>
      </w:r>
    </w:p>
    <w:p w14:paraId="545597CB" w14:textId="77777777" w:rsidR="2FF4B21C" w:rsidRDefault="2FF4B21C" w:rsidP="2FF4B21C">
      <w:pPr>
        <w:rPr>
          <w:highlight w:val="green"/>
          <w:lang w:val="es-ES"/>
        </w:rPr>
      </w:pPr>
      <w:r w:rsidRPr="2FF4B21C">
        <w:rPr>
          <w:highlight w:val="green"/>
          <w:lang w:val="es-ES"/>
        </w:rPr>
        <w:t>LFT - Artículo 15</w:t>
      </w:r>
    </w:p>
    <w:p w14:paraId="7A32045A" w14:textId="77777777" w:rsidR="2FF4B21C" w:rsidRDefault="2FF4B21C" w:rsidP="2FF4B21C">
      <w:pPr>
        <w:rPr>
          <w:highlight w:val="green"/>
          <w:lang w:val="es-ES"/>
        </w:rPr>
      </w:pPr>
    </w:p>
    <w:p w14:paraId="14C2FA05" w14:textId="77777777" w:rsidR="2FF4B21C" w:rsidRDefault="2FF4B21C" w:rsidP="2FF4B21C">
      <w:pPr>
        <w:rPr>
          <w:highlight w:val="green"/>
          <w:lang w:val="es-ES"/>
        </w:rPr>
      </w:pPr>
      <w:r w:rsidRPr="2FF4B21C">
        <w:rPr>
          <w:highlight w:val="green"/>
          <w:lang w:val="es-ES"/>
        </w:rPr>
        <w:t>¿Puedo verificar qué personas físicas o morales están inscritas en el Registro de Prestadores de Servicios Especializados u Obras Especializadas (REPESE)?</w:t>
      </w:r>
    </w:p>
    <w:p w14:paraId="656F7DA3" w14:textId="77777777" w:rsidR="2FF4B21C" w:rsidRDefault="2FF4B21C" w:rsidP="2FF4B21C">
      <w:pPr>
        <w:rPr>
          <w:highlight w:val="green"/>
          <w:lang w:val="es-ES"/>
        </w:rPr>
      </w:pPr>
      <w:r w:rsidRPr="2FF4B21C">
        <w:rPr>
          <w:highlight w:val="green"/>
          <w:lang w:val="es-ES"/>
        </w:rPr>
        <w:t xml:space="preserve">Sí, el padrón es público y está disponible en internet: </w:t>
      </w:r>
      <w:hyperlink r:id="rId8" w:history="1">
        <w:r w:rsidRPr="2FF4B21C">
          <w:rPr>
            <w:rStyle w:val="Hyperlink"/>
            <w:highlight w:val="green"/>
            <w:lang w:val="es-ES"/>
          </w:rPr>
          <w:t>https://repse.stps.gob.mx/app/</w:t>
        </w:r>
      </w:hyperlink>
    </w:p>
    <w:p w14:paraId="0CD5FED1" w14:textId="77777777" w:rsidR="2FF4B21C" w:rsidRDefault="2FF4B21C" w:rsidP="2FF4B21C">
      <w:pPr>
        <w:rPr>
          <w:highlight w:val="green"/>
          <w:lang w:val="es-ES"/>
        </w:rPr>
      </w:pPr>
      <w:r w:rsidRPr="2FF4B21C">
        <w:rPr>
          <w:highlight w:val="green"/>
          <w:lang w:val="es-ES"/>
        </w:rPr>
        <w:t>LFT - Artículo 15</w:t>
      </w:r>
    </w:p>
    <w:p w14:paraId="23074E34" w14:textId="77777777" w:rsidR="2FF4B21C" w:rsidRDefault="2FF4B21C" w:rsidP="2FF4B21C">
      <w:pPr>
        <w:rPr>
          <w:highlight w:val="green"/>
          <w:lang w:val="es-ES"/>
        </w:rPr>
      </w:pPr>
    </w:p>
    <w:p w14:paraId="2AEF33AE" w14:textId="77777777" w:rsidR="2FF4B21C" w:rsidRDefault="2FF4B21C" w:rsidP="2FF4B21C">
      <w:pPr>
        <w:rPr>
          <w:highlight w:val="green"/>
          <w:lang w:val="es-ES"/>
        </w:rPr>
      </w:pPr>
      <w:r w:rsidRPr="2FF4B21C">
        <w:rPr>
          <w:highlight w:val="green"/>
          <w:lang w:val="es-ES"/>
        </w:rPr>
        <w:lastRenderedPageBreak/>
        <w:t>¿Quién debe estar inscrito en el Registro de Prestadores de Servicios Especializados u Obras Especializadas (REPESE)?</w:t>
      </w:r>
    </w:p>
    <w:p w14:paraId="1E61C1F4" w14:textId="77777777" w:rsidR="2FF4B21C" w:rsidRDefault="2FF4B21C" w:rsidP="2FF4B21C">
      <w:pPr>
        <w:rPr>
          <w:highlight w:val="green"/>
          <w:lang w:val="es-ES"/>
        </w:rPr>
      </w:pPr>
      <w:r w:rsidRPr="2FF4B21C">
        <w:rPr>
          <w:highlight w:val="green"/>
          <w:lang w:val="es-ES"/>
        </w:rPr>
        <w:t>Las personas físicas o morales que ejecuten servicios especializados o realicen obras especializadas y que para ello proporcionen o pongan a disposición trabajadores propios en beneficio de otra para ejecutar los servicios o realizar las obras especializadas.</w:t>
      </w:r>
    </w:p>
    <w:p w14:paraId="3AE99A1D" w14:textId="77777777" w:rsidR="2FF4B21C" w:rsidRDefault="2FF4B21C" w:rsidP="2FF4B21C">
      <w:pPr>
        <w:rPr>
          <w:highlight w:val="green"/>
          <w:lang w:val="es-ES"/>
        </w:rPr>
      </w:pPr>
      <w:r w:rsidRPr="2FF4B21C">
        <w:rPr>
          <w:highlight w:val="green"/>
          <w:lang w:val="es-ES"/>
        </w:rPr>
        <w:t>Acuerdo por el que se dan a conocer las disposiciones de carácter general para el registro de personas físicas o morales que presten servicios especializados o ejecuten obras especializadas a que se refiere el artículo 15 de la Ley Federal del Trabajo - Artículo Primero</w:t>
      </w:r>
    </w:p>
    <w:p w14:paraId="6D8F9757" w14:textId="77777777" w:rsidR="2FF4B21C" w:rsidRDefault="2FF4B21C" w:rsidP="2FF4B21C">
      <w:pPr>
        <w:rPr>
          <w:highlight w:val="green"/>
          <w:lang w:val="es-ES"/>
        </w:rPr>
      </w:pPr>
    </w:p>
    <w:p w14:paraId="4337B21D" w14:textId="77777777" w:rsidR="2FF4B21C" w:rsidRDefault="2FF4B21C" w:rsidP="2FF4B21C">
      <w:pPr>
        <w:rPr>
          <w:highlight w:val="green"/>
          <w:lang w:val="es-ES"/>
        </w:rPr>
      </w:pPr>
      <w:r w:rsidRPr="2FF4B21C">
        <w:rPr>
          <w:highlight w:val="green"/>
          <w:lang w:val="es-ES"/>
        </w:rPr>
        <w:t>¿Qué se entiende por servicios u obras especializadas?</w:t>
      </w:r>
    </w:p>
    <w:p w14:paraId="2EBC58DD" w14:textId="77777777" w:rsidR="2FF4B21C" w:rsidRDefault="2FF4B21C" w:rsidP="2FF4B21C">
      <w:pPr>
        <w:rPr>
          <w:highlight w:val="green"/>
          <w:lang w:val="es-ES"/>
        </w:rPr>
      </w:pPr>
      <w:r w:rsidRPr="2FF4B21C">
        <w:rPr>
          <w:highlight w:val="green"/>
          <w:lang w:val="es-ES"/>
        </w:rPr>
        <w:t>Son los elementos o factores distintivos de la actividad que desempeña la contratista, que se encuentran sustentados, entre otros, en recapacitación, certificaciones, permisos o licencias que regulan la actividad, equipamiento, tecnología, activos, maquinaria, nivel de riesgo, rango salarial promedio y experiencia, los cuales aportan valor agregado a la beneficiaria.</w:t>
      </w:r>
    </w:p>
    <w:p w14:paraId="576C0A88" w14:textId="77777777" w:rsidR="2FF4B21C" w:rsidRDefault="2FF4B21C" w:rsidP="2FF4B21C">
      <w:pPr>
        <w:rPr>
          <w:highlight w:val="green"/>
          <w:lang w:val="es-ES"/>
        </w:rPr>
      </w:pPr>
      <w:r w:rsidRPr="2FF4B21C">
        <w:rPr>
          <w:highlight w:val="green"/>
          <w:lang w:val="es-ES"/>
        </w:rPr>
        <w:t xml:space="preserve">Acuerdo por el que se dan a conocer las disposiciones de carácter general para el registro de personas físicas o morales que presten servicios especializados o ejecuten obras especializadas a que se refiere el artículo 15 de la Ley Federal del Trabajo - Artículo Segundo, fracción VII </w:t>
      </w:r>
    </w:p>
    <w:p w14:paraId="025CBD5E" w14:textId="77777777" w:rsidR="2FF4B21C" w:rsidRDefault="2FF4B21C" w:rsidP="2FF4B21C">
      <w:pPr>
        <w:rPr>
          <w:highlight w:val="green"/>
          <w:lang w:val="es-ES"/>
        </w:rPr>
      </w:pPr>
    </w:p>
    <w:p w14:paraId="590200BA" w14:textId="77777777" w:rsidR="2FF4B21C" w:rsidRDefault="2FF4B21C" w:rsidP="2FF4B21C">
      <w:pPr>
        <w:rPr>
          <w:highlight w:val="green"/>
          <w:lang w:val="es-ES"/>
        </w:rPr>
      </w:pPr>
      <w:r w:rsidRPr="2FF4B21C">
        <w:rPr>
          <w:highlight w:val="green"/>
          <w:lang w:val="es-ES"/>
        </w:rPr>
        <w:t>¿Quién es la contratista?</w:t>
      </w:r>
    </w:p>
    <w:p w14:paraId="439D8D1F" w14:textId="77777777" w:rsidR="2FF4B21C" w:rsidRDefault="2FF4B21C" w:rsidP="2FF4B21C">
      <w:pPr>
        <w:rPr>
          <w:highlight w:val="green"/>
          <w:lang w:val="es-ES"/>
        </w:rPr>
      </w:pPr>
      <w:r w:rsidRPr="2FF4B21C">
        <w:rPr>
          <w:highlight w:val="green"/>
          <w:lang w:val="es-ES"/>
        </w:rPr>
        <w:t>La persona física o moral que cuenta con el registro expedido por la Secretaría del Trabajo y Previsión Social al que hace referencia el artículo 15 de la Ley Federal del Trabajo y que presta servicios especializados o ejecuta obras especializadas con trabajadores bajo su dependencia a favor de una o más beneficiarias.</w:t>
      </w:r>
    </w:p>
    <w:p w14:paraId="219C429F" w14:textId="77777777" w:rsidR="2FF4B21C" w:rsidRDefault="2FF4B21C" w:rsidP="2FF4B21C">
      <w:pPr>
        <w:rPr>
          <w:highlight w:val="green"/>
          <w:lang w:val="es-ES"/>
        </w:rPr>
      </w:pPr>
      <w:r w:rsidRPr="2FF4B21C">
        <w:rPr>
          <w:highlight w:val="green"/>
          <w:lang w:val="es-ES"/>
        </w:rPr>
        <w:t>Acuerdo por el que se dan a conocer las disposiciones de carácter general para el registro de personas físicas o morales que presten servicios especializados o ejecuten obras especializadas a que se refiere el artículo 15 de la Ley Federal del Trabajo - Artículo Segundo, fracción III</w:t>
      </w:r>
    </w:p>
    <w:p w14:paraId="287BD88C" w14:textId="77777777" w:rsidR="2FF4B21C" w:rsidRDefault="2FF4B21C" w:rsidP="2FF4B21C">
      <w:pPr>
        <w:rPr>
          <w:highlight w:val="green"/>
          <w:lang w:val="es-ES"/>
        </w:rPr>
      </w:pPr>
    </w:p>
    <w:p w14:paraId="22F870FD" w14:textId="77777777" w:rsidR="2FF4B21C" w:rsidRDefault="2FF4B21C" w:rsidP="2FF4B21C">
      <w:pPr>
        <w:rPr>
          <w:highlight w:val="green"/>
          <w:lang w:val="es-ES"/>
        </w:rPr>
      </w:pPr>
      <w:r w:rsidRPr="2FF4B21C">
        <w:rPr>
          <w:highlight w:val="green"/>
          <w:lang w:val="es-ES"/>
        </w:rPr>
        <w:t>¿Qué requisitos son necesarios para que las personas físicas o morales que presten servicios especializados o ejecuten obras especializadas, se puedan registrar en el Registro de Prestadores de Servicios Especializados u Obras Especializadas (REPESE)?</w:t>
      </w:r>
    </w:p>
    <w:p w14:paraId="1692BCD9" w14:textId="77777777" w:rsidR="2FF4B21C" w:rsidRDefault="2FF4B21C" w:rsidP="0016293D">
      <w:pPr>
        <w:pStyle w:val="ListParagraph"/>
        <w:numPr>
          <w:ilvl w:val="0"/>
          <w:numId w:val="17"/>
        </w:numPr>
        <w:ind w:left="426"/>
        <w:rPr>
          <w:highlight w:val="green"/>
          <w:lang w:val="es-ES"/>
        </w:rPr>
      </w:pPr>
      <w:proofErr w:type="spellStart"/>
      <w:r w:rsidRPr="2FF4B21C">
        <w:rPr>
          <w:highlight w:val="green"/>
          <w:lang w:val="es-ES"/>
        </w:rPr>
        <w:t>Requisitar</w:t>
      </w:r>
      <w:proofErr w:type="spellEnd"/>
      <w:r w:rsidRPr="2FF4B21C">
        <w:rPr>
          <w:highlight w:val="green"/>
          <w:lang w:val="es-ES"/>
        </w:rPr>
        <w:t xml:space="preserve"> y proporcionar en la plataforma informática la siguiente información:</w:t>
      </w:r>
    </w:p>
    <w:p w14:paraId="74CED235" w14:textId="77777777" w:rsidR="2FF4B21C" w:rsidRDefault="2FF4B21C" w:rsidP="0016293D">
      <w:pPr>
        <w:pStyle w:val="ListParagraph"/>
        <w:numPr>
          <w:ilvl w:val="0"/>
          <w:numId w:val="18"/>
        </w:numPr>
        <w:ind w:left="993"/>
        <w:rPr>
          <w:highlight w:val="green"/>
          <w:lang w:val="es-ES"/>
        </w:rPr>
      </w:pPr>
      <w:r w:rsidRPr="2FF4B21C">
        <w:rPr>
          <w:highlight w:val="green"/>
          <w:lang w:val="es-ES"/>
        </w:rPr>
        <w:t>Firma electrónica vigente;</w:t>
      </w:r>
    </w:p>
    <w:p w14:paraId="1380A793" w14:textId="77777777" w:rsidR="2FF4B21C" w:rsidRDefault="2FF4B21C" w:rsidP="0016293D">
      <w:pPr>
        <w:pStyle w:val="ListParagraph"/>
        <w:numPr>
          <w:ilvl w:val="0"/>
          <w:numId w:val="18"/>
        </w:numPr>
        <w:ind w:left="993"/>
        <w:rPr>
          <w:highlight w:val="green"/>
          <w:lang w:val="es-ES"/>
        </w:rPr>
      </w:pPr>
      <w:r w:rsidRPr="2FF4B21C">
        <w:rPr>
          <w:highlight w:val="green"/>
          <w:lang w:val="es-ES"/>
        </w:rPr>
        <w:t>Nombre, denominación o razón social en caso de ser persona moral; o apellido paterno, materno y nombre(s) en caso de ser persona física;</w:t>
      </w:r>
    </w:p>
    <w:p w14:paraId="7EBF49D9" w14:textId="77777777" w:rsidR="2FF4B21C" w:rsidRDefault="2FF4B21C" w:rsidP="0016293D">
      <w:pPr>
        <w:pStyle w:val="ListParagraph"/>
        <w:numPr>
          <w:ilvl w:val="0"/>
          <w:numId w:val="18"/>
        </w:numPr>
        <w:ind w:left="993"/>
        <w:rPr>
          <w:highlight w:val="green"/>
          <w:lang w:val="es-ES"/>
        </w:rPr>
      </w:pPr>
      <w:r w:rsidRPr="2FF4B21C">
        <w:rPr>
          <w:highlight w:val="green"/>
          <w:lang w:val="es-ES"/>
        </w:rPr>
        <w:t>Nombre comercial;</w:t>
      </w:r>
    </w:p>
    <w:p w14:paraId="7B81CD21" w14:textId="77777777" w:rsidR="2FF4B21C" w:rsidRDefault="2FF4B21C" w:rsidP="0016293D">
      <w:pPr>
        <w:pStyle w:val="ListParagraph"/>
        <w:numPr>
          <w:ilvl w:val="0"/>
          <w:numId w:val="18"/>
        </w:numPr>
        <w:ind w:left="993"/>
        <w:rPr>
          <w:highlight w:val="green"/>
          <w:lang w:val="es-ES"/>
        </w:rPr>
      </w:pPr>
      <w:r w:rsidRPr="2FF4B21C">
        <w:rPr>
          <w:highlight w:val="green"/>
          <w:lang w:val="es-ES"/>
        </w:rPr>
        <w:t>Entidad Federativa;</w:t>
      </w:r>
    </w:p>
    <w:p w14:paraId="50294025" w14:textId="77777777" w:rsidR="2FF4B21C" w:rsidRDefault="2FF4B21C" w:rsidP="0016293D">
      <w:pPr>
        <w:pStyle w:val="ListParagraph"/>
        <w:numPr>
          <w:ilvl w:val="0"/>
          <w:numId w:val="18"/>
        </w:numPr>
        <w:ind w:left="993"/>
        <w:rPr>
          <w:highlight w:val="green"/>
          <w:lang w:val="es-ES"/>
        </w:rPr>
      </w:pPr>
      <w:r w:rsidRPr="2FF4B21C">
        <w:rPr>
          <w:highlight w:val="green"/>
          <w:lang w:val="es-ES"/>
        </w:rPr>
        <w:t>Registro Federal de Contribuyentes;</w:t>
      </w:r>
    </w:p>
    <w:p w14:paraId="1C049BD2" w14:textId="77777777" w:rsidR="2FF4B21C" w:rsidRDefault="2FF4B21C" w:rsidP="0016293D">
      <w:pPr>
        <w:pStyle w:val="ListParagraph"/>
        <w:numPr>
          <w:ilvl w:val="0"/>
          <w:numId w:val="18"/>
        </w:numPr>
        <w:ind w:left="993"/>
        <w:rPr>
          <w:highlight w:val="green"/>
          <w:lang w:val="es-ES"/>
        </w:rPr>
      </w:pPr>
      <w:r w:rsidRPr="2FF4B21C">
        <w:rPr>
          <w:highlight w:val="green"/>
          <w:lang w:val="es-ES"/>
        </w:rPr>
        <w:t>Domicilio: calle o avenida, número exterior, número interior, colonia o fraccionamiento, código postal, localidad, y municipio o alcaldía;</w:t>
      </w:r>
    </w:p>
    <w:p w14:paraId="679F920F" w14:textId="77777777" w:rsidR="2FF4B21C" w:rsidRDefault="2FF4B21C" w:rsidP="0016293D">
      <w:pPr>
        <w:pStyle w:val="ListParagraph"/>
        <w:numPr>
          <w:ilvl w:val="0"/>
          <w:numId w:val="18"/>
        </w:numPr>
        <w:ind w:left="993"/>
        <w:rPr>
          <w:highlight w:val="green"/>
          <w:lang w:val="es-ES"/>
        </w:rPr>
      </w:pPr>
      <w:r w:rsidRPr="2FF4B21C">
        <w:rPr>
          <w:highlight w:val="green"/>
          <w:lang w:val="es-ES"/>
        </w:rPr>
        <w:t>Geolocalización;</w:t>
      </w:r>
    </w:p>
    <w:p w14:paraId="6C4CC894" w14:textId="77777777" w:rsidR="2FF4B21C" w:rsidRDefault="2FF4B21C" w:rsidP="0016293D">
      <w:pPr>
        <w:pStyle w:val="ListParagraph"/>
        <w:numPr>
          <w:ilvl w:val="0"/>
          <w:numId w:val="18"/>
        </w:numPr>
        <w:ind w:left="993"/>
        <w:rPr>
          <w:highlight w:val="green"/>
          <w:lang w:val="es-ES"/>
        </w:rPr>
      </w:pPr>
      <w:r w:rsidRPr="2FF4B21C">
        <w:rPr>
          <w:highlight w:val="green"/>
          <w:lang w:val="es-ES"/>
        </w:rPr>
        <w:lastRenderedPageBreak/>
        <w:t>Teléfono(s) fijo(s) y celular(es) y correo(s) electrónico(s);</w:t>
      </w:r>
    </w:p>
    <w:p w14:paraId="2AE047A6" w14:textId="77777777" w:rsidR="2FF4B21C" w:rsidRDefault="2FF4B21C" w:rsidP="0016293D">
      <w:pPr>
        <w:pStyle w:val="ListParagraph"/>
        <w:numPr>
          <w:ilvl w:val="0"/>
          <w:numId w:val="18"/>
        </w:numPr>
        <w:ind w:left="993"/>
        <w:rPr>
          <w:highlight w:val="green"/>
          <w:lang w:val="es-ES"/>
        </w:rPr>
      </w:pPr>
      <w:r w:rsidRPr="2FF4B21C">
        <w:rPr>
          <w:highlight w:val="green"/>
          <w:lang w:val="es-ES"/>
        </w:rPr>
        <w:t>Número del Acta Constitutiva de la empresa, datos de identificación del notario o corredor público que la expidió́, fecha de su protocolización y objeto social (en caso de ser persona moral);</w:t>
      </w:r>
    </w:p>
    <w:p w14:paraId="0181713A" w14:textId="77777777" w:rsidR="2FF4B21C" w:rsidRDefault="2FF4B21C" w:rsidP="0016293D">
      <w:pPr>
        <w:pStyle w:val="ListParagraph"/>
        <w:numPr>
          <w:ilvl w:val="0"/>
          <w:numId w:val="18"/>
        </w:numPr>
        <w:ind w:left="993"/>
        <w:rPr>
          <w:highlight w:val="green"/>
          <w:lang w:val="es-ES"/>
        </w:rPr>
      </w:pPr>
      <w:r w:rsidRPr="2FF4B21C">
        <w:rPr>
          <w:highlight w:val="green"/>
          <w:lang w:val="es-ES"/>
        </w:rPr>
        <w:t>Registro Patronal ante el Instituto Mexicano del Seguro Social;</w:t>
      </w:r>
    </w:p>
    <w:p w14:paraId="57989DA4" w14:textId="77777777" w:rsidR="2FF4B21C" w:rsidRDefault="2FF4B21C" w:rsidP="0016293D">
      <w:pPr>
        <w:pStyle w:val="ListParagraph"/>
        <w:numPr>
          <w:ilvl w:val="0"/>
          <w:numId w:val="18"/>
        </w:numPr>
        <w:ind w:left="993"/>
        <w:rPr>
          <w:highlight w:val="green"/>
          <w:lang w:val="es-ES"/>
        </w:rPr>
      </w:pPr>
      <w:r w:rsidRPr="2FF4B21C">
        <w:rPr>
          <w:highlight w:val="green"/>
          <w:lang w:val="es-ES"/>
        </w:rPr>
        <w:t>Datos del representante legal de la empresa de servicios especializados o de ejecución de obras especializadas primer apellido, segundo apellido y nombre(s), Teléfono fijo y celular, Identificación Oficial vigente (Credencial para votar, Pasaporte o Cédula Profesional), CURP y correo electrónico (para personas físicas y morales);</w:t>
      </w:r>
    </w:p>
    <w:p w14:paraId="305F8FCC" w14:textId="77777777" w:rsidR="2FF4B21C" w:rsidRDefault="2FF4B21C" w:rsidP="0016293D">
      <w:pPr>
        <w:pStyle w:val="ListParagraph"/>
        <w:numPr>
          <w:ilvl w:val="0"/>
          <w:numId w:val="18"/>
        </w:numPr>
        <w:ind w:left="993"/>
        <w:rPr>
          <w:highlight w:val="green"/>
          <w:lang w:val="es-ES"/>
        </w:rPr>
      </w:pPr>
      <w:r w:rsidRPr="2FF4B21C">
        <w:rPr>
          <w:highlight w:val="green"/>
          <w:lang w:val="es-ES"/>
        </w:rPr>
        <w:t>Afiliación ante el Instituto del Fondo Nacional para el Consumo de los Trabajadores.</w:t>
      </w:r>
    </w:p>
    <w:p w14:paraId="6C6CB930" w14:textId="77777777" w:rsidR="2FF4B21C" w:rsidRDefault="2FF4B21C" w:rsidP="0016293D">
      <w:pPr>
        <w:pStyle w:val="ListParagraph"/>
        <w:numPr>
          <w:ilvl w:val="0"/>
          <w:numId w:val="18"/>
        </w:numPr>
        <w:ind w:left="993"/>
        <w:rPr>
          <w:highlight w:val="green"/>
          <w:lang w:val="es-ES"/>
        </w:rPr>
      </w:pPr>
      <w:r w:rsidRPr="2FF4B21C">
        <w:rPr>
          <w:highlight w:val="green"/>
          <w:lang w:val="es-ES"/>
        </w:rPr>
        <w:t>Número total de trabajadores al momento de la solicitud de registro:</w:t>
      </w:r>
    </w:p>
    <w:p w14:paraId="58A0EA87" w14:textId="77777777" w:rsidR="2FF4B21C" w:rsidRDefault="2FF4B21C" w:rsidP="0016293D">
      <w:pPr>
        <w:pStyle w:val="ListParagraph"/>
        <w:numPr>
          <w:ilvl w:val="1"/>
          <w:numId w:val="18"/>
        </w:numPr>
        <w:ind w:left="1560"/>
        <w:rPr>
          <w:highlight w:val="green"/>
          <w:lang w:val="es-ES"/>
        </w:rPr>
      </w:pPr>
      <w:r w:rsidRPr="2FF4B21C">
        <w:rPr>
          <w:highlight w:val="green"/>
          <w:lang w:val="es-ES"/>
        </w:rPr>
        <w:t>Por sexo: # Mujeres y # Hombres</w:t>
      </w:r>
    </w:p>
    <w:p w14:paraId="240F34DC" w14:textId="77777777" w:rsidR="2FF4B21C" w:rsidRDefault="2FF4B21C" w:rsidP="0016293D">
      <w:pPr>
        <w:pStyle w:val="ListParagraph"/>
        <w:numPr>
          <w:ilvl w:val="0"/>
          <w:numId w:val="18"/>
        </w:numPr>
        <w:ind w:left="993"/>
        <w:rPr>
          <w:highlight w:val="green"/>
          <w:lang w:val="es-ES"/>
        </w:rPr>
      </w:pPr>
      <w:r w:rsidRPr="2FF4B21C">
        <w:rPr>
          <w:highlight w:val="green"/>
          <w:lang w:val="es-ES"/>
        </w:rPr>
        <w:t>Actividad Económica especializada conforme al "Catálogo de actividades para la clasificación de las empresas en el seguro de riegos de trabajo" del Instituto Mexicano del Seguro Social contenido en el Reglamento de la Ley del Seguro Social en Materia de Afiliación, Clasificación de Empresas, Recaudación y Fiscalización;</w:t>
      </w:r>
    </w:p>
    <w:p w14:paraId="11F10780" w14:textId="77777777" w:rsidR="2FF4B21C" w:rsidRDefault="2FF4B21C" w:rsidP="0016293D">
      <w:pPr>
        <w:pStyle w:val="ListParagraph"/>
        <w:numPr>
          <w:ilvl w:val="0"/>
          <w:numId w:val="18"/>
        </w:numPr>
        <w:ind w:left="993"/>
        <w:rPr>
          <w:highlight w:val="green"/>
          <w:lang w:val="es-ES"/>
        </w:rPr>
      </w:pPr>
      <w:r w:rsidRPr="2FF4B21C">
        <w:rPr>
          <w:highlight w:val="green"/>
          <w:lang w:val="es-ES"/>
        </w:rPr>
        <w:t>ñ) Actividad o actividades que desea ser registrada en el padrón, y o) Actividad Económica Preponderante.</w:t>
      </w:r>
    </w:p>
    <w:p w14:paraId="60B24BCD" w14:textId="77777777" w:rsidR="2FF4B21C" w:rsidRDefault="2FF4B21C" w:rsidP="0016293D">
      <w:pPr>
        <w:pStyle w:val="ListParagraph"/>
        <w:numPr>
          <w:ilvl w:val="0"/>
          <w:numId w:val="17"/>
        </w:numPr>
        <w:ind w:left="426"/>
        <w:rPr>
          <w:highlight w:val="green"/>
          <w:lang w:val="es-ES"/>
        </w:rPr>
      </w:pPr>
      <w:r w:rsidRPr="2FF4B21C">
        <w:rPr>
          <w:highlight w:val="green"/>
          <w:lang w:val="es-ES"/>
        </w:rPr>
        <w:t>A la fecha en la que se realice la solicitud de registro, encontrarse al corriente en sus obligaciones fiscales y de seguridad social frente al Servicio de Administración Tributaria, al Instituto Mexicano del Seguro Social y al Instituto del Fondo Nacional para la Vivienda de los Trabajadores.</w:t>
      </w:r>
    </w:p>
    <w:p w14:paraId="6DF34907" w14:textId="77777777" w:rsidR="2FF4B21C" w:rsidRDefault="2FF4B21C" w:rsidP="0016293D">
      <w:pPr>
        <w:pStyle w:val="ListParagraph"/>
        <w:numPr>
          <w:ilvl w:val="0"/>
          <w:numId w:val="17"/>
        </w:numPr>
        <w:ind w:left="426"/>
        <w:rPr>
          <w:highlight w:val="green"/>
          <w:lang w:val="es-ES"/>
        </w:rPr>
      </w:pPr>
      <w:r w:rsidRPr="2FF4B21C">
        <w:rPr>
          <w:highlight w:val="green"/>
          <w:lang w:val="es-ES"/>
        </w:rPr>
        <w:t xml:space="preserve">Establecer con precisión el servicio que desean prestar o el tipo de obra que desean ejecutar. Por cada una de dichas actividades deberán acreditar, bajo protesta de decir verdad, el carácter especializado de las mismas y describir los elementos o factores que dan sustento a este carácter excepcional. </w:t>
      </w:r>
    </w:p>
    <w:p w14:paraId="3AEFB621" w14:textId="77777777" w:rsidR="2FF4B21C" w:rsidRDefault="2FF4B21C" w:rsidP="2FF4B21C">
      <w:pPr>
        <w:pStyle w:val="ListParagraph"/>
        <w:ind w:left="426"/>
        <w:rPr>
          <w:highlight w:val="green"/>
          <w:lang w:val="es-ES"/>
        </w:rPr>
      </w:pPr>
      <w:r w:rsidRPr="2FF4B21C">
        <w:rPr>
          <w:highlight w:val="green"/>
          <w:lang w:val="es-ES"/>
        </w:rPr>
        <w:t xml:space="preserve">Para acreditar el carácter especializado se aportará información y documentación, conforme a los requerimientos de la plataforma, respecto a: capacitación, certificaciones, permisos o licencias que regulan la actividad, equipamiento, tecnología, activos, capital social, maquinaria, nivel de riesgo, rango salarial promedio, experiencia, entre otros. </w:t>
      </w:r>
    </w:p>
    <w:p w14:paraId="4116BCE2" w14:textId="77777777" w:rsidR="2FF4B21C" w:rsidRDefault="2FF4B21C" w:rsidP="2FF4B21C">
      <w:pPr>
        <w:pStyle w:val="ListParagraph"/>
        <w:ind w:left="426"/>
        <w:rPr>
          <w:highlight w:val="green"/>
          <w:lang w:val="es-ES"/>
        </w:rPr>
      </w:pPr>
      <w:r w:rsidRPr="2FF4B21C">
        <w:rPr>
          <w:highlight w:val="green"/>
          <w:lang w:val="es-ES"/>
        </w:rPr>
        <w:t xml:space="preserve">Los servicios u obras especializados que deseen registrarse deberán estar contempladas dentro de su objeto social. </w:t>
      </w:r>
    </w:p>
    <w:p w14:paraId="68937D3B" w14:textId="77777777" w:rsidR="2FF4B21C" w:rsidRDefault="2FF4B21C" w:rsidP="0016293D">
      <w:pPr>
        <w:pStyle w:val="ListParagraph"/>
        <w:numPr>
          <w:ilvl w:val="0"/>
          <w:numId w:val="17"/>
        </w:numPr>
        <w:ind w:left="426"/>
        <w:rPr>
          <w:highlight w:val="green"/>
          <w:lang w:val="es-ES"/>
        </w:rPr>
      </w:pPr>
      <w:r w:rsidRPr="2FF4B21C">
        <w:rPr>
          <w:highlight w:val="green"/>
          <w:lang w:val="es-ES"/>
        </w:rPr>
        <w:t xml:space="preserve">Las personas físicas o morales que se registren en el Padrón a través de la plataforma electrónica deberán de ingresar en formato PDF o XML los siguientes documentos: </w:t>
      </w:r>
    </w:p>
    <w:p w14:paraId="4110BBB1" w14:textId="77777777" w:rsidR="2FF4B21C" w:rsidRDefault="2FF4B21C" w:rsidP="0016293D">
      <w:pPr>
        <w:pStyle w:val="ListParagraph"/>
        <w:numPr>
          <w:ilvl w:val="0"/>
          <w:numId w:val="19"/>
        </w:numPr>
        <w:ind w:left="993"/>
        <w:rPr>
          <w:highlight w:val="green"/>
          <w:lang w:val="es-ES"/>
        </w:rPr>
      </w:pPr>
      <w:r w:rsidRPr="2FF4B21C">
        <w:rPr>
          <w:highlight w:val="green"/>
          <w:lang w:val="es-ES"/>
        </w:rPr>
        <w:t xml:space="preserve">Identificación oficial vigente (Credencial para votar, Pasaporte Vigente o Cédula Profesional) de la persona física o del representante legal de la empresa (PDF). </w:t>
      </w:r>
    </w:p>
    <w:p w14:paraId="4A8F44D2" w14:textId="77777777" w:rsidR="2FF4B21C" w:rsidRDefault="2FF4B21C" w:rsidP="0016293D">
      <w:pPr>
        <w:pStyle w:val="ListParagraph"/>
        <w:numPr>
          <w:ilvl w:val="0"/>
          <w:numId w:val="19"/>
        </w:numPr>
        <w:ind w:left="993"/>
        <w:rPr>
          <w:highlight w:val="green"/>
          <w:lang w:val="es-ES"/>
        </w:rPr>
      </w:pPr>
      <w:r w:rsidRPr="2FF4B21C">
        <w:rPr>
          <w:highlight w:val="green"/>
          <w:lang w:val="es-ES"/>
        </w:rPr>
        <w:t xml:space="preserve">Poder Notarial (PDF). </w:t>
      </w:r>
    </w:p>
    <w:p w14:paraId="046669A5" w14:textId="77777777" w:rsidR="2FF4B21C" w:rsidRDefault="2FF4B21C" w:rsidP="0016293D">
      <w:pPr>
        <w:pStyle w:val="ListParagraph"/>
        <w:numPr>
          <w:ilvl w:val="0"/>
          <w:numId w:val="19"/>
        </w:numPr>
        <w:ind w:left="993"/>
        <w:rPr>
          <w:highlight w:val="green"/>
          <w:lang w:val="es-ES"/>
        </w:rPr>
      </w:pPr>
      <w:r w:rsidRPr="2FF4B21C">
        <w:rPr>
          <w:highlight w:val="green"/>
          <w:lang w:val="es-ES"/>
        </w:rPr>
        <w:t xml:space="preserve">Comprobante de nómina (PDF). </w:t>
      </w:r>
    </w:p>
    <w:p w14:paraId="03078073" w14:textId="77777777" w:rsidR="2FF4B21C" w:rsidRDefault="2FF4B21C" w:rsidP="0016293D">
      <w:pPr>
        <w:pStyle w:val="ListParagraph"/>
        <w:numPr>
          <w:ilvl w:val="0"/>
          <w:numId w:val="19"/>
        </w:numPr>
        <w:ind w:left="993"/>
        <w:rPr>
          <w:highlight w:val="green"/>
          <w:lang w:val="es-ES"/>
        </w:rPr>
      </w:pPr>
      <w:r w:rsidRPr="2FF4B21C">
        <w:rPr>
          <w:highlight w:val="green"/>
          <w:lang w:val="es-ES"/>
        </w:rPr>
        <w:t xml:space="preserve">Acta Constitutiva y el objeto social vigente (PDF). </w:t>
      </w:r>
    </w:p>
    <w:p w14:paraId="2A96BEB8" w14:textId="77777777" w:rsidR="2FF4B21C" w:rsidRDefault="2FF4B21C" w:rsidP="0016293D">
      <w:pPr>
        <w:pStyle w:val="ListParagraph"/>
        <w:numPr>
          <w:ilvl w:val="0"/>
          <w:numId w:val="19"/>
        </w:numPr>
        <w:ind w:left="993"/>
        <w:rPr>
          <w:highlight w:val="green"/>
          <w:lang w:val="es-ES"/>
        </w:rPr>
      </w:pPr>
      <w:r w:rsidRPr="2FF4B21C">
        <w:rPr>
          <w:highlight w:val="green"/>
          <w:lang w:val="es-ES"/>
        </w:rPr>
        <w:t xml:space="preserve">Constancia de inscripción en el Registro Federal de Contribuyentes (PDF). </w:t>
      </w:r>
    </w:p>
    <w:p w14:paraId="60B859E4" w14:textId="77777777" w:rsidR="2FF4B21C" w:rsidRDefault="2FF4B21C" w:rsidP="0016293D">
      <w:pPr>
        <w:pStyle w:val="ListParagraph"/>
        <w:numPr>
          <w:ilvl w:val="0"/>
          <w:numId w:val="19"/>
        </w:numPr>
        <w:ind w:left="993"/>
        <w:rPr>
          <w:highlight w:val="green"/>
          <w:lang w:val="es-ES"/>
        </w:rPr>
      </w:pPr>
      <w:r w:rsidRPr="2FF4B21C">
        <w:rPr>
          <w:highlight w:val="green"/>
          <w:lang w:val="es-ES"/>
        </w:rPr>
        <w:lastRenderedPageBreak/>
        <w:t xml:space="preserve">Registro(s) Patronal(es) ante el Instituto Mexicano del Seguro Social (PDF). </w:t>
      </w:r>
    </w:p>
    <w:p w14:paraId="19035B18" w14:textId="77777777" w:rsidR="2FF4B21C" w:rsidRDefault="2FF4B21C" w:rsidP="0016293D">
      <w:pPr>
        <w:pStyle w:val="ListParagraph"/>
        <w:numPr>
          <w:ilvl w:val="0"/>
          <w:numId w:val="19"/>
        </w:numPr>
        <w:ind w:left="993"/>
        <w:rPr>
          <w:highlight w:val="green"/>
          <w:lang w:val="es-ES"/>
        </w:rPr>
      </w:pPr>
      <w:r w:rsidRPr="2FF4B21C">
        <w:rPr>
          <w:highlight w:val="green"/>
          <w:lang w:val="es-ES"/>
        </w:rPr>
        <w:t xml:space="preserve">Comprobante de Domicilio (luz, predial, teléfono) (PDF). </w:t>
      </w:r>
    </w:p>
    <w:p w14:paraId="0D1727C4" w14:textId="77777777" w:rsidR="2FF4B21C" w:rsidRDefault="2FF4B21C" w:rsidP="0016293D">
      <w:pPr>
        <w:pStyle w:val="ListParagraph"/>
        <w:numPr>
          <w:ilvl w:val="0"/>
          <w:numId w:val="19"/>
        </w:numPr>
        <w:ind w:left="993"/>
        <w:rPr>
          <w:highlight w:val="green"/>
          <w:lang w:val="es-ES"/>
        </w:rPr>
      </w:pPr>
      <w:r w:rsidRPr="2FF4B21C">
        <w:rPr>
          <w:highlight w:val="green"/>
          <w:lang w:val="es-ES"/>
        </w:rPr>
        <w:t xml:space="preserve">Último comprobante del Sistema Único de Determinación (SUA) emitido por el Instituto Mexicano del Seguro Social (PDF) </w:t>
      </w:r>
    </w:p>
    <w:p w14:paraId="23260BC1" w14:textId="77777777" w:rsidR="2FF4B21C" w:rsidRDefault="2FF4B21C" w:rsidP="2FF4B21C">
      <w:pPr>
        <w:pStyle w:val="ListParagraph"/>
        <w:ind w:left="426"/>
        <w:rPr>
          <w:highlight w:val="green"/>
          <w:lang w:val="es-ES"/>
        </w:rPr>
      </w:pPr>
      <w:r w:rsidRPr="2FF4B21C">
        <w:rPr>
          <w:highlight w:val="green"/>
          <w:lang w:val="es-ES"/>
        </w:rPr>
        <w:t xml:space="preserve">La carga de documentos tendrá́ que realizarse en el formato establecido y deberán ser totalmente legibles, en caso contrario dichos documentos no serán tomados en cuenta al momento de su valoración. </w:t>
      </w:r>
    </w:p>
    <w:p w14:paraId="226BC981" w14:textId="77777777" w:rsidR="2FF4B21C" w:rsidRDefault="2FF4B21C" w:rsidP="2FF4B21C">
      <w:pPr>
        <w:rPr>
          <w:highlight w:val="green"/>
          <w:lang w:val="es-ES"/>
        </w:rPr>
      </w:pPr>
      <w:r w:rsidRPr="2FF4B21C">
        <w:rPr>
          <w:highlight w:val="green"/>
          <w:lang w:val="es-ES"/>
        </w:rPr>
        <w:t>Acuerdo por el que se dan a conocer las disposiciones de carácter general para el registro de personas físicas o morales que presten servicios especializados o ejecuten obras especializadas a que se refiere el artículo 15 de la Ley Federal del Trabajo - Artículo Octavo</w:t>
      </w:r>
    </w:p>
    <w:p w14:paraId="06BB5BC9" w14:textId="77777777" w:rsidR="2FF4B21C" w:rsidRDefault="2FF4B21C" w:rsidP="2FF4B21C">
      <w:pPr>
        <w:rPr>
          <w:highlight w:val="green"/>
          <w:lang w:val="es-ES"/>
        </w:rPr>
      </w:pPr>
    </w:p>
    <w:p w14:paraId="341BC0B4" w14:textId="77777777" w:rsidR="2FF4B21C" w:rsidRDefault="2FF4B21C" w:rsidP="2FF4B21C">
      <w:pPr>
        <w:rPr>
          <w:highlight w:val="green"/>
          <w:lang w:val="es-ES"/>
        </w:rPr>
      </w:pPr>
      <w:r w:rsidRPr="2FF4B21C">
        <w:rPr>
          <w:highlight w:val="green"/>
          <w:lang w:val="es-ES"/>
        </w:rPr>
        <w:t>¿Qué sucede si solicito mi registro al Registro de Prestadores de Servicios Especializados u Obras Especializadas (REPESE)y la Secretaría del Trabajo y Previsión Social no responde a la solicitud?</w:t>
      </w:r>
    </w:p>
    <w:p w14:paraId="5B451DB7" w14:textId="77777777" w:rsidR="2FF4B21C" w:rsidRDefault="2FF4B21C" w:rsidP="2FF4B21C">
      <w:pPr>
        <w:rPr>
          <w:highlight w:val="green"/>
          <w:lang w:val="es-ES"/>
        </w:rPr>
      </w:pPr>
      <w:r w:rsidRPr="2FF4B21C">
        <w:rPr>
          <w:highlight w:val="green"/>
          <w:lang w:val="es-ES"/>
        </w:rPr>
        <w:t>Si la Secretaría no se pronuncia dentro de los 20 días posteriores a la recepción de la solicitud, el solicitante puede requerir una respuesta dentro de los siguientes 3 días. Transcurrido dicho plazo sin que se notifique la resolución, se tendrá́ por efectuado el registro para los efectos legales a que dé lugar.</w:t>
      </w:r>
    </w:p>
    <w:p w14:paraId="6E7122F2" w14:textId="77777777" w:rsidR="2FF4B21C" w:rsidRDefault="2FF4B21C" w:rsidP="2FF4B21C">
      <w:pPr>
        <w:rPr>
          <w:highlight w:val="green"/>
          <w:lang w:val="es-ES"/>
        </w:rPr>
      </w:pPr>
      <w:r w:rsidRPr="2FF4B21C">
        <w:rPr>
          <w:highlight w:val="green"/>
          <w:lang w:val="es-ES"/>
        </w:rPr>
        <w:t>LFT - Artículo 15</w:t>
      </w:r>
    </w:p>
    <w:p w14:paraId="7EA76EC2" w14:textId="77777777" w:rsidR="2FF4B21C" w:rsidRDefault="2FF4B21C" w:rsidP="2FF4B21C">
      <w:pPr>
        <w:rPr>
          <w:highlight w:val="green"/>
          <w:lang w:val="es-ES"/>
        </w:rPr>
      </w:pPr>
      <w:r w:rsidRPr="2FF4B21C">
        <w:rPr>
          <w:highlight w:val="green"/>
          <w:lang w:val="es-ES"/>
        </w:rPr>
        <w:t>Acuerdo por el que se dan a conocer las disposiciones de carácter general para el registro de personas físicas o morales que presten servicios especializados o ejecuten obras especializadas a que se refiere el artículo 15 de la Ley Federal del Trabajo - Artículo Décimo</w:t>
      </w:r>
    </w:p>
    <w:p w14:paraId="20659633" w14:textId="77777777" w:rsidR="2FF4B21C" w:rsidRDefault="2FF4B21C" w:rsidP="2FF4B21C">
      <w:pPr>
        <w:rPr>
          <w:highlight w:val="green"/>
          <w:lang w:val="es-ES"/>
        </w:rPr>
      </w:pPr>
    </w:p>
    <w:p w14:paraId="168FBFFB" w14:textId="77777777" w:rsidR="2FF4B21C" w:rsidRDefault="2FF4B21C" w:rsidP="2FF4B21C">
      <w:pPr>
        <w:rPr>
          <w:highlight w:val="green"/>
          <w:lang w:val="es-ES"/>
        </w:rPr>
      </w:pPr>
      <w:r w:rsidRPr="2FF4B21C">
        <w:rPr>
          <w:highlight w:val="green"/>
          <w:lang w:val="es-ES"/>
        </w:rPr>
        <w:t>¿Después de enviar toda la información requerida para la inscripción en el Registro de Prestadores de Servicios Especializados u Obras Especializadas (REPESE), se me puede solicitar más datos y documentación?</w:t>
      </w:r>
    </w:p>
    <w:p w14:paraId="60138C70" w14:textId="77777777" w:rsidR="2FF4B21C" w:rsidRDefault="2FF4B21C" w:rsidP="2FF4B21C">
      <w:pPr>
        <w:rPr>
          <w:highlight w:val="green"/>
          <w:lang w:val="es-ES"/>
        </w:rPr>
      </w:pPr>
      <w:r w:rsidRPr="2FF4B21C">
        <w:rPr>
          <w:highlight w:val="green"/>
          <w:lang w:val="es-ES"/>
        </w:rPr>
        <w:t xml:space="preserve">Sí, la </w:t>
      </w:r>
      <w:proofErr w:type="gramStart"/>
      <w:r w:rsidRPr="2FF4B21C">
        <w:rPr>
          <w:highlight w:val="green"/>
          <w:lang w:val="es-ES"/>
        </w:rPr>
        <w:t>Secretaria</w:t>
      </w:r>
      <w:proofErr w:type="gramEnd"/>
      <w:r w:rsidRPr="2FF4B21C">
        <w:rPr>
          <w:highlight w:val="green"/>
          <w:lang w:val="es-ES"/>
        </w:rPr>
        <w:t xml:space="preserve"> a través de la Unidad de Trabajo Digno y sus Unidades Administrativas podrá́ solicitar en cualquier momento información o documentación adicional al solicitante o a cualquier entidad gubernamental o a las empresas beneficiaras de los servicios u obras especializadas para corroborar y validar la información y documentación proporcionada por la empresa solicitante.</w:t>
      </w:r>
    </w:p>
    <w:p w14:paraId="2EC23B47" w14:textId="77777777" w:rsidR="2FF4B21C" w:rsidRDefault="2FF4B21C" w:rsidP="2FF4B21C">
      <w:pPr>
        <w:rPr>
          <w:highlight w:val="green"/>
          <w:lang w:val="es-ES"/>
        </w:rPr>
      </w:pPr>
      <w:r w:rsidRPr="2FF4B21C">
        <w:rPr>
          <w:highlight w:val="green"/>
          <w:lang w:val="es-ES"/>
        </w:rPr>
        <w:t>Acuerdo por el que se dan a conocer las disposiciones de carácter general para el registro de personas físicas o morales que presten servicios especializados o ejecuten obras especializadas a que se refiere el artículo 15 de la Ley Federal del Trabajo - Artículo Décimo Primero</w:t>
      </w:r>
    </w:p>
    <w:p w14:paraId="45B702CD" w14:textId="77777777" w:rsidR="2FF4B21C" w:rsidRDefault="2FF4B21C" w:rsidP="2FF4B21C">
      <w:pPr>
        <w:rPr>
          <w:highlight w:val="green"/>
          <w:lang w:val="es-ES"/>
        </w:rPr>
      </w:pPr>
    </w:p>
    <w:p w14:paraId="539E8664" w14:textId="77777777" w:rsidR="2FF4B21C" w:rsidRDefault="2FF4B21C" w:rsidP="2FF4B21C">
      <w:pPr>
        <w:rPr>
          <w:highlight w:val="green"/>
          <w:lang w:val="es-ES"/>
        </w:rPr>
      </w:pPr>
      <w:r w:rsidRPr="2FF4B21C">
        <w:rPr>
          <w:highlight w:val="green"/>
          <w:lang w:val="es-ES"/>
        </w:rPr>
        <w:t>¿Cómo puedo constatar que ya estoy inscrito en el Registro de Prestadores de Servicios Especializados u Obras Especializadas (REPESE)?</w:t>
      </w:r>
    </w:p>
    <w:p w14:paraId="3C1B5B3F" w14:textId="77777777" w:rsidR="2FF4B21C" w:rsidRDefault="2FF4B21C" w:rsidP="2FF4B21C">
      <w:pPr>
        <w:rPr>
          <w:highlight w:val="green"/>
          <w:lang w:val="es-ES"/>
        </w:rPr>
      </w:pPr>
      <w:r w:rsidRPr="2FF4B21C">
        <w:rPr>
          <w:highlight w:val="green"/>
          <w:lang w:val="es-ES"/>
        </w:rPr>
        <w:t>La Secretaría, a través de la Unidad de Trabajo Digno por conducto de la Dirección General de Inspección Federal del Trabajo, procederá́ a realizar la inscripción en el Padrón, emitiendo para tal efecto, el aviso de registro correspondiente, el cual se hará́ del conocimiento al solicitante a través de la plataforma del Registro de Prestadores de Servicios Especializados u Obras Especializadas (REPESE).</w:t>
      </w:r>
    </w:p>
    <w:p w14:paraId="6AF4A5AD" w14:textId="77777777" w:rsidR="2FF4B21C" w:rsidRDefault="2FF4B21C" w:rsidP="2FF4B21C">
      <w:pPr>
        <w:rPr>
          <w:highlight w:val="green"/>
          <w:lang w:val="es-ES"/>
        </w:rPr>
      </w:pPr>
      <w:r w:rsidRPr="2FF4B21C">
        <w:rPr>
          <w:highlight w:val="green"/>
          <w:lang w:val="es-ES"/>
        </w:rPr>
        <w:lastRenderedPageBreak/>
        <w:t>Acuerdo por el que se dan a conocer las disposiciones de carácter general para el registro de personas físicas o morales que presten servicios especializados o ejecuten obras especializadas a que se refiere el artículo 15 de la Ley Federal del Trabajo - Artículo Décimo Segundo</w:t>
      </w:r>
    </w:p>
    <w:p w14:paraId="43C7D7CE" w14:textId="77777777" w:rsidR="2FF4B21C" w:rsidRDefault="2FF4B21C" w:rsidP="2FF4B21C">
      <w:pPr>
        <w:rPr>
          <w:highlight w:val="green"/>
          <w:lang w:val="es-ES"/>
        </w:rPr>
      </w:pPr>
    </w:p>
    <w:p w14:paraId="60D5EA75" w14:textId="77777777" w:rsidR="2FF4B21C" w:rsidRDefault="2FF4B21C" w:rsidP="2FF4B21C">
      <w:pPr>
        <w:rPr>
          <w:highlight w:val="green"/>
          <w:lang w:val="es-ES"/>
        </w:rPr>
      </w:pPr>
      <w:r w:rsidRPr="2FF4B21C">
        <w:rPr>
          <w:highlight w:val="green"/>
          <w:lang w:val="es-ES"/>
        </w:rPr>
        <w:t>¿Qué información contiene el aviso de registro que se realiza ante el Registro de Prestadores de Servicios Especializados u Obras Especializadas (REPESE)?</w:t>
      </w:r>
    </w:p>
    <w:p w14:paraId="15F067DF" w14:textId="77777777" w:rsidR="2FF4B21C" w:rsidRDefault="2FF4B21C" w:rsidP="2FF4B21C">
      <w:pPr>
        <w:rPr>
          <w:highlight w:val="green"/>
          <w:lang w:val="es-ES"/>
        </w:rPr>
      </w:pPr>
      <w:r w:rsidRPr="2FF4B21C">
        <w:rPr>
          <w:highlight w:val="green"/>
          <w:lang w:val="es-ES"/>
        </w:rPr>
        <w:t>El número de registro; un número de folio por cada servicio u obra de carácter especializado registrado, el nombre del servicio u obra especializada y el nombre de la persona física o moral titular de este.</w:t>
      </w:r>
    </w:p>
    <w:p w14:paraId="4F70B857" w14:textId="77777777" w:rsidR="2FF4B21C" w:rsidRDefault="2FF4B21C" w:rsidP="2FF4B21C">
      <w:pPr>
        <w:rPr>
          <w:highlight w:val="green"/>
          <w:lang w:val="es-ES"/>
        </w:rPr>
      </w:pPr>
      <w:r w:rsidRPr="2FF4B21C">
        <w:rPr>
          <w:highlight w:val="green"/>
          <w:lang w:val="es-ES"/>
        </w:rPr>
        <w:t>Acuerdo por el que se dan a conocer las disposiciones de carácter general para el registro de personas físicas o morales que presten servicios especializados o ejecuten obras especializadas a que se refiere el artículo 15 de la Ley Federal del Trabajo - Artículo Décimo Segundo</w:t>
      </w:r>
    </w:p>
    <w:p w14:paraId="53085F4F" w14:textId="77777777" w:rsidR="2FF4B21C" w:rsidRDefault="2FF4B21C" w:rsidP="2FF4B21C">
      <w:pPr>
        <w:rPr>
          <w:highlight w:val="green"/>
          <w:lang w:val="es-ES"/>
        </w:rPr>
      </w:pPr>
    </w:p>
    <w:p w14:paraId="01BB2772" w14:textId="77777777" w:rsidR="2FF4B21C" w:rsidRDefault="2FF4B21C" w:rsidP="2FF4B21C">
      <w:pPr>
        <w:rPr>
          <w:highlight w:val="green"/>
          <w:lang w:val="es-ES"/>
        </w:rPr>
      </w:pPr>
      <w:r w:rsidRPr="2FF4B21C">
        <w:rPr>
          <w:highlight w:val="green"/>
          <w:lang w:val="es-ES"/>
        </w:rPr>
        <w:t>¿Cuál es la vigencia del registro que otorga el Registro de Prestadores de Servicios Especializados u Obras Especializadas (REPESE)?</w:t>
      </w:r>
    </w:p>
    <w:p w14:paraId="4C50023C" w14:textId="77777777" w:rsidR="2FF4B21C" w:rsidRDefault="2FF4B21C" w:rsidP="2FF4B21C">
      <w:pPr>
        <w:rPr>
          <w:highlight w:val="green"/>
          <w:lang w:val="es-ES"/>
        </w:rPr>
      </w:pPr>
      <w:r w:rsidRPr="2FF4B21C">
        <w:rPr>
          <w:highlight w:val="green"/>
          <w:lang w:val="es-ES"/>
        </w:rPr>
        <w:t>Tres años.</w:t>
      </w:r>
    </w:p>
    <w:p w14:paraId="45BA6DDA" w14:textId="77777777" w:rsidR="2FF4B21C" w:rsidRDefault="2FF4B21C" w:rsidP="2FF4B21C">
      <w:pPr>
        <w:rPr>
          <w:highlight w:val="green"/>
          <w:lang w:val="es-ES"/>
        </w:rPr>
      </w:pPr>
      <w:r w:rsidRPr="2FF4B21C">
        <w:rPr>
          <w:highlight w:val="green"/>
          <w:lang w:val="es-ES"/>
        </w:rPr>
        <w:t>LFT - Artículo 15</w:t>
      </w:r>
    </w:p>
    <w:p w14:paraId="1DC57256" w14:textId="77777777" w:rsidR="2FF4B21C" w:rsidRDefault="2FF4B21C" w:rsidP="2FF4B21C">
      <w:pPr>
        <w:rPr>
          <w:highlight w:val="green"/>
          <w:lang w:val="es-ES"/>
        </w:rPr>
      </w:pPr>
      <w:r w:rsidRPr="2FF4B21C">
        <w:rPr>
          <w:highlight w:val="green"/>
          <w:lang w:val="es-ES"/>
        </w:rPr>
        <w:t>Acuerdo por el que se dan a conocer las disposiciones de carácter general para el registro de personas físicas o morales que presten servicios especializados o ejecuten obras especializadas a que se refiere el artículo 15 de la Ley Federal del Trabajo - Artículo Décimo Tercero</w:t>
      </w:r>
    </w:p>
    <w:p w14:paraId="63F4272C" w14:textId="77777777" w:rsidR="2FF4B21C" w:rsidRDefault="2FF4B21C" w:rsidP="2FF4B21C">
      <w:pPr>
        <w:rPr>
          <w:highlight w:val="green"/>
          <w:lang w:val="es-ES"/>
        </w:rPr>
      </w:pPr>
    </w:p>
    <w:p w14:paraId="7AAE7A6E" w14:textId="77777777" w:rsidR="2FF4B21C" w:rsidRDefault="2FF4B21C" w:rsidP="2FF4B21C">
      <w:pPr>
        <w:rPr>
          <w:highlight w:val="green"/>
          <w:lang w:val="es-ES"/>
        </w:rPr>
      </w:pPr>
      <w:r w:rsidRPr="2FF4B21C">
        <w:rPr>
          <w:highlight w:val="green"/>
          <w:lang w:val="es-ES"/>
        </w:rPr>
        <w:t>¿En qué momento se debe de solicitar la renovación del Registro de Prestadores de Servicios Especializados u Obras Especializadas (REPESE)?</w:t>
      </w:r>
    </w:p>
    <w:p w14:paraId="4EFD46D7" w14:textId="77777777" w:rsidR="2FF4B21C" w:rsidRDefault="2FF4B21C" w:rsidP="2FF4B21C">
      <w:pPr>
        <w:rPr>
          <w:highlight w:val="green"/>
          <w:lang w:val="es-ES"/>
        </w:rPr>
      </w:pPr>
      <w:r w:rsidRPr="2FF4B21C">
        <w:rPr>
          <w:highlight w:val="green"/>
          <w:lang w:val="es-ES"/>
        </w:rPr>
        <w:t>La persona física o moral que se encuentre registrada en el Padrón (REPSE) deberá de tramitar cada tres años la renovación de su registro a través de plataforma informática. La renovación deberá iniciarla dentro del plazo de tres meses anteriores a la fecha en que concluya la vigencia de su registro.</w:t>
      </w:r>
    </w:p>
    <w:p w14:paraId="3801A33B" w14:textId="77777777" w:rsidR="2FF4B21C" w:rsidRDefault="2FF4B21C" w:rsidP="2FF4B21C">
      <w:pPr>
        <w:rPr>
          <w:highlight w:val="green"/>
          <w:lang w:val="es-ES"/>
        </w:rPr>
      </w:pPr>
      <w:r w:rsidRPr="2FF4B21C">
        <w:rPr>
          <w:highlight w:val="green"/>
          <w:lang w:val="es-ES"/>
        </w:rPr>
        <w:t>Acuerdo por el que se dan a conocer las disposiciones de carácter general para el registro de personas físicas o morales que presten servicios especializados o ejecuten obras especializadas a que se refiere el artículo 15 de la Ley Federal del Trabajo - Artículo Décimo Sexto</w:t>
      </w:r>
    </w:p>
    <w:p w14:paraId="423FD61A" w14:textId="77777777" w:rsidR="2FF4B21C" w:rsidRDefault="2FF4B21C" w:rsidP="2FF4B21C">
      <w:pPr>
        <w:rPr>
          <w:highlight w:val="green"/>
          <w:lang w:val="es-ES"/>
        </w:rPr>
      </w:pPr>
    </w:p>
    <w:p w14:paraId="36B1FF96" w14:textId="77777777" w:rsidR="2FF4B21C" w:rsidRDefault="2FF4B21C" w:rsidP="2FF4B21C">
      <w:pPr>
        <w:rPr>
          <w:highlight w:val="green"/>
          <w:lang w:val="es-ES"/>
        </w:rPr>
      </w:pPr>
      <w:r w:rsidRPr="2FF4B21C">
        <w:rPr>
          <w:highlight w:val="green"/>
          <w:lang w:val="es-ES"/>
        </w:rPr>
        <w:t>¿La Secretaría del Trabajo y Previsión Social, puede realizar inspecciones de trabajo relacionadas con la subcontratación de servicios y obras especializadas?</w:t>
      </w:r>
    </w:p>
    <w:p w14:paraId="21FEC8F4" w14:textId="77777777" w:rsidR="2FF4B21C" w:rsidRDefault="2FF4B21C" w:rsidP="2FF4B21C">
      <w:pPr>
        <w:rPr>
          <w:highlight w:val="green"/>
          <w:lang w:val="es-ES"/>
        </w:rPr>
      </w:pPr>
      <w:r w:rsidRPr="2FF4B21C">
        <w:rPr>
          <w:highlight w:val="green"/>
          <w:lang w:val="es-ES"/>
        </w:rPr>
        <w:t>Sí, los Inspectores Federales del Trabajo podrán solicitar la información y documentación que acredite el cumplimiento de las condiciones generales de trabajo relacionadas con la subcontratación.</w:t>
      </w:r>
    </w:p>
    <w:p w14:paraId="4041B600" w14:textId="77777777" w:rsidR="2FF4B21C" w:rsidRDefault="2FF4B21C" w:rsidP="2FF4B21C">
      <w:pPr>
        <w:rPr>
          <w:highlight w:val="green"/>
          <w:lang w:val="es-ES"/>
        </w:rPr>
      </w:pPr>
      <w:r w:rsidRPr="2FF4B21C">
        <w:rPr>
          <w:highlight w:val="green"/>
          <w:lang w:val="es-ES"/>
        </w:rPr>
        <w:t>Acuerdo por el que se dan a conocer las disposiciones de carácter general para el registro de personas físicas o morales que presten servicios especializados o ejecuten obras especializadas a que se refiere el artículo 15 de la Ley Federal del Trabajo - Artículo Décimo Tercero-B</w:t>
      </w:r>
    </w:p>
    <w:p w14:paraId="1013188C" w14:textId="77777777" w:rsidR="2FF4B21C" w:rsidRDefault="2FF4B21C" w:rsidP="2FF4B21C">
      <w:pPr>
        <w:rPr>
          <w:highlight w:val="green"/>
          <w:lang w:val="es-ES"/>
        </w:rPr>
      </w:pPr>
    </w:p>
    <w:p w14:paraId="3BD8EED9" w14:textId="77777777" w:rsidR="2FF4B21C" w:rsidRDefault="2FF4B21C" w:rsidP="2FF4B21C">
      <w:pPr>
        <w:rPr>
          <w:highlight w:val="green"/>
          <w:lang w:val="es-ES"/>
        </w:rPr>
      </w:pPr>
      <w:r w:rsidRPr="2FF4B21C">
        <w:rPr>
          <w:highlight w:val="green"/>
          <w:lang w:val="es-ES"/>
        </w:rPr>
        <w:t>¿Qué información me pueden solicitar los Inspectores Federales del Trabajo si presto los servicios u obras especializadas?</w:t>
      </w:r>
    </w:p>
    <w:p w14:paraId="44A66A81" w14:textId="77777777" w:rsidR="2FF4B21C" w:rsidRDefault="2FF4B21C" w:rsidP="0016293D">
      <w:pPr>
        <w:pStyle w:val="ListParagraph"/>
        <w:numPr>
          <w:ilvl w:val="0"/>
          <w:numId w:val="20"/>
        </w:numPr>
        <w:ind w:left="426"/>
        <w:rPr>
          <w:highlight w:val="green"/>
          <w:lang w:val="es-ES"/>
        </w:rPr>
      </w:pPr>
      <w:r w:rsidRPr="2FF4B21C">
        <w:rPr>
          <w:highlight w:val="green"/>
          <w:lang w:val="es-ES"/>
        </w:rPr>
        <w:t>Que la información proporcionada por las personas físicas o morales en la plataforma del Registro de Prestadoras de Servicios Especializados u Obras Especializadas durante el procedimiento de solicitud de registro coincida con las condiciones reales del centro de trabajo;</w:t>
      </w:r>
    </w:p>
    <w:p w14:paraId="5B17F017" w14:textId="77777777" w:rsidR="2FF4B21C" w:rsidRDefault="2FF4B21C" w:rsidP="0016293D">
      <w:pPr>
        <w:pStyle w:val="ListParagraph"/>
        <w:numPr>
          <w:ilvl w:val="0"/>
          <w:numId w:val="20"/>
        </w:numPr>
        <w:ind w:left="426"/>
        <w:rPr>
          <w:highlight w:val="green"/>
          <w:lang w:val="es-ES"/>
        </w:rPr>
      </w:pPr>
      <w:r w:rsidRPr="2FF4B21C">
        <w:rPr>
          <w:highlight w:val="green"/>
          <w:lang w:val="es-ES"/>
        </w:rPr>
        <w:t>Que las actividades que se prestan como servicios especializados o de ejecución de obras especializadas no formen parte del objeto social y/o de la actividad económica preponderante de la beneficiaria;</w:t>
      </w:r>
    </w:p>
    <w:p w14:paraId="43474B2C" w14:textId="77777777" w:rsidR="2FF4B21C" w:rsidRDefault="2FF4B21C" w:rsidP="0016293D">
      <w:pPr>
        <w:pStyle w:val="ListParagraph"/>
        <w:numPr>
          <w:ilvl w:val="0"/>
          <w:numId w:val="20"/>
        </w:numPr>
        <w:ind w:left="426"/>
        <w:rPr>
          <w:highlight w:val="green"/>
          <w:lang w:val="es-ES"/>
        </w:rPr>
      </w:pPr>
      <w:r w:rsidRPr="2FF4B21C">
        <w:rPr>
          <w:highlight w:val="green"/>
          <w:lang w:val="es-ES"/>
        </w:rPr>
        <w:t>Que cuenten con los contratos para la prestación de servicios u obras especializadas de conformidad con lo dispuesto en el artículo 14 de la Ley Federal del Trabajo y el Artículo Décimo Octavo de las presentes disposiciones.</w:t>
      </w:r>
    </w:p>
    <w:p w14:paraId="1D8B28F7" w14:textId="77777777" w:rsidR="2FF4B21C" w:rsidRDefault="2FF4B21C" w:rsidP="0016293D">
      <w:pPr>
        <w:pStyle w:val="ListParagraph"/>
        <w:numPr>
          <w:ilvl w:val="0"/>
          <w:numId w:val="20"/>
        </w:numPr>
        <w:ind w:left="426"/>
        <w:rPr>
          <w:highlight w:val="green"/>
          <w:lang w:val="es-ES"/>
        </w:rPr>
      </w:pPr>
      <w:proofErr w:type="gramStart"/>
      <w:r w:rsidRPr="2FF4B21C">
        <w:rPr>
          <w:highlight w:val="green"/>
          <w:lang w:val="es-ES"/>
        </w:rPr>
        <w:t>Que</w:t>
      </w:r>
      <w:proofErr w:type="gramEnd"/>
      <w:r w:rsidRPr="2FF4B21C">
        <w:rPr>
          <w:highlight w:val="green"/>
          <w:lang w:val="es-ES"/>
        </w:rPr>
        <w:t xml:space="preserve"> en el centro de trabajo, se dé cumplimiento a las condiciones de trabajo relacionadas con las altas de los trabajadores ante el Instituto Mexicano del Seguro Social y que el salario sea pagado conforme a lo determinado en la Ley Federal del Trabajo.</w:t>
      </w:r>
    </w:p>
    <w:p w14:paraId="4B3BC613" w14:textId="77777777" w:rsidR="2FF4B21C" w:rsidRDefault="2FF4B21C" w:rsidP="2FF4B21C">
      <w:pPr>
        <w:rPr>
          <w:highlight w:val="green"/>
          <w:lang w:val="es-ES"/>
        </w:rPr>
      </w:pPr>
      <w:r w:rsidRPr="2FF4B21C">
        <w:rPr>
          <w:highlight w:val="green"/>
          <w:lang w:val="es-ES"/>
        </w:rPr>
        <w:t>Acuerdo por el que se dan a conocer las disposiciones de carácter general para el registro de personas físicas o morales que presten servicios especializados o ejecuten obras especializadas a que se refiere el artículo 15 de la Ley Federal del Trabajo - Artículo Décimo Tercero-C, inciso a)</w:t>
      </w:r>
    </w:p>
    <w:p w14:paraId="610447F3" w14:textId="77777777" w:rsidR="2FF4B21C" w:rsidRDefault="2FF4B21C" w:rsidP="2FF4B21C">
      <w:pPr>
        <w:rPr>
          <w:highlight w:val="green"/>
          <w:lang w:val="es-ES"/>
        </w:rPr>
      </w:pPr>
    </w:p>
    <w:p w14:paraId="4979F951" w14:textId="77777777" w:rsidR="2FF4B21C" w:rsidRDefault="2FF4B21C" w:rsidP="2FF4B21C">
      <w:pPr>
        <w:rPr>
          <w:highlight w:val="green"/>
          <w:lang w:val="es-ES"/>
        </w:rPr>
      </w:pPr>
      <w:r w:rsidRPr="2FF4B21C">
        <w:rPr>
          <w:highlight w:val="green"/>
          <w:lang w:val="es-ES"/>
        </w:rPr>
        <w:t>¿Qué información me pueden solicitar los Inspectores Federales del Trabajo si soy beneficiario de los servicios u obras especializadas?</w:t>
      </w:r>
    </w:p>
    <w:p w14:paraId="318A8D4B" w14:textId="77777777" w:rsidR="2FF4B21C" w:rsidRDefault="2FF4B21C" w:rsidP="0016293D">
      <w:pPr>
        <w:pStyle w:val="ListParagraph"/>
        <w:numPr>
          <w:ilvl w:val="0"/>
          <w:numId w:val="21"/>
        </w:numPr>
        <w:ind w:left="426"/>
        <w:rPr>
          <w:highlight w:val="green"/>
          <w:lang w:val="es-ES"/>
        </w:rPr>
      </w:pPr>
      <w:r w:rsidRPr="2FF4B21C">
        <w:rPr>
          <w:highlight w:val="green"/>
          <w:lang w:val="es-ES"/>
        </w:rPr>
        <w:t>Que los trabajadores que se encuentren ejecutando los servicios u obras especializados en el centro de trabajo de la empresa beneficiaria no realicen actividades que formen parte de su objeto social y/o de su actividad económica preponderante;</w:t>
      </w:r>
    </w:p>
    <w:p w14:paraId="6242D2A4" w14:textId="77777777" w:rsidR="2FF4B21C" w:rsidRDefault="2FF4B21C" w:rsidP="0016293D">
      <w:pPr>
        <w:pStyle w:val="ListParagraph"/>
        <w:numPr>
          <w:ilvl w:val="0"/>
          <w:numId w:val="21"/>
        </w:numPr>
        <w:ind w:left="426"/>
        <w:rPr>
          <w:highlight w:val="green"/>
          <w:lang w:val="es-ES"/>
        </w:rPr>
      </w:pPr>
      <w:r w:rsidRPr="2FF4B21C">
        <w:rPr>
          <w:highlight w:val="green"/>
          <w:lang w:val="es-ES"/>
        </w:rPr>
        <w:t>Que los trabajadores de la contratista se encuentren debidamente identificados de conformidad con el Artículo Décimo Séptimo del Acuerdo por el que se dan a conocer las disposiciones de carácter general para el registro de personas físicas o morales que presten servicios especializados o ejecuten obras especializadas a que se refiere el artículo 15 de la Ley Federal del Trabajo;</w:t>
      </w:r>
    </w:p>
    <w:p w14:paraId="21153834" w14:textId="77777777" w:rsidR="2FF4B21C" w:rsidRDefault="2FF4B21C" w:rsidP="0016293D">
      <w:pPr>
        <w:pStyle w:val="ListParagraph"/>
        <w:numPr>
          <w:ilvl w:val="0"/>
          <w:numId w:val="21"/>
        </w:numPr>
        <w:ind w:left="426"/>
        <w:rPr>
          <w:highlight w:val="green"/>
          <w:lang w:val="es-ES"/>
        </w:rPr>
      </w:pPr>
      <w:r w:rsidRPr="2FF4B21C">
        <w:rPr>
          <w:highlight w:val="green"/>
          <w:lang w:val="es-ES"/>
        </w:rPr>
        <w:t>Que cuenten con contratos de prestación de actividades especializadas de conformidad con lo dispuesto en el Artículo 14 de la Ley Federal del Trabajo y el Artículo Décimo Octavo del presente acuerdo.</w:t>
      </w:r>
    </w:p>
    <w:p w14:paraId="2B2EB6DC" w14:textId="77777777" w:rsidR="2FF4B21C" w:rsidRDefault="2FF4B21C" w:rsidP="2FF4B21C">
      <w:pPr>
        <w:rPr>
          <w:highlight w:val="green"/>
          <w:lang w:val="es-ES"/>
        </w:rPr>
      </w:pPr>
      <w:r w:rsidRPr="2FF4B21C">
        <w:rPr>
          <w:highlight w:val="green"/>
          <w:lang w:val="es-ES"/>
        </w:rPr>
        <w:t>Acuerdo por el que se dan a conocer las disposiciones de carácter general para el registro de personas físicas o morales que presten servicios especializados o ejecuten obras especializadas a que se refiere el artículo 15 de la Ley Federal del Trabajo - Artículo Décimo Tercero-C, inciso b)</w:t>
      </w:r>
    </w:p>
    <w:p w14:paraId="15142737" w14:textId="77777777" w:rsidR="2FF4B21C" w:rsidRDefault="2FF4B21C" w:rsidP="2FF4B21C">
      <w:pPr>
        <w:rPr>
          <w:highlight w:val="green"/>
          <w:lang w:val="es-ES"/>
        </w:rPr>
      </w:pPr>
    </w:p>
    <w:p w14:paraId="075F9F73" w14:textId="77777777" w:rsidR="2FF4B21C" w:rsidRDefault="2FF4B21C" w:rsidP="2FF4B21C">
      <w:pPr>
        <w:rPr>
          <w:highlight w:val="green"/>
          <w:lang w:val="es-ES"/>
        </w:rPr>
      </w:pPr>
      <w:r w:rsidRPr="2FF4B21C">
        <w:rPr>
          <w:highlight w:val="green"/>
          <w:lang w:val="es-ES"/>
        </w:rPr>
        <w:t>¿Bajo qué circunstancias la Secretaría del Trabajo y Previsión Social podría negar la inscripción en el Registro de Prestadores de Servicios Especializados u Obras Especializadas (REPESE)?</w:t>
      </w:r>
    </w:p>
    <w:p w14:paraId="5B2F46A4" w14:textId="77777777" w:rsidR="2FF4B21C" w:rsidRDefault="2FF4B21C" w:rsidP="2FF4B21C">
      <w:pPr>
        <w:rPr>
          <w:highlight w:val="green"/>
          <w:lang w:val="es-ES"/>
        </w:rPr>
      </w:pPr>
      <w:r w:rsidRPr="2FF4B21C">
        <w:rPr>
          <w:highlight w:val="green"/>
          <w:lang w:val="es-ES"/>
        </w:rPr>
        <w:lastRenderedPageBreak/>
        <w:t>La Secretaría negará el registro de aquellas personas físicas o morales que no cumplan con los siguientes requisitos:</w:t>
      </w:r>
    </w:p>
    <w:p w14:paraId="2F1E8331" w14:textId="77777777" w:rsidR="2FF4B21C" w:rsidRDefault="2FF4B21C" w:rsidP="0016293D">
      <w:pPr>
        <w:pStyle w:val="ListParagraph"/>
        <w:numPr>
          <w:ilvl w:val="0"/>
          <w:numId w:val="22"/>
        </w:numPr>
        <w:ind w:left="426"/>
        <w:rPr>
          <w:highlight w:val="green"/>
          <w:lang w:val="es-ES"/>
        </w:rPr>
      </w:pPr>
      <w:r w:rsidRPr="2FF4B21C">
        <w:rPr>
          <w:highlight w:val="green"/>
          <w:lang w:val="es-ES"/>
        </w:rPr>
        <w:t>No acreditar el carácter especializado de los servicios u obras;</w:t>
      </w:r>
    </w:p>
    <w:p w14:paraId="7BD097E8" w14:textId="77777777" w:rsidR="2FF4B21C" w:rsidRDefault="2FF4B21C" w:rsidP="0016293D">
      <w:pPr>
        <w:pStyle w:val="ListParagraph"/>
        <w:numPr>
          <w:ilvl w:val="0"/>
          <w:numId w:val="22"/>
        </w:numPr>
        <w:ind w:left="426"/>
        <w:rPr>
          <w:highlight w:val="green"/>
          <w:lang w:val="es-ES"/>
        </w:rPr>
      </w:pPr>
      <w:r w:rsidRPr="2FF4B21C">
        <w:rPr>
          <w:highlight w:val="green"/>
          <w:lang w:val="es-ES"/>
        </w:rPr>
        <w:t>No estar al corriente con las obligaciones fiscales y de seguridad social, esto es, ante el Servicio de Administración Tributaria, el Instituto Mexicano del Seguro Social y el Instituto del Fondo Nacional para la Vivienda de los Trabajadores.</w:t>
      </w:r>
    </w:p>
    <w:p w14:paraId="295C59E4" w14:textId="77777777" w:rsidR="2FF4B21C" w:rsidRDefault="2FF4B21C" w:rsidP="0016293D">
      <w:pPr>
        <w:pStyle w:val="ListParagraph"/>
        <w:numPr>
          <w:ilvl w:val="0"/>
          <w:numId w:val="22"/>
        </w:numPr>
        <w:ind w:left="426"/>
        <w:rPr>
          <w:highlight w:val="green"/>
          <w:lang w:val="es-ES"/>
        </w:rPr>
      </w:pPr>
      <w:r w:rsidRPr="2FF4B21C">
        <w:rPr>
          <w:highlight w:val="green"/>
          <w:lang w:val="es-ES"/>
        </w:rPr>
        <w:t>Proporcionar información falsa o documentos apócrifos, sin perjuicio de las acciones legales a que haya lugar, o que la documentación cargada en la plataforma no haya sido en el formato establecido o sean ilegibles.</w:t>
      </w:r>
    </w:p>
    <w:p w14:paraId="3D3CCA49" w14:textId="77777777" w:rsidR="2FF4B21C" w:rsidRDefault="2FF4B21C" w:rsidP="0016293D">
      <w:pPr>
        <w:pStyle w:val="ListParagraph"/>
        <w:numPr>
          <w:ilvl w:val="0"/>
          <w:numId w:val="22"/>
        </w:numPr>
        <w:ind w:left="426"/>
        <w:rPr>
          <w:highlight w:val="green"/>
          <w:lang w:val="es-ES"/>
        </w:rPr>
      </w:pPr>
      <w:r w:rsidRPr="2FF4B21C">
        <w:rPr>
          <w:highlight w:val="green"/>
          <w:lang w:val="es-ES"/>
        </w:rPr>
        <w:t>Negarse a atender los requerimientos de información o documentación complementaria que sean requeridos por parte de la Secretaría.</w:t>
      </w:r>
    </w:p>
    <w:p w14:paraId="56EF49AC" w14:textId="77777777" w:rsidR="2FF4B21C" w:rsidRDefault="2FF4B21C" w:rsidP="0016293D">
      <w:pPr>
        <w:pStyle w:val="ListParagraph"/>
        <w:numPr>
          <w:ilvl w:val="0"/>
          <w:numId w:val="22"/>
        </w:numPr>
        <w:ind w:left="426"/>
        <w:rPr>
          <w:highlight w:val="green"/>
          <w:lang w:val="es-ES"/>
        </w:rPr>
      </w:pPr>
      <w:r w:rsidRPr="2FF4B21C">
        <w:rPr>
          <w:highlight w:val="green"/>
          <w:lang w:val="es-ES"/>
        </w:rPr>
        <w:t>Se detecte que los datos requisitados en la plataforma resulten diferentes o imprecisos con respecto a los datos e información contenidos en los documentos ingresados.</w:t>
      </w:r>
    </w:p>
    <w:p w14:paraId="5CF1BF39" w14:textId="77777777" w:rsidR="2FF4B21C" w:rsidRDefault="2FF4B21C" w:rsidP="0016293D">
      <w:pPr>
        <w:pStyle w:val="ListParagraph"/>
        <w:numPr>
          <w:ilvl w:val="0"/>
          <w:numId w:val="22"/>
        </w:numPr>
        <w:ind w:left="426"/>
        <w:rPr>
          <w:highlight w:val="green"/>
          <w:lang w:val="es-ES"/>
        </w:rPr>
      </w:pPr>
      <w:r w:rsidRPr="2FF4B21C">
        <w:rPr>
          <w:highlight w:val="green"/>
          <w:lang w:val="es-ES"/>
        </w:rPr>
        <w:t>Por advertirse incumplimientos a la Ley Federal del Trabajo en materia de subcontratación; y</w:t>
      </w:r>
    </w:p>
    <w:p w14:paraId="778CAE0F" w14:textId="77777777" w:rsidR="2FF4B21C" w:rsidRDefault="2FF4B21C" w:rsidP="0016293D">
      <w:pPr>
        <w:pStyle w:val="ListParagraph"/>
        <w:numPr>
          <w:ilvl w:val="0"/>
          <w:numId w:val="22"/>
        </w:numPr>
        <w:ind w:left="426"/>
        <w:rPr>
          <w:highlight w:val="green"/>
          <w:lang w:val="es-ES"/>
        </w:rPr>
      </w:pPr>
      <w:r w:rsidRPr="2FF4B21C">
        <w:rPr>
          <w:highlight w:val="green"/>
          <w:lang w:val="es-ES"/>
        </w:rPr>
        <w:t>Por advertirse trabajadores que no se encuentran inscritos en el Instituto Mexicano del Seguro Social, que existan irregularidades relacionadas con el salario de los trabajadores y/o irregularidades relacionadas con el contrato de prestación del servicio especializado.</w:t>
      </w:r>
    </w:p>
    <w:p w14:paraId="22EEA12D" w14:textId="77777777" w:rsidR="2FF4B21C" w:rsidRDefault="2FF4B21C" w:rsidP="2FF4B21C">
      <w:pPr>
        <w:ind w:left="66"/>
        <w:rPr>
          <w:highlight w:val="green"/>
          <w:lang w:val="es-ES"/>
        </w:rPr>
      </w:pPr>
      <w:r w:rsidRPr="2FF4B21C">
        <w:rPr>
          <w:highlight w:val="green"/>
          <w:lang w:val="es-ES"/>
        </w:rPr>
        <w:t>Acuerdo por el que se dan a conocer las disposiciones de carácter general para el registro de personas físicas o morales que presten servicios especializados o ejecuten obras especializadas a que se refiere el artículo 15 de la Ley Federal del Trabajo - Artículo Décimo Cuarto</w:t>
      </w:r>
    </w:p>
    <w:p w14:paraId="381B4119" w14:textId="77777777" w:rsidR="2FF4B21C" w:rsidRDefault="2FF4B21C" w:rsidP="2FF4B21C">
      <w:pPr>
        <w:ind w:left="66"/>
        <w:rPr>
          <w:highlight w:val="green"/>
          <w:lang w:val="es-ES"/>
        </w:rPr>
      </w:pPr>
    </w:p>
    <w:p w14:paraId="04FDC2A6" w14:textId="77777777" w:rsidR="2FF4B21C" w:rsidRDefault="2FF4B21C" w:rsidP="2FF4B21C">
      <w:pPr>
        <w:rPr>
          <w:highlight w:val="green"/>
          <w:lang w:val="es-ES"/>
        </w:rPr>
      </w:pPr>
      <w:r w:rsidRPr="2FF4B21C">
        <w:rPr>
          <w:highlight w:val="green"/>
          <w:lang w:val="es-ES"/>
        </w:rPr>
        <w:t>¿Bajo qué circunstancias la Secretaría del Trabajo y Previsión Social podría cancelar la inscripción en el Registro de Prestadores de Servicios Especializados u Obras Especializadas (REPESE)?</w:t>
      </w:r>
    </w:p>
    <w:p w14:paraId="63488A08" w14:textId="77777777" w:rsidR="2FF4B21C" w:rsidRDefault="2FF4B21C" w:rsidP="2FF4B21C">
      <w:pPr>
        <w:rPr>
          <w:highlight w:val="green"/>
          <w:lang w:val="es-ES"/>
        </w:rPr>
      </w:pPr>
      <w:r w:rsidRPr="2FF4B21C">
        <w:rPr>
          <w:highlight w:val="green"/>
          <w:lang w:val="es-ES"/>
        </w:rPr>
        <w:t>La Secretaría cancelará el registro de aquellas personas físicas o morales cuando:</w:t>
      </w:r>
    </w:p>
    <w:p w14:paraId="5877F07D" w14:textId="77777777" w:rsidR="2FF4B21C" w:rsidRDefault="2FF4B21C" w:rsidP="0016293D">
      <w:pPr>
        <w:pStyle w:val="ListParagraph"/>
        <w:numPr>
          <w:ilvl w:val="0"/>
          <w:numId w:val="23"/>
        </w:numPr>
        <w:ind w:left="426"/>
        <w:rPr>
          <w:highlight w:val="green"/>
          <w:lang w:val="es-ES"/>
        </w:rPr>
      </w:pPr>
      <w:r w:rsidRPr="2FF4B21C">
        <w:rPr>
          <w:highlight w:val="green"/>
          <w:lang w:val="es-ES"/>
        </w:rPr>
        <w:t>Se presenten servicios u obras especializadas no registradas en el Padrón (REPSE);</w:t>
      </w:r>
    </w:p>
    <w:p w14:paraId="653BE65E" w14:textId="77777777" w:rsidR="2FF4B21C" w:rsidRDefault="2FF4B21C" w:rsidP="0016293D">
      <w:pPr>
        <w:pStyle w:val="ListParagraph"/>
        <w:numPr>
          <w:ilvl w:val="0"/>
          <w:numId w:val="23"/>
        </w:numPr>
        <w:ind w:left="426"/>
        <w:rPr>
          <w:highlight w:val="green"/>
          <w:lang w:val="es-ES"/>
        </w:rPr>
      </w:pPr>
      <w:r w:rsidRPr="2FF4B21C">
        <w:rPr>
          <w:highlight w:val="green"/>
          <w:lang w:val="es-ES"/>
        </w:rPr>
        <w:t>Se presente servicios u obras especializadas que formen parte del objeto social o actividad económica preponderante de la beneficiaria;</w:t>
      </w:r>
    </w:p>
    <w:p w14:paraId="5C2AAC6E" w14:textId="77777777" w:rsidR="2FF4B21C" w:rsidRDefault="2FF4B21C" w:rsidP="0016293D">
      <w:pPr>
        <w:pStyle w:val="ListParagraph"/>
        <w:numPr>
          <w:ilvl w:val="0"/>
          <w:numId w:val="23"/>
        </w:numPr>
        <w:ind w:left="426"/>
        <w:rPr>
          <w:highlight w:val="green"/>
          <w:lang w:val="es-ES"/>
        </w:rPr>
      </w:pPr>
      <w:r w:rsidRPr="2FF4B21C">
        <w:rPr>
          <w:highlight w:val="green"/>
          <w:lang w:val="es-ES"/>
        </w:rPr>
        <w:t>Existan adeudos por créditos firmes derivados del incumplimiento de obligaciones fiscales y de seguridad social ante el Servicio de Administración Tributaria, el Instituto Mexicano del Seguro Social y el Instituto del Fondo Nacional para la Vivienda de los Trabajadores;</w:t>
      </w:r>
    </w:p>
    <w:p w14:paraId="76B26BF7" w14:textId="77777777" w:rsidR="2FF4B21C" w:rsidRDefault="2FF4B21C" w:rsidP="0016293D">
      <w:pPr>
        <w:pStyle w:val="ListParagraph"/>
        <w:numPr>
          <w:ilvl w:val="0"/>
          <w:numId w:val="23"/>
        </w:numPr>
        <w:ind w:left="426"/>
        <w:rPr>
          <w:highlight w:val="green"/>
          <w:lang w:val="es-ES"/>
        </w:rPr>
      </w:pPr>
      <w:r w:rsidRPr="2FF4B21C">
        <w:rPr>
          <w:highlight w:val="green"/>
          <w:lang w:val="es-ES"/>
        </w:rPr>
        <w:t>Se dejen de cumplir con los requisitos o requerimientos que sirvieron de base para el otorgamiento del registro;</w:t>
      </w:r>
    </w:p>
    <w:p w14:paraId="6607F1B4" w14:textId="77777777" w:rsidR="2FF4B21C" w:rsidRDefault="2FF4B21C" w:rsidP="0016293D">
      <w:pPr>
        <w:pStyle w:val="ListParagraph"/>
        <w:numPr>
          <w:ilvl w:val="0"/>
          <w:numId w:val="23"/>
        </w:numPr>
        <w:ind w:left="426"/>
        <w:rPr>
          <w:highlight w:val="green"/>
          <w:lang w:val="es-ES"/>
        </w:rPr>
      </w:pPr>
      <w:r w:rsidRPr="2FF4B21C">
        <w:rPr>
          <w:highlight w:val="green"/>
          <w:lang w:val="es-ES"/>
        </w:rPr>
        <w:t>Se niegue la atención de cualquier requerimiento de información o documentación que sea requerida por parte de la Secretaría;</w:t>
      </w:r>
    </w:p>
    <w:p w14:paraId="0878C3F7" w14:textId="77777777" w:rsidR="2FF4B21C" w:rsidRDefault="2FF4B21C" w:rsidP="0016293D">
      <w:pPr>
        <w:pStyle w:val="ListParagraph"/>
        <w:numPr>
          <w:ilvl w:val="0"/>
          <w:numId w:val="23"/>
        </w:numPr>
        <w:ind w:left="426"/>
        <w:rPr>
          <w:highlight w:val="green"/>
          <w:lang w:val="es-ES"/>
        </w:rPr>
      </w:pPr>
      <w:r w:rsidRPr="2FF4B21C">
        <w:rPr>
          <w:highlight w:val="green"/>
          <w:lang w:val="es-ES"/>
        </w:rPr>
        <w:t>No se realice la renovación del registro (REPSE) en el plazo establecido de tres años, como lo la señala en el segundo párrafo del artículo 15 de la Ley Federal del Trabajo.</w:t>
      </w:r>
    </w:p>
    <w:p w14:paraId="0E205809" w14:textId="77777777" w:rsidR="2FF4B21C" w:rsidRDefault="2FF4B21C" w:rsidP="0016293D">
      <w:pPr>
        <w:pStyle w:val="ListParagraph"/>
        <w:numPr>
          <w:ilvl w:val="0"/>
          <w:numId w:val="23"/>
        </w:numPr>
        <w:ind w:left="426"/>
        <w:rPr>
          <w:highlight w:val="green"/>
          <w:lang w:val="es-ES"/>
        </w:rPr>
      </w:pPr>
      <w:r w:rsidRPr="2FF4B21C">
        <w:rPr>
          <w:highlight w:val="green"/>
          <w:lang w:val="es-ES"/>
        </w:rPr>
        <w:t xml:space="preserve">Se advierta que los trabajadores no se encuentran inscritos en el Instituto Mexicano del Seguro Social, existan irregularidades relacionadas con el salario de los </w:t>
      </w:r>
      <w:r w:rsidRPr="2FF4B21C">
        <w:rPr>
          <w:highlight w:val="green"/>
          <w:lang w:val="es-ES"/>
        </w:rPr>
        <w:lastRenderedPageBreak/>
        <w:t>trabajadores y/o irregularidades relacionadas con el contrato de prestación del servicio especializado.</w:t>
      </w:r>
    </w:p>
    <w:p w14:paraId="0B6F8F9D" w14:textId="77777777" w:rsidR="2FF4B21C" w:rsidRDefault="2FF4B21C" w:rsidP="2FF4B21C">
      <w:pPr>
        <w:rPr>
          <w:highlight w:val="green"/>
          <w:lang w:val="es-ES"/>
        </w:rPr>
      </w:pPr>
      <w:r w:rsidRPr="2FF4B21C">
        <w:rPr>
          <w:highlight w:val="green"/>
          <w:lang w:val="es-ES"/>
        </w:rPr>
        <w:t>Acuerdo por el que se dan a conocer las disposiciones de carácter general para el registro de personas físicas o morales que presten servicios especializados o ejecuten obras especializadas a que se refiere el artículo 15 de la Ley Federal del Trabajo - Artículo Décimo Quinto</w:t>
      </w:r>
    </w:p>
    <w:p w14:paraId="3761DE5E" w14:textId="77777777" w:rsidR="2FF4B21C" w:rsidRDefault="2FF4B21C" w:rsidP="2FF4B21C">
      <w:pPr>
        <w:rPr>
          <w:highlight w:val="green"/>
          <w:lang w:val="es-ES"/>
        </w:rPr>
      </w:pPr>
    </w:p>
    <w:p w14:paraId="256EF4A3" w14:textId="77777777" w:rsidR="2FF4B21C" w:rsidRDefault="2FF4B21C" w:rsidP="2FF4B21C">
      <w:pPr>
        <w:rPr>
          <w:highlight w:val="green"/>
          <w:lang w:val="es-ES"/>
        </w:rPr>
      </w:pPr>
      <w:r w:rsidRPr="2FF4B21C">
        <w:rPr>
          <w:highlight w:val="green"/>
          <w:lang w:val="es-ES"/>
        </w:rPr>
        <w:t>¿Qué pasa si la Secretaría del Trabajo y Previsión Social advierte un incumplimiento en los requisitos del Registro de Prestadores de Servicios Especializados u Obras Especializadas (REPESE)?</w:t>
      </w:r>
    </w:p>
    <w:p w14:paraId="2BFC87B7" w14:textId="77777777" w:rsidR="2FF4B21C" w:rsidRDefault="2FF4B21C" w:rsidP="2FF4B21C">
      <w:pPr>
        <w:rPr>
          <w:highlight w:val="green"/>
          <w:lang w:val="es-ES"/>
        </w:rPr>
      </w:pPr>
      <w:r w:rsidRPr="2FF4B21C">
        <w:rPr>
          <w:highlight w:val="green"/>
          <w:lang w:val="es-ES"/>
        </w:rPr>
        <w:t>La Secretaría notificará a la persona física o moral respectiva, para que dentro del plazo de cinco días hábiles manifieste lo que a su derecho convenga, y en su caso, resolverá́ lo conducente.</w:t>
      </w:r>
    </w:p>
    <w:p w14:paraId="2A828AC8" w14:textId="77777777" w:rsidR="2FF4B21C" w:rsidRDefault="2FF4B21C" w:rsidP="2FF4B21C">
      <w:pPr>
        <w:rPr>
          <w:highlight w:val="green"/>
          <w:lang w:val="es-ES"/>
        </w:rPr>
      </w:pPr>
      <w:r w:rsidRPr="2FF4B21C">
        <w:rPr>
          <w:highlight w:val="green"/>
          <w:lang w:val="es-ES"/>
        </w:rPr>
        <w:t>Acuerdo por el que se dan a conocer las disposiciones de carácter general para el registro de personas físicas o morales que presten servicios especializados o ejecuten obras especializadas a que se refiere el artículo 15 de la Ley Federal del Trabajo - Artículo Décimo Quinto</w:t>
      </w:r>
    </w:p>
    <w:p w14:paraId="7B950956" w14:textId="77777777" w:rsidR="2FF4B21C" w:rsidRDefault="2FF4B21C" w:rsidP="2FF4B21C">
      <w:pPr>
        <w:rPr>
          <w:highlight w:val="green"/>
          <w:lang w:val="es-ES"/>
        </w:rPr>
      </w:pPr>
    </w:p>
    <w:p w14:paraId="2F3902BF" w14:textId="77777777" w:rsidR="2FF4B21C" w:rsidRDefault="2FF4B21C" w:rsidP="2FF4B21C">
      <w:pPr>
        <w:rPr>
          <w:highlight w:val="green"/>
          <w:lang w:val="es-ES"/>
        </w:rPr>
      </w:pPr>
      <w:r w:rsidRPr="2FF4B21C">
        <w:rPr>
          <w:highlight w:val="green"/>
          <w:lang w:val="es-ES"/>
        </w:rPr>
        <w:t>¿Puedo cancelar, modificar y actualizar mi Registro de Prestadores de Servicios Especializados u Obras Especializadas (REPESE)?</w:t>
      </w:r>
    </w:p>
    <w:p w14:paraId="69DFFA92" w14:textId="77777777" w:rsidR="2FF4B21C" w:rsidRDefault="2FF4B21C" w:rsidP="2FF4B21C">
      <w:pPr>
        <w:rPr>
          <w:highlight w:val="green"/>
          <w:lang w:val="es-ES"/>
        </w:rPr>
      </w:pPr>
      <w:r w:rsidRPr="2FF4B21C">
        <w:rPr>
          <w:highlight w:val="green"/>
          <w:lang w:val="es-ES"/>
        </w:rPr>
        <w:t>Sí, cualquiera cancelación, modificación o actualización deberá de realizarse a través de la plataforma del Registro de Prestadores de Servicios Especializados u Obras Especializadas (REPSE).</w:t>
      </w:r>
    </w:p>
    <w:p w14:paraId="3789D4FC" w14:textId="77777777" w:rsidR="2FF4B21C" w:rsidRDefault="2FF4B21C" w:rsidP="2FF4B21C">
      <w:pPr>
        <w:rPr>
          <w:highlight w:val="green"/>
          <w:lang w:val="es-ES"/>
        </w:rPr>
      </w:pPr>
      <w:r w:rsidRPr="2FF4B21C">
        <w:rPr>
          <w:highlight w:val="green"/>
          <w:lang w:val="es-ES"/>
        </w:rPr>
        <w:t>Acuerdo por el que se dan a conocer las disposiciones de carácter general para el registro de personas físicas o morales que presten servicios especializados o ejecuten obras especializadas a que se refiere el artículo 15 de la Ley Federal del Trabajo - Artículo Décimo Quinto A (cancelación) y B (modificación)</w:t>
      </w:r>
    </w:p>
    <w:p w14:paraId="39C29BF2" w14:textId="77777777" w:rsidR="2FF4B21C" w:rsidRDefault="2FF4B21C" w:rsidP="2FF4B21C">
      <w:pPr>
        <w:rPr>
          <w:highlight w:val="green"/>
          <w:lang w:val="es-ES"/>
        </w:rPr>
      </w:pPr>
    </w:p>
    <w:p w14:paraId="47490A03" w14:textId="77777777" w:rsidR="2FF4B21C" w:rsidRDefault="2FF4B21C" w:rsidP="2FF4B21C">
      <w:pPr>
        <w:rPr>
          <w:highlight w:val="green"/>
          <w:lang w:val="es-ES"/>
        </w:rPr>
      </w:pPr>
      <w:r w:rsidRPr="2FF4B21C">
        <w:rPr>
          <w:highlight w:val="green"/>
          <w:lang w:val="es-ES"/>
        </w:rPr>
        <w:t>¿Ya que estoy inscrito en el Registro de Prestadores de Servicios Especializados u Obras Especializadas (REPESE), cómo debo de identificar a mis trabajadores?</w:t>
      </w:r>
    </w:p>
    <w:p w14:paraId="54BEDAFE" w14:textId="77777777" w:rsidR="2FF4B21C" w:rsidRDefault="2FF4B21C" w:rsidP="2FF4B21C">
      <w:pPr>
        <w:rPr>
          <w:highlight w:val="green"/>
          <w:lang w:val="es-ES"/>
        </w:rPr>
      </w:pPr>
      <w:r w:rsidRPr="2FF4B21C">
        <w:rPr>
          <w:highlight w:val="green"/>
          <w:lang w:val="es-ES"/>
        </w:rPr>
        <w:t>Las personas físicas o morales que obtengan el registro están obligadas a identificar plenamente a sus trabajadores mediante la imagen, nombre, gafete o código de identidad que vincule a dichos trabajadores con la empresa que presta el servicio especializado o ejecuta la obra especializada durante el desarrollo de sus labores en las instalaciones de la empresa que contrata los servicios.</w:t>
      </w:r>
    </w:p>
    <w:p w14:paraId="79F2D1D4" w14:textId="77777777" w:rsidR="2FF4B21C" w:rsidRDefault="2FF4B21C" w:rsidP="2FF4B21C">
      <w:pPr>
        <w:rPr>
          <w:lang w:val="es-ES"/>
        </w:rPr>
      </w:pPr>
      <w:r w:rsidRPr="2FF4B21C">
        <w:rPr>
          <w:highlight w:val="green"/>
          <w:lang w:val="es-ES"/>
        </w:rPr>
        <w:t>Acuerdo por el que se dan a conocer las disposiciones de carácter general para el registro de personas físicas o morales que presten servicios especializados o ejecuten obras especializadas a que se refiere el artículo 15 de la Ley Federal del Trabajo - Artículo Décimo Séptimo</w:t>
      </w:r>
    </w:p>
    <w:p w14:paraId="77A11EB5" w14:textId="68F899C7" w:rsidR="2FF4B21C" w:rsidRDefault="2FF4B21C" w:rsidP="2FF4B21C">
      <w:pPr>
        <w:rPr>
          <w:lang w:val="es-ES"/>
        </w:rPr>
      </w:pPr>
    </w:p>
    <w:p w14:paraId="660A539F" w14:textId="380EA259" w:rsidR="00874D2E" w:rsidRDefault="00874D2E" w:rsidP="00874D2E">
      <w:pPr>
        <w:rPr>
          <w:lang w:val="es-ES"/>
        </w:rPr>
      </w:pPr>
    </w:p>
    <w:p w14:paraId="5CB0272A" w14:textId="77777777" w:rsidR="005D3879" w:rsidRDefault="00974EF4" w:rsidP="005D3879">
      <w:pPr>
        <w:pStyle w:val="Heading1"/>
        <w:rPr>
          <w:lang w:val="es-ES"/>
        </w:rPr>
      </w:pPr>
      <w:bookmarkStart w:id="3" w:name="_Toc147576113"/>
      <w:r>
        <w:rPr>
          <w:lang w:val="es-ES"/>
        </w:rPr>
        <w:lastRenderedPageBreak/>
        <w:t>Relaciones individuales de trabajo</w:t>
      </w:r>
      <w:bookmarkEnd w:id="3"/>
      <w:r>
        <w:rPr>
          <w:lang w:val="es-ES"/>
        </w:rPr>
        <w:t xml:space="preserve"> </w:t>
      </w:r>
    </w:p>
    <w:p w14:paraId="7CC2DC62" w14:textId="77777777" w:rsidR="00C279FE" w:rsidRDefault="2FF4B21C" w:rsidP="00C279FE">
      <w:pPr>
        <w:pStyle w:val="Heading2"/>
        <w:rPr>
          <w:lang w:val="es-ES"/>
        </w:rPr>
      </w:pPr>
      <w:bookmarkStart w:id="4" w:name="_Toc147576114"/>
      <w:r w:rsidRPr="2FF4B21C">
        <w:rPr>
          <w:lang w:val="es-ES"/>
        </w:rPr>
        <w:t>Disposiciones generales</w:t>
      </w:r>
      <w:bookmarkEnd w:id="4"/>
    </w:p>
    <w:p w14:paraId="00890DD4" w14:textId="70449A12" w:rsidR="2FF4B21C" w:rsidRDefault="2FF4B21C" w:rsidP="2FF4B21C">
      <w:pPr>
        <w:rPr>
          <w:rFonts w:ascii="Calibri" w:eastAsia="Calibri" w:hAnsi="Calibri" w:cs="Calibri"/>
          <w:color w:val="D13438"/>
          <w:lang w:val="es-ES"/>
        </w:rPr>
      </w:pPr>
      <w:r w:rsidRPr="2FF4B21C">
        <w:rPr>
          <w:rFonts w:ascii="Calibri" w:eastAsia="Calibri" w:hAnsi="Calibri" w:cs="Calibri"/>
          <w:b/>
          <w:bCs/>
          <w:highlight w:val="green"/>
          <w:lang w:val="es-ES"/>
        </w:rPr>
        <w:t>Definición de empresa</w:t>
      </w:r>
    </w:p>
    <w:p w14:paraId="3C5D52A8" w14:textId="2C0513BD"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¿Para las normas de trabajo, que se entiende por empresa?</w:t>
      </w:r>
    </w:p>
    <w:p w14:paraId="595FFD85" w14:textId="02494314"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De conformidad con el artículo 16, de la Ley Federal del Trabajo, empresa es la unidad económica de producción o distribución de bienes o servicios y por establecimiento la unidad técnica que como sucursal, agencia u otra forma semejante, sea parte integrante y contribuya a la realización de los fines de la empresa.</w:t>
      </w:r>
    </w:p>
    <w:p w14:paraId="06E34E07" w14:textId="454A7658"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LFT – Artículo 16</w:t>
      </w:r>
    </w:p>
    <w:p w14:paraId="2B2A4E9E" w14:textId="12FCCCA6" w:rsidR="2FF4B21C" w:rsidRDefault="2FF4B21C" w:rsidP="2FF4B21C">
      <w:pPr>
        <w:rPr>
          <w:rFonts w:ascii="Calibri" w:eastAsia="Calibri" w:hAnsi="Calibri" w:cs="Calibri"/>
          <w:color w:val="D13438"/>
          <w:lang w:val="es-ES"/>
        </w:rPr>
      </w:pPr>
    </w:p>
    <w:p w14:paraId="2B36897C" w14:textId="6EE96303" w:rsidR="2FF4B21C" w:rsidRDefault="2FF4B21C" w:rsidP="2FF4B21C">
      <w:pPr>
        <w:rPr>
          <w:rFonts w:ascii="Calibri" w:eastAsia="Calibri" w:hAnsi="Calibri" w:cs="Calibri"/>
          <w:color w:val="D13438"/>
          <w:lang w:val="es-ES"/>
        </w:rPr>
      </w:pPr>
      <w:r w:rsidRPr="2FF4B21C">
        <w:rPr>
          <w:rFonts w:ascii="Calibri" w:eastAsia="Calibri" w:hAnsi="Calibri" w:cs="Calibri"/>
          <w:b/>
          <w:bCs/>
          <w:highlight w:val="green"/>
          <w:lang w:val="es-ES"/>
        </w:rPr>
        <w:t>Definición de relación de trabajo</w:t>
      </w:r>
    </w:p>
    <w:p w14:paraId="26932D63" w14:textId="2E6C86A3"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¿Qué se entiende por relación de trabajo?</w:t>
      </w:r>
    </w:p>
    <w:p w14:paraId="30C24AC8" w14:textId="05B4F942"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 xml:space="preserve">De conformidad con el artículo 20, de la Ley Federal del Trabajo, </w:t>
      </w:r>
      <w:r w:rsidRPr="2FF4B21C">
        <w:rPr>
          <w:rFonts w:ascii="Calibri" w:eastAsia="Calibri" w:hAnsi="Calibri" w:cs="Calibri"/>
          <w:color w:val="D13438"/>
          <w:highlight w:val="green"/>
          <w:lang w:val="es-ES"/>
        </w:rPr>
        <w:t xml:space="preserve">la relación de trabajo es </w:t>
      </w:r>
      <w:r w:rsidRPr="2FF4B21C">
        <w:rPr>
          <w:rFonts w:ascii="Calibri" w:eastAsia="Calibri" w:hAnsi="Calibri" w:cs="Calibri"/>
          <w:highlight w:val="green"/>
          <w:lang w:val="es-ES"/>
        </w:rPr>
        <w:t>la prestación de un trabajo personal subordinado a una persona, mediante el pago de un salario, cualquiera que sea el acto que le dé origen.</w:t>
      </w:r>
    </w:p>
    <w:p w14:paraId="71BBDACC" w14:textId="4FECBC46"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LFT – Artículo 20</w:t>
      </w:r>
    </w:p>
    <w:p w14:paraId="32B1C474" w14:textId="6EE9C16F" w:rsidR="2FF4B21C" w:rsidRDefault="2FF4B21C" w:rsidP="2FF4B21C">
      <w:pPr>
        <w:rPr>
          <w:rFonts w:ascii="Calibri" w:eastAsia="Calibri" w:hAnsi="Calibri" w:cs="Calibri"/>
          <w:color w:val="D13438"/>
          <w:lang w:val="es-ES"/>
        </w:rPr>
      </w:pPr>
    </w:p>
    <w:p w14:paraId="73AC14C8" w14:textId="7BD41005" w:rsidR="2FF4B21C" w:rsidRDefault="2FF4B21C" w:rsidP="2FF4B21C">
      <w:pPr>
        <w:rPr>
          <w:rFonts w:ascii="Calibri" w:eastAsia="Calibri" w:hAnsi="Calibri" w:cs="Calibri"/>
          <w:color w:val="D13438"/>
          <w:lang w:val="es-ES"/>
        </w:rPr>
      </w:pPr>
      <w:r w:rsidRPr="2FF4B21C">
        <w:rPr>
          <w:rFonts w:ascii="Calibri" w:eastAsia="Calibri" w:hAnsi="Calibri" w:cs="Calibri"/>
          <w:b/>
          <w:bCs/>
          <w:highlight w:val="green"/>
          <w:lang w:val="es-ES"/>
        </w:rPr>
        <w:t>Definición de contrato individual de trabajo</w:t>
      </w:r>
    </w:p>
    <w:p w14:paraId="600F48A1" w14:textId="3C8059A7"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¿Qué se entiende por contrato individual de trabajo?</w:t>
      </w:r>
    </w:p>
    <w:p w14:paraId="4BDC7492" w14:textId="26E4E887"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 xml:space="preserve">De conformidad con el artículo 20, de la Ley Federal del Trabajo, </w:t>
      </w:r>
      <w:r w:rsidRPr="2FF4B21C">
        <w:rPr>
          <w:rFonts w:ascii="Calibri" w:eastAsia="Calibri" w:hAnsi="Calibri" w:cs="Calibri"/>
          <w:color w:val="D13438"/>
          <w:highlight w:val="green"/>
          <w:lang w:val="es-ES"/>
        </w:rPr>
        <w:t xml:space="preserve">es </w:t>
      </w:r>
      <w:r w:rsidRPr="2FF4B21C">
        <w:rPr>
          <w:rFonts w:ascii="Calibri" w:eastAsia="Calibri" w:hAnsi="Calibri" w:cs="Calibri"/>
          <w:highlight w:val="green"/>
          <w:lang w:val="es-ES"/>
        </w:rPr>
        <w:t>el contrato individual de trabajo es aquel por virtud del cual una persona se obliga a prestar a otra un trabajo personal subordinado, mediante el pago de un salario, cualquiera que sea su forma o denominación.</w:t>
      </w:r>
    </w:p>
    <w:p w14:paraId="2A65FCC8" w14:textId="534B6BAB"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LFT – Artículo 20</w:t>
      </w:r>
    </w:p>
    <w:p w14:paraId="5BB6F603" w14:textId="4416B4AB" w:rsidR="2FF4B21C" w:rsidRDefault="2FF4B21C" w:rsidP="2FF4B21C">
      <w:pPr>
        <w:rPr>
          <w:rFonts w:ascii="Calibri" w:eastAsia="Calibri" w:hAnsi="Calibri" w:cs="Calibri"/>
          <w:color w:val="D13438"/>
          <w:lang w:val="es-ES"/>
        </w:rPr>
      </w:pPr>
    </w:p>
    <w:p w14:paraId="621572C2" w14:textId="5174742B" w:rsidR="2FF4B21C" w:rsidRDefault="2FF4B21C" w:rsidP="2FF4B21C">
      <w:pPr>
        <w:rPr>
          <w:rFonts w:ascii="Calibri" w:eastAsia="Calibri" w:hAnsi="Calibri" w:cs="Calibri"/>
          <w:color w:val="D13438"/>
          <w:lang w:val="es-ES"/>
        </w:rPr>
      </w:pPr>
      <w:r w:rsidRPr="2FF4B21C">
        <w:rPr>
          <w:rFonts w:ascii="Calibri" w:eastAsia="Calibri" w:hAnsi="Calibri" w:cs="Calibri"/>
          <w:b/>
          <w:bCs/>
          <w:highlight w:val="green"/>
          <w:lang w:val="es-ES"/>
        </w:rPr>
        <w:t>Edad mínima para trabajar</w:t>
      </w:r>
    </w:p>
    <w:p w14:paraId="5B9F40E5" w14:textId="335CC608"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¿Cuál es la edad mínima para trabajar?</w:t>
      </w:r>
    </w:p>
    <w:p w14:paraId="343CB062" w14:textId="2985DDEE"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De conformidad con los artículos 22 y 22 Bis, de la Ley Federal del Trabajo, los mayores de quince años pueden prestar libremente sus servicios, con la autorización de quien ejerza su patria potestad y cuando hayan terminado su educación básica obligatoria, salvo los casos que apruebe la autoridad laboral correspondiente en que a su juicio haya compatibilidad entre los estudios y el trabajo.</w:t>
      </w:r>
    </w:p>
    <w:p w14:paraId="6799A590" w14:textId="3DEDFC28"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LFT – Artículo 22 y 22 Bis</w:t>
      </w:r>
    </w:p>
    <w:p w14:paraId="59EEF583" w14:textId="4B974A98" w:rsidR="2FF4B21C" w:rsidRDefault="2FF4B21C" w:rsidP="2FF4B21C">
      <w:pPr>
        <w:rPr>
          <w:rFonts w:ascii="Calibri" w:eastAsia="Calibri" w:hAnsi="Calibri" w:cs="Calibri"/>
          <w:color w:val="D13438"/>
          <w:lang w:val="es-ES"/>
        </w:rPr>
      </w:pPr>
    </w:p>
    <w:p w14:paraId="141DC9C5" w14:textId="00810E7C" w:rsidR="2FF4B21C" w:rsidRDefault="2FF4B21C" w:rsidP="2FF4B21C">
      <w:pPr>
        <w:rPr>
          <w:rFonts w:ascii="Calibri" w:eastAsia="Calibri" w:hAnsi="Calibri" w:cs="Calibri"/>
          <w:color w:val="D13438"/>
          <w:lang w:val="es-ES"/>
        </w:rPr>
      </w:pPr>
      <w:r w:rsidRPr="2FF4B21C">
        <w:rPr>
          <w:rFonts w:ascii="Calibri" w:eastAsia="Calibri" w:hAnsi="Calibri" w:cs="Calibri"/>
          <w:b/>
          <w:bCs/>
          <w:highlight w:val="green"/>
          <w:lang w:val="es-ES"/>
        </w:rPr>
        <w:t>Condiciones de trabajo mínimas</w:t>
      </w:r>
    </w:p>
    <w:p w14:paraId="3612011A" w14:textId="3DA10EB9"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¿Cuáles son las condiciones de trabajo que debe de contener el contrato individual de trabajo?</w:t>
      </w:r>
    </w:p>
    <w:p w14:paraId="651BB69D" w14:textId="601D3BE3"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De conformidad con los artículos 24 y 25, de la Ley Federal del Trabajo, a falta de contratos colectivos aplicables, se harán dos ejemplares del contrato individual en los que conste:</w:t>
      </w:r>
    </w:p>
    <w:p w14:paraId="29CD010C" w14:textId="5F8A3983" w:rsidR="2FF4B21C" w:rsidRDefault="2FF4B21C" w:rsidP="0016293D">
      <w:pPr>
        <w:pStyle w:val="ListParagraph"/>
        <w:numPr>
          <w:ilvl w:val="0"/>
          <w:numId w:val="12"/>
        </w:numPr>
        <w:rPr>
          <w:rFonts w:ascii="Calibri" w:eastAsia="Calibri" w:hAnsi="Calibri" w:cs="Calibri"/>
          <w:color w:val="D13438"/>
          <w:lang w:val="es-ES"/>
        </w:rPr>
      </w:pPr>
      <w:r w:rsidRPr="2FF4B21C">
        <w:rPr>
          <w:rFonts w:ascii="Calibri" w:eastAsia="Calibri" w:hAnsi="Calibri" w:cs="Calibri"/>
          <w:highlight w:val="green"/>
          <w:lang w:val="es-ES"/>
        </w:rPr>
        <w:t>Nombre, nacionalidad, edad, sexo, estado civil, Clave Única de Registro de Población, Registro Federal de Contribuyentes y domicilio del trabajador y del patrón;</w:t>
      </w:r>
    </w:p>
    <w:p w14:paraId="4DAD6E52" w14:textId="7C65DC9A" w:rsidR="2FF4B21C" w:rsidRDefault="2FF4B21C" w:rsidP="0016293D">
      <w:pPr>
        <w:pStyle w:val="ListParagraph"/>
        <w:numPr>
          <w:ilvl w:val="0"/>
          <w:numId w:val="12"/>
        </w:numPr>
        <w:rPr>
          <w:rFonts w:ascii="Calibri" w:eastAsia="Calibri" w:hAnsi="Calibri" w:cs="Calibri"/>
          <w:color w:val="D13438"/>
          <w:lang w:val="es-ES"/>
        </w:rPr>
      </w:pPr>
      <w:r w:rsidRPr="2FF4B21C">
        <w:rPr>
          <w:rFonts w:ascii="Calibri" w:eastAsia="Calibri" w:hAnsi="Calibri" w:cs="Calibri"/>
          <w:highlight w:val="green"/>
          <w:lang w:val="es-ES"/>
        </w:rPr>
        <w:lastRenderedPageBreak/>
        <w:t>Si la relación de trabajo es para obra o tiempo determinado, por temporada, de capacitación inicial o por tiempo indeterminado y, en su caso, si está sujeta a un periodo de prueba;</w:t>
      </w:r>
    </w:p>
    <w:p w14:paraId="679B2445" w14:textId="14A11296" w:rsidR="2FF4B21C" w:rsidRDefault="2FF4B21C" w:rsidP="0016293D">
      <w:pPr>
        <w:pStyle w:val="ListParagraph"/>
        <w:numPr>
          <w:ilvl w:val="0"/>
          <w:numId w:val="12"/>
        </w:numPr>
        <w:rPr>
          <w:rFonts w:ascii="Calibri" w:eastAsia="Calibri" w:hAnsi="Calibri" w:cs="Calibri"/>
          <w:color w:val="D13438"/>
          <w:lang w:val="es-ES"/>
        </w:rPr>
      </w:pPr>
      <w:r w:rsidRPr="2FF4B21C">
        <w:rPr>
          <w:rFonts w:ascii="Calibri" w:eastAsia="Calibri" w:hAnsi="Calibri" w:cs="Calibri"/>
          <w:highlight w:val="green"/>
          <w:lang w:val="es-ES"/>
        </w:rPr>
        <w:t>El servicio o servicios que deban prestarse, los que se determinaran con la mayor precisión posible;</w:t>
      </w:r>
    </w:p>
    <w:p w14:paraId="229A2D5F" w14:textId="209C9DE5" w:rsidR="2FF4B21C" w:rsidRDefault="2FF4B21C" w:rsidP="0016293D">
      <w:pPr>
        <w:pStyle w:val="ListParagraph"/>
        <w:numPr>
          <w:ilvl w:val="0"/>
          <w:numId w:val="12"/>
        </w:numPr>
        <w:rPr>
          <w:rFonts w:ascii="Calibri" w:eastAsia="Calibri" w:hAnsi="Calibri" w:cs="Calibri"/>
          <w:color w:val="D13438"/>
          <w:lang w:val="es-ES"/>
        </w:rPr>
      </w:pPr>
      <w:r w:rsidRPr="2FF4B21C">
        <w:rPr>
          <w:rFonts w:ascii="Calibri" w:eastAsia="Calibri" w:hAnsi="Calibri" w:cs="Calibri"/>
          <w:highlight w:val="green"/>
          <w:lang w:val="es-ES"/>
        </w:rPr>
        <w:t>El lugar o los lugares donde deba prestarse el trabajo;</w:t>
      </w:r>
    </w:p>
    <w:p w14:paraId="443FEC6D" w14:textId="031F53E2" w:rsidR="2FF4B21C" w:rsidRDefault="2FF4B21C" w:rsidP="0016293D">
      <w:pPr>
        <w:pStyle w:val="ListParagraph"/>
        <w:numPr>
          <w:ilvl w:val="0"/>
          <w:numId w:val="12"/>
        </w:numPr>
        <w:rPr>
          <w:rFonts w:ascii="Calibri" w:eastAsia="Calibri" w:hAnsi="Calibri" w:cs="Calibri"/>
          <w:color w:val="D13438"/>
          <w:lang w:val="es-ES"/>
        </w:rPr>
      </w:pPr>
      <w:r w:rsidRPr="2FF4B21C">
        <w:rPr>
          <w:rFonts w:ascii="Calibri" w:eastAsia="Calibri" w:hAnsi="Calibri" w:cs="Calibri"/>
          <w:highlight w:val="green"/>
          <w:lang w:val="es-ES"/>
        </w:rPr>
        <w:t>La duración de la jornada;</w:t>
      </w:r>
    </w:p>
    <w:p w14:paraId="5D1EAE08" w14:textId="44A09419" w:rsidR="2FF4B21C" w:rsidRDefault="2FF4B21C" w:rsidP="0016293D">
      <w:pPr>
        <w:pStyle w:val="ListParagraph"/>
        <w:numPr>
          <w:ilvl w:val="0"/>
          <w:numId w:val="12"/>
        </w:numPr>
        <w:rPr>
          <w:rFonts w:ascii="Calibri" w:eastAsia="Calibri" w:hAnsi="Calibri" w:cs="Calibri"/>
          <w:color w:val="D13438"/>
          <w:lang w:val="es-ES"/>
        </w:rPr>
      </w:pPr>
      <w:r w:rsidRPr="2FF4B21C">
        <w:rPr>
          <w:rFonts w:ascii="Calibri" w:eastAsia="Calibri" w:hAnsi="Calibri" w:cs="Calibri"/>
          <w:highlight w:val="green"/>
          <w:lang w:val="es-ES"/>
        </w:rPr>
        <w:t>La forma y el monto del salario;</w:t>
      </w:r>
    </w:p>
    <w:p w14:paraId="08391CC1" w14:textId="72BD774E" w:rsidR="2FF4B21C" w:rsidRDefault="2FF4B21C" w:rsidP="0016293D">
      <w:pPr>
        <w:pStyle w:val="ListParagraph"/>
        <w:numPr>
          <w:ilvl w:val="0"/>
          <w:numId w:val="12"/>
        </w:numPr>
        <w:rPr>
          <w:rFonts w:ascii="Calibri" w:eastAsia="Calibri" w:hAnsi="Calibri" w:cs="Calibri"/>
          <w:color w:val="D13438"/>
          <w:lang w:val="es-ES"/>
        </w:rPr>
      </w:pPr>
      <w:r w:rsidRPr="2FF4B21C">
        <w:rPr>
          <w:rFonts w:ascii="Calibri" w:eastAsia="Calibri" w:hAnsi="Calibri" w:cs="Calibri"/>
          <w:highlight w:val="green"/>
          <w:lang w:val="es-ES"/>
        </w:rPr>
        <w:t>El día y el lugar de pago del salario;</w:t>
      </w:r>
    </w:p>
    <w:p w14:paraId="6F80CBAF" w14:textId="44635596" w:rsidR="2FF4B21C" w:rsidRDefault="2FF4B21C" w:rsidP="0016293D">
      <w:pPr>
        <w:pStyle w:val="ListParagraph"/>
        <w:numPr>
          <w:ilvl w:val="0"/>
          <w:numId w:val="12"/>
        </w:numPr>
        <w:rPr>
          <w:rFonts w:ascii="Calibri" w:eastAsia="Calibri" w:hAnsi="Calibri" w:cs="Calibri"/>
          <w:color w:val="D13438"/>
          <w:lang w:val="es-ES"/>
        </w:rPr>
      </w:pPr>
      <w:r w:rsidRPr="2FF4B21C">
        <w:rPr>
          <w:rFonts w:ascii="Calibri" w:eastAsia="Calibri" w:hAnsi="Calibri" w:cs="Calibri"/>
          <w:highlight w:val="green"/>
          <w:lang w:val="es-ES"/>
        </w:rPr>
        <w:t>La indicación de que el trabajador será́ capacitado o adiestrado en los términos de los planes y programas establecidos o que se establezcan en la empresa, conforme a lo dispuesto en esta Ley; y</w:t>
      </w:r>
    </w:p>
    <w:p w14:paraId="2BDA6973" w14:textId="159C47F6" w:rsidR="2FF4B21C" w:rsidRDefault="2FF4B21C" w:rsidP="0016293D">
      <w:pPr>
        <w:pStyle w:val="ListParagraph"/>
        <w:numPr>
          <w:ilvl w:val="0"/>
          <w:numId w:val="12"/>
        </w:numPr>
        <w:rPr>
          <w:rFonts w:ascii="Calibri" w:eastAsia="Calibri" w:hAnsi="Calibri" w:cs="Calibri"/>
          <w:color w:val="D13438"/>
          <w:lang w:val="es-ES"/>
        </w:rPr>
      </w:pPr>
      <w:r w:rsidRPr="2FF4B21C">
        <w:rPr>
          <w:rFonts w:ascii="Calibri" w:eastAsia="Calibri" w:hAnsi="Calibri" w:cs="Calibri"/>
          <w:highlight w:val="green"/>
          <w:lang w:val="es-ES"/>
        </w:rPr>
        <w:t>Otras condiciones de trabajo, tales como días de descanso, vacaciones y demás que convengan el trabajador y el patrón.</w:t>
      </w:r>
    </w:p>
    <w:p w14:paraId="6C95DDCD" w14:textId="7EF93280" w:rsidR="2FF4B21C" w:rsidRDefault="2FF4B21C" w:rsidP="0016293D">
      <w:pPr>
        <w:pStyle w:val="ListParagraph"/>
        <w:numPr>
          <w:ilvl w:val="0"/>
          <w:numId w:val="12"/>
        </w:numPr>
        <w:rPr>
          <w:rFonts w:ascii="Calibri" w:eastAsia="Calibri" w:hAnsi="Calibri" w:cs="Calibri"/>
          <w:color w:val="D13438"/>
          <w:lang w:val="es-ES"/>
        </w:rPr>
      </w:pPr>
      <w:r w:rsidRPr="2FF4B21C">
        <w:rPr>
          <w:rFonts w:ascii="Calibri" w:eastAsia="Calibri" w:hAnsi="Calibri" w:cs="Calibri"/>
          <w:highlight w:val="green"/>
          <w:lang w:val="es-ES"/>
        </w:rPr>
        <w:t>La designación de beneficiarios a los que refiere el artículo 501 de esta ley, para el pago de los salarios y prestaciones devengadas y no cobradas a la muerte de los trabajadores o las que se generen por su fallecimiento o desaparición derivada de un acto delincuencial.</w:t>
      </w:r>
    </w:p>
    <w:p w14:paraId="5C5F9FF9" w14:textId="7E9134C6" w:rsidR="2FF4B21C" w:rsidRDefault="2FF4B21C" w:rsidP="2FF4B21C">
      <w:pPr>
        <w:rPr>
          <w:rFonts w:ascii="Calibri" w:eastAsia="Calibri" w:hAnsi="Calibri" w:cs="Calibri"/>
          <w:lang w:val="es-ES"/>
        </w:rPr>
      </w:pPr>
      <w:r w:rsidRPr="2FF4B21C">
        <w:rPr>
          <w:rFonts w:ascii="Calibri" w:eastAsia="Calibri" w:hAnsi="Calibri" w:cs="Calibri"/>
          <w:highlight w:val="green"/>
          <w:lang w:val="es-ES"/>
        </w:rPr>
        <w:t>LFT – Artículos 24 y 25</w:t>
      </w:r>
    </w:p>
    <w:p w14:paraId="3DAC32B3" w14:textId="5351DA65" w:rsidR="2FF4B21C" w:rsidRDefault="2FF4B21C" w:rsidP="2FF4B21C">
      <w:pPr>
        <w:rPr>
          <w:rFonts w:ascii="Calibri" w:eastAsia="Calibri" w:hAnsi="Calibri" w:cs="Calibri"/>
          <w:color w:val="D13438"/>
          <w:lang w:val="es-ES"/>
        </w:rPr>
      </w:pPr>
    </w:p>
    <w:p w14:paraId="0060CA9C" w14:textId="70FF706C" w:rsidR="2FF4B21C" w:rsidRDefault="2FF4B21C" w:rsidP="2FF4B21C">
      <w:pPr>
        <w:spacing w:line="259" w:lineRule="auto"/>
        <w:rPr>
          <w:rFonts w:ascii="Calibri" w:eastAsia="Calibri" w:hAnsi="Calibri" w:cs="Calibri"/>
          <w:lang w:val="es-ES"/>
        </w:rPr>
      </w:pPr>
      <w:r w:rsidRPr="2FF4B21C">
        <w:rPr>
          <w:rFonts w:ascii="Calibri" w:eastAsia="Calibri" w:hAnsi="Calibri" w:cs="Calibri"/>
          <w:highlight w:val="green"/>
          <w:lang w:val="es-ES"/>
        </w:rPr>
        <w:t>¿Qué pasa si el trabajado no tiene contrato laboral?</w:t>
      </w:r>
    </w:p>
    <w:p w14:paraId="55CF248C" w14:textId="6E82D7B3" w:rsidR="2FF4B21C" w:rsidRDefault="2FF4B21C" w:rsidP="2FF4B21C">
      <w:pPr>
        <w:spacing w:line="259" w:lineRule="auto"/>
        <w:rPr>
          <w:rFonts w:ascii="Calibri" w:eastAsia="Calibri" w:hAnsi="Calibri" w:cs="Calibri"/>
          <w:lang w:val="es-ES"/>
        </w:rPr>
      </w:pPr>
      <w:r w:rsidRPr="2FF4B21C">
        <w:rPr>
          <w:rFonts w:ascii="Calibri" w:eastAsia="Calibri" w:hAnsi="Calibri" w:cs="Calibri"/>
          <w:highlight w:val="green"/>
          <w:lang w:val="es-ES"/>
        </w:rPr>
        <w:t xml:space="preserve">De conformidad con el artículo 26, de la Ley Federal del Trabajo, la falta de contrato privado no priva al trabajador de los derechos que deriven de las normas de trabajo y de los servicios prestados, pues se imputará el patrón la falta de esa formalidad. </w:t>
      </w:r>
    </w:p>
    <w:p w14:paraId="0632267A" w14:textId="2D252F6B" w:rsidR="2FF4B21C" w:rsidRDefault="2FF4B21C" w:rsidP="2FF4B21C">
      <w:pPr>
        <w:rPr>
          <w:rFonts w:ascii="Calibri" w:eastAsia="Calibri" w:hAnsi="Calibri" w:cs="Calibri"/>
          <w:lang w:val="es-ES"/>
        </w:rPr>
      </w:pPr>
      <w:r w:rsidRPr="2FF4B21C">
        <w:rPr>
          <w:rFonts w:ascii="Calibri" w:eastAsia="Calibri" w:hAnsi="Calibri" w:cs="Calibri"/>
          <w:highlight w:val="green"/>
          <w:lang w:val="es-ES"/>
        </w:rPr>
        <w:t>LFT – Artículo 26</w:t>
      </w:r>
    </w:p>
    <w:p w14:paraId="33EB9289" w14:textId="1125B66D" w:rsidR="2FF4B21C" w:rsidRDefault="2FF4B21C" w:rsidP="2FF4B21C">
      <w:pPr>
        <w:rPr>
          <w:rFonts w:ascii="Calibri" w:eastAsia="Calibri" w:hAnsi="Calibri" w:cs="Calibri"/>
          <w:lang w:val="es-ES"/>
        </w:rPr>
      </w:pPr>
    </w:p>
    <w:p w14:paraId="43A9C76F" w14:textId="23422552" w:rsidR="2FF4B21C" w:rsidRDefault="2FF4B21C" w:rsidP="2FF4B21C">
      <w:pPr>
        <w:rPr>
          <w:rFonts w:ascii="Calibri" w:eastAsia="Calibri" w:hAnsi="Calibri" w:cs="Calibri"/>
          <w:lang w:val="es-ES"/>
        </w:rPr>
      </w:pPr>
      <w:r w:rsidRPr="2FF4B21C">
        <w:rPr>
          <w:rFonts w:ascii="Calibri" w:eastAsia="Calibri" w:hAnsi="Calibri" w:cs="Calibri"/>
          <w:lang w:val="es-ES"/>
        </w:rPr>
        <w:t>¿Qué se requiere para que un trabajador mexicano contratado en México pueda realizar su trabajo fuera del país?</w:t>
      </w:r>
    </w:p>
    <w:p w14:paraId="06700301" w14:textId="6C345843"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De conformidad con el artículo 28, de la Ley Federal del Trabajo Artículo, para la prestación de los servicios de trabajadores mexicanos fuera de la República, contratados en territorio nacional y cuyo contrato de trabajo se rija por esta Ley, se observará lo siguiente: I. Las condiciones de trabajo se harán constar por escrito de acuerdo con las reglas previstas en el artículo 25 de la Ley Federal del Trabajo y además deberán establecer que: a) Los gastos de repatriación quedan a cargo del empresario contratante; b) Las condiciones de vivienda decorosa e higiénica que disfrutará el trabajador, mediante arrendamiento o cualquier otra forma; c) La forma y condiciones en las que se le otorgará al trabajador y de su familia, en su caso, la atención médica correspondiente; y d) Los mecanismos para informar al trabajador acerca de las autoridades consulares y diplomáticas mexicanas a las que podrán acudir en el extranjero y de las autoridades competentes del país a donde se prestarán los servicios, cuando el trabajador considere que sus derechos han sido menoscabados, a fin de ejercer la acción legal conducente. II. El patrón señalará́ en el contrato de trabajo domicilio dentro de la república. III. El contrato de trabajo será́ sometido a la aprobación del Centro Federal de Conciliación y Registro Laboral para su aprobación. En caso de que el patrón no cuente con un establecimiento permanente y </w:t>
      </w:r>
      <w:r w:rsidRPr="2FF4B21C">
        <w:rPr>
          <w:rFonts w:ascii="Calibri" w:eastAsia="Calibri" w:hAnsi="Calibri" w:cs="Calibri"/>
          <w:lang w:val="es-ES"/>
        </w:rPr>
        <w:lastRenderedPageBreak/>
        <w:t>domicilio fiscal o de representación comercial en territorio nacional, el Centro Federal de Conciliación y Registro Laboral fijará el monto de una fianza o depósito para garantizar el cumplimiento de las obligaciones contraídas. El patrón deberá comprobar ante dicho Centro el otorgamiento de la fianza o la constitución del depósito. IV. El trabajador y el patrón deberán anexar al contrato de trabajo la visa o permiso de trabajo emitido por las autoridades consulares o migratorias del país donde deban prestarse los servicios. V. Una vez que el patrón comprueba ante el Centro Federal de Conciliación y Registro Laboral que ha cumplido las obligaciones contraídas, se ordenará la cancelación de la fianza o la devolución del depósito que esta hubiere determinado.</w:t>
      </w:r>
    </w:p>
    <w:p w14:paraId="474844BA" w14:textId="065C8631" w:rsidR="2FF4B21C" w:rsidRDefault="2FF4B21C" w:rsidP="2FF4B21C">
      <w:pPr>
        <w:rPr>
          <w:rFonts w:ascii="Calibri" w:eastAsia="Calibri" w:hAnsi="Calibri" w:cs="Calibri"/>
          <w:lang w:val="es-ES"/>
        </w:rPr>
      </w:pPr>
      <w:r w:rsidRPr="2FF4B21C">
        <w:rPr>
          <w:rFonts w:ascii="Calibri" w:eastAsia="Calibri" w:hAnsi="Calibri" w:cs="Calibri"/>
          <w:lang w:val="es-ES"/>
        </w:rPr>
        <w:t>LFT – Artículo 28</w:t>
      </w:r>
    </w:p>
    <w:p w14:paraId="4D6D3DB6" w14:textId="358F4F53" w:rsidR="2FF4B21C" w:rsidRDefault="2FF4B21C" w:rsidP="2FF4B21C">
      <w:pPr>
        <w:rPr>
          <w:rFonts w:ascii="Calibri" w:eastAsia="Calibri" w:hAnsi="Calibri" w:cs="Calibri"/>
          <w:lang w:val="es-ES"/>
        </w:rPr>
      </w:pPr>
    </w:p>
    <w:p w14:paraId="05FF3CF1" w14:textId="4380B349" w:rsidR="2FF4B21C" w:rsidRDefault="2FF4B21C" w:rsidP="2FF4B21C">
      <w:pPr>
        <w:rPr>
          <w:rFonts w:ascii="Calibri" w:eastAsia="Calibri" w:hAnsi="Calibri" w:cs="Calibri"/>
          <w:lang w:val="es-ES"/>
        </w:rPr>
      </w:pPr>
      <w:r w:rsidRPr="2FF4B21C">
        <w:rPr>
          <w:rFonts w:ascii="Calibri" w:eastAsia="Calibri" w:hAnsi="Calibri" w:cs="Calibri"/>
          <w:lang w:val="es-ES"/>
        </w:rPr>
        <w:t>¿Los menores de dieciocho años pueden trabajar en el extranjero?</w:t>
      </w:r>
    </w:p>
    <w:p w14:paraId="6C8B348C" w14:textId="276712D5" w:rsidR="2FF4B21C" w:rsidRDefault="2FF4B21C" w:rsidP="2FF4B21C">
      <w:pPr>
        <w:rPr>
          <w:rFonts w:ascii="Calibri" w:eastAsia="Calibri" w:hAnsi="Calibri" w:cs="Calibri"/>
          <w:lang w:val="es-ES"/>
        </w:rPr>
      </w:pPr>
      <w:r w:rsidRPr="2FF4B21C">
        <w:rPr>
          <w:rFonts w:ascii="Calibri" w:eastAsia="Calibri" w:hAnsi="Calibri" w:cs="Calibri"/>
          <w:lang w:val="es-ES"/>
        </w:rPr>
        <w:t>De conformidad con el artículo 29, de la Ley Federal del Trabajo, de manera general no. Ya que está prohibido el empleo de menores de dieciocho años para la prestación de servicios fuera de la república. Sin embargo, de manera particular, si pueden trabajar cuando se trate de técnicos, profesionales, artistas, deportistas y de trabajadores especializados.</w:t>
      </w:r>
    </w:p>
    <w:p w14:paraId="3FD24C1A" w14:textId="00B2B9BD" w:rsidR="2FF4B21C" w:rsidRDefault="2FF4B21C" w:rsidP="2FF4B21C">
      <w:pPr>
        <w:rPr>
          <w:rFonts w:ascii="Calibri" w:eastAsia="Calibri" w:hAnsi="Calibri" w:cs="Calibri"/>
          <w:lang w:val="es-ES"/>
        </w:rPr>
      </w:pPr>
      <w:r w:rsidRPr="2FF4B21C">
        <w:rPr>
          <w:rFonts w:ascii="Calibri" w:eastAsia="Calibri" w:hAnsi="Calibri" w:cs="Calibri"/>
          <w:lang w:val="es-ES"/>
        </w:rPr>
        <w:t>LFT – Artículo 29</w:t>
      </w:r>
    </w:p>
    <w:p w14:paraId="26F3E442" w14:textId="76799A5E" w:rsidR="2FF4B21C" w:rsidRDefault="2FF4B21C" w:rsidP="2FF4B21C">
      <w:pPr>
        <w:rPr>
          <w:rFonts w:ascii="Calibri" w:eastAsia="Calibri" w:hAnsi="Calibri" w:cs="Calibri"/>
          <w:lang w:val="es-ES"/>
        </w:rPr>
      </w:pPr>
    </w:p>
    <w:p w14:paraId="7FD2A3AB" w14:textId="48A984C6" w:rsidR="2FF4B21C" w:rsidRDefault="2FF4B21C" w:rsidP="2FF4B21C">
      <w:pPr>
        <w:rPr>
          <w:rFonts w:ascii="Calibri" w:eastAsia="Calibri" w:hAnsi="Calibri" w:cs="Calibri"/>
          <w:lang w:val="es-ES"/>
        </w:rPr>
      </w:pPr>
      <w:r w:rsidRPr="2FF4B21C">
        <w:rPr>
          <w:rFonts w:ascii="Calibri" w:eastAsia="Calibri" w:hAnsi="Calibri" w:cs="Calibri"/>
          <w:lang w:val="es-ES"/>
        </w:rPr>
        <w:t>¿Cuál es la finalidad de los contratos de trabajo?</w:t>
      </w:r>
    </w:p>
    <w:p w14:paraId="74A59751" w14:textId="3577C7FD" w:rsidR="2FF4B21C" w:rsidRDefault="2FF4B21C" w:rsidP="2FF4B21C">
      <w:pPr>
        <w:rPr>
          <w:rFonts w:ascii="Calibri" w:eastAsia="Calibri" w:hAnsi="Calibri" w:cs="Calibri"/>
          <w:lang w:val="es-ES"/>
        </w:rPr>
      </w:pPr>
      <w:r w:rsidRPr="2FF4B21C">
        <w:rPr>
          <w:rFonts w:ascii="Calibri" w:eastAsia="Calibri" w:hAnsi="Calibri" w:cs="Calibri"/>
          <w:lang w:val="es-ES"/>
        </w:rPr>
        <w:t>De conformidad con el artículo 31, de la Ley Federal del Trabajo, obligar a lo expresamente pactado y a las consecuencias que sean conformes a las normas de trabajo, a la buena fe y a la equidad.</w:t>
      </w:r>
    </w:p>
    <w:p w14:paraId="6B25598E" w14:textId="5C99083B" w:rsidR="2FF4B21C" w:rsidRDefault="2FF4B21C" w:rsidP="2FF4B21C">
      <w:pPr>
        <w:rPr>
          <w:rFonts w:ascii="Calibri" w:eastAsia="Calibri" w:hAnsi="Calibri" w:cs="Calibri"/>
          <w:lang w:val="es-ES"/>
        </w:rPr>
      </w:pPr>
      <w:r w:rsidRPr="2FF4B21C">
        <w:rPr>
          <w:rFonts w:ascii="Calibri" w:eastAsia="Calibri" w:hAnsi="Calibri" w:cs="Calibri"/>
          <w:lang w:val="es-ES"/>
        </w:rPr>
        <w:t>LFT – Artículo 31</w:t>
      </w:r>
    </w:p>
    <w:p w14:paraId="1D192831" w14:textId="50F97A1D" w:rsidR="2FF4B21C" w:rsidRDefault="2FF4B21C" w:rsidP="2FF4B21C">
      <w:pPr>
        <w:rPr>
          <w:rFonts w:ascii="Calibri" w:eastAsia="Calibri" w:hAnsi="Calibri" w:cs="Calibri"/>
          <w:lang w:val="es-ES"/>
        </w:rPr>
      </w:pPr>
    </w:p>
    <w:p w14:paraId="7F43EAE2" w14:textId="6E42E560" w:rsidR="2FF4B21C" w:rsidRDefault="2FF4B21C" w:rsidP="2FF4B21C">
      <w:pPr>
        <w:rPr>
          <w:rFonts w:ascii="Calibri" w:eastAsia="Calibri" w:hAnsi="Calibri" w:cs="Calibri"/>
          <w:lang w:val="es-ES"/>
        </w:rPr>
      </w:pPr>
      <w:r w:rsidRPr="2FF4B21C">
        <w:rPr>
          <w:rFonts w:ascii="Calibri" w:eastAsia="Calibri" w:hAnsi="Calibri" w:cs="Calibri"/>
          <w:lang w:val="es-ES"/>
        </w:rPr>
        <w:t>¿Qué sucede si un trabajador incumple las normas de trabajo?</w:t>
      </w:r>
    </w:p>
    <w:p w14:paraId="46AC23F6" w14:textId="4FD338BF" w:rsidR="2FF4B21C" w:rsidRDefault="2FF4B21C" w:rsidP="2FF4B21C">
      <w:pPr>
        <w:rPr>
          <w:rFonts w:ascii="Calibri" w:eastAsia="Calibri" w:hAnsi="Calibri" w:cs="Calibri"/>
          <w:lang w:val="es-ES"/>
        </w:rPr>
      </w:pPr>
      <w:r w:rsidRPr="2FF4B21C">
        <w:rPr>
          <w:rFonts w:ascii="Calibri" w:eastAsia="Calibri" w:hAnsi="Calibri" w:cs="Calibri"/>
          <w:lang w:val="es-ES"/>
        </w:rPr>
        <w:t>De conformidad con el artículo 32, de la Ley Federal del Trabajo, si un trabajador incumple las normas de trabajo solo da lugar a su responsabilidad civil, sin que en ningún caso pueda hacerse coacción sobre su persona.</w:t>
      </w:r>
    </w:p>
    <w:p w14:paraId="37FAAF32" w14:textId="7025EE75" w:rsidR="2FF4B21C" w:rsidRDefault="2FF4B21C" w:rsidP="2FF4B21C">
      <w:pPr>
        <w:rPr>
          <w:rFonts w:ascii="Calibri" w:eastAsia="Calibri" w:hAnsi="Calibri" w:cs="Calibri"/>
          <w:lang w:val="es-ES"/>
        </w:rPr>
      </w:pPr>
      <w:r w:rsidRPr="2FF4B21C">
        <w:rPr>
          <w:rFonts w:ascii="Calibri" w:eastAsia="Calibri" w:hAnsi="Calibri" w:cs="Calibri"/>
          <w:lang w:val="es-ES"/>
        </w:rPr>
        <w:t>LFT – Artículo 32</w:t>
      </w:r>
    </w:p>
    <w:p w14:paraId="615601E6" w14:textId="43308A60" w:rsidR="2FF4B21C" w:rsidRDefault="2FF4B21C" w:rsidP="2FF4B21C">
      <w:pPr>
        <w:rPr>
          <w:rFonts w:ascii="Calibri" w:eastAsia="Calibri" w:hAnsi="Calibri" w:cs="Calibri"/>
          <w:lang w:val="es-ES"/>
        </w:rPr>
      </w:pPr>
    </w:p>
    <w:p w14:paraId="7E22088A" w14:textId="3B3712D1" w:rsidR="2FF4B21C" w:rsidRDefault="2FF4B21C" w:rsidP="2FF4B21C">
      <w:pPr>
        <w:jc w:val="both"/>
        <w:rPr>
          <w:rFonts w:ascii="Verdana" w:eastAsia="Verdana" w:hAnsi="Verdana" w:cs="Verdana"/>
          <w:color w:val="000000" w:themeColor="text1"/>
          <w:sz w:val="16"/>
          <w:szCs w:val="16"/>
          <w:lang w:val="es-ES"/>
        </w:rPr>
      </w:pPr>
      <w:r w:rsidRPr="2FF4B21C">
        <w:rPr>
          <w:rFonts w:ascii="Verdana" w:eastAsia="Verdana" w:hAnsi="Verdana" w:cs="Verdana"/>
          <w:color w:val="000000" w:themeColor="text1"/>
          <w:sz w:val="16"/>
          <w:szCs w:val="16"/>
          <w:lang w:val="es-ES"/>
        </w:rPr>
        <w:t>¿Qué requieren para ser válidos los convenios y liquidaciones?</w:t>
      </w:r>
    </w:p>
    <w:p w14:paraId="2E005DC9" w14:textId="602AC8FC"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De conformidad con el artículo 33, de la Ley Federal del Trabajo, los convenio o liquidación para ser válidos deberán hacerse por escrito y contener una relación circunstanciada de los hechos que lo motiven y de los derechos comprendidos en él. Los convenio o liquidación </w:t>
      </w:r>
      <w:proofErr w:type="spellStart"/>
      <w:r w:rsidRPr="2FF4B21C">
        <w:rPr>
          <w:rFonts w:ascii="Calibri" w:eastAsia="Calibri" w:hAnsi="Calibri" w:cs="Calibri"/>
          <w:lang w:val="es-ES"/>
        </w:rPr>
        <w:t>debrán</w:t>
      </w:r>
      <w:proofErr w:type="spellEnd"/>
      <w:r w:rsidRPr="2FF4B21C">
        <w:rPr>
          <w:rFonts w:ascii="Calibri" w:eastAsia="Calibri" w:hAnsi="Calibri" w:cs="Calibri"/>
          <w:lang w:val="es-ES"/>
        </w:rPr>
        <w:t xml:space="preserve"> ser ratificados ante los Centros de Conciliación o el juez laboral según corresponda, que lo aprobará siempre que no contenga renuncia de los derechos de los trabajadores.</w:t>
      </w:r>
    </w:p>
    <w:p w14:paraId="139AEF0B" w14:textId="6B539651" w:rsidR="2FF4B21C" w:rsidRDefault="2FF4B21C" w:rsidP="2FF4B21C">
      <w:pPr>
        <w:rPr>
          <w:rFonts w:ascii="Calibri" w:eastAsia="Calibri" w:hAnsi="Calibri" w:cs="Calibri"/>
          <w:lang w:val="es-ES"/>
        </w:rPr>
      </w:pPr>
      <w:r w:rsidRPr="2FF4B21C">
        <w:rPr>
          <w:rFonts w:ascii="Calibri" w:eastAsia="Calibri" w:hAnsi="Calibri" w:cs="Calibri"/>
          <w:lang w:val="es-ES"/>
        </w:rPr>
        <w:t>LFT – Artículo 33</w:t>
      </w:r>
    </w:p>
    <w:p w14:paraId="5800D315" w14:textId="3C22ABF4" w:rsidR="2FF4B21C" w:rsidRDefault="2FF4B21C" w:rsidP="2FF4B21C">
      <w:pPr>
        <w:rPr>
          <w:rFonts w:ascii="Calibri" w:eastAsia="Calibri" w:hAnsi="Calibri" w:cs="Calibri"/>
          <w:lang w:val="es-ES"/>
        </w:rPr>
      </w:pPr>
    </w:p>
    <w:p w14:paraId="094F9B80" w14:textId="33793680" w:rsidR="2FF4B21C" w:rsidRDefault="2FF4B21C" w:rsidP="2FF4B21C">
      <w:pPr>
        <w:jc w:val="both"/>
        <w:rPr>
          <w:rFonts w:ascii="Verdana" w:eastAsia="Verdana" w:hAnsi="Verdana" w:cs="Verdana"/>
          <w:color w:val="000000" w:themeColor="text1"/>
          <w:sz w:val="16"/>
          <w:szCs w:val="16"/>
          <w:lang w:val="es-ES"/>
        </w:rPr>
      </w:pPr>
      <w:r w:rsidRPr="2FF4B21C">
        <w:rPr>
          <w:rFonts w:ascii="Verdana" w:eastAsia="Verdana" w:hAnsi="Verdana" w:cs="Verdana"/>
          <w:color w:val="000000" w:themeColor="text1"/>
          <w:sz w:val="16"/>
          <w:szCs w:val="16"/>
          <w:lang w:val="es-ES"/>
        </w:rPr>
        <w:t>¿Qué sucede cuando un convenio celebrado entre el trabajador y el patrón no es ratificado ante los Centros de Conciliación o el juez laboral según corresponda?</w:t>
      </w:r>
    </w:p>
    <w:p w14:paraId="285D7A55" w14:textId="0E615D23" w:rsidR="2FF4B21C" w:rsidRDefault="2FF4B21C" w:rsidP="2FF4B21C">
      <w:pPr>
        <w:jc w:val="both"/>
        <w:rPr>
          <w:rFonts w:ascii="Verdana" w:eastAsia="Verdana" w:hAnsi="Verdana" w:cs="Verdana"/>
          <w:color w:val="000000" w:themeColor="text1"/>
          <w:sz w:val="16"/>
          <w:szCs w:val="16"/>
          <w:lang w:val="es-ES"/>
        </w:rPr>
      </w:pPr>
      <w:r w:rsidRPr="2FF4B21C">
        <w:rPr>
          <w:rFonts w:ascii="Verdana" w:eastAsia="Verdana" w:hAnsi="Verdana" w:cs="Verdana"/>
          <w:color w:val="000000" w:themeColor="text1"/>
          <w:sz w:val="16"/>
          <w:szCs w:val="16"/>
          <w:lang w:val="es-ES"/>
        </w:rPr>
        <w:t xml:space="preserve">De conformidad con el artículo 33, de la Ley Federal del Trabajo, cuando el convenio sea celebrado sin la intervención de las autoridades, será susceptible de ser reclamada la nulidad ante el </w:t>
      </w:r>
      <w:proofErr w:type="spellStart"/>
      <w:r w:rsidRPr="2FF4B21C">
        <w:rPr>
          <w:rFonts w:ascii="Verdana" w:eastAsia="Verdana" w:hAnsi="Verdana" w:cs="Verdana"/>
          <w:color w:val="000000" w:themeColor="text1"/>
          <w:sz w:val="16"/>
          <w:szCs w:val="16"/>
          <w:lang w:val="es-ES"/>
        </w:rPr>
        <w:t>el</w:t>
      </w:r>
      <w:proofErr w:type="spellEnd"/>
      <w:r w:rsidRPr="2FF4B21C">
        <w:rPr>
          <w:rFonts w:ascii="Verdana" w:eastAsia="Verdana" w:hAnsi="Verdana" w:cs="Verdana"/>
          <w:color w:val="000000" w:themeColor="text1"/>
          <w:sz w:val="16"/>
          <w:szCs w:val="16"/>
          <w:lang w:val="es-ES"/>
        </w:rPr>
        <w:t xml:space="preserve"> juez laboral, solamente de aquello que contenga renuncia de los derechos de los trabajadores, sin embargo, el resto de las cláusulas convenidas conservará su valor.</w:t>
      </w:r>
    </w:p>
    <w:p w14:paraId="04539DDE" w14:textId="5DC40A2A" w:rsidR="2FF4B21C" w:rsidRDefault="2FF4B21C" w:rsidP="2FF4B21C">
      <w:pPr>
        <w:jc w:val="both"/>
        <w:rPr>
          <w:rFonts w:ascii="Verdana" w:eastAsia="Verdana" w:hAnsi="Verdana" w:cs="Verdana"/>
          <w:color w:val="000000" w:themeColor="text1"/>
          <w:sz w:val="16"/>
          <w:szCs w:val="16"/>
          <w:lang w:val="es-ES"/>
        </w:rPr>
      </w:pPr>
      <w:r w:rsidRPr="2FF4B21C">
        <w:rPr>
          <w:rFonts w:ascii="Verdana" w:eastAsia="Verdana" w:hAnsi="Verdana" w:cs="Verdana"/>
          <w:color w:val="000000" w:themeColor="text1"/>
          <w:sz w:val="16"/>
          <w:szCs w:val="16"/>
          <w:lang w:val="es-ES"/>
        </w:rPr>
        <w:t>LFT – Artículo 33</w:t>
      </w:r>
    </w:p>
    <w:p w14:paraId="3FBA0A8D" w14:textId="632AD890" w:rsidR="2FF4B21C" w:rsidRDefault="2FF4B21C" w:rsidP="2FF4B21C">
      <w:pPr>
        <w:rPr>
          <w:rFonts w:ascii="Calibri" w:eastAsia="Calibri" w:hAnsi="Calibri" w:cs="Calibri"/>
          <w:lang w:val="es-ES"/>
        </w:rPr>
      </w:pPr>
    </w:p>
    <w:p w14:paraId="46783627" w14:textId="101A1D45" w:rsidR="2FF4B21C" w:rsidRDefault="2FF4B21C" w:rsidP="2FF4B21C">
      <w:pPr>
        <w:jc w:val="both"/>
        <w:rPr>
          <w:rFonts w:ascii="Verdana" w:eastAsia="Verdana" w:hAnsi="Verdana" w:cs="Verdana"/>
          <w:color w:val="000000" w:themeColor="text1"/>
          <w:sz w:val="16"/>
          <w:szCs w:val="16"/>
          <w:lang w:val="es-ES"/>
        </w:rPr>
      </w:pPr>
      <w:r w:rsidRPr="2FF4B21C">
        <w:rPr>
          <w:rFonts w:ascii="Verdana" w:eastAsia="Verdana" w:hAnsi="Verdana" w:cs="Verdana"/>
          <w:color w:val="000000" w:themeColor="text1"/>
          <w:sz w:val="16"/>
          <w:szCs w:val="16"/>
          <w:lang w:val="es-ES"/>
        </w:rPr>
        <w:t>¿Cuáles son las reglas que se deben de observar cuando se afecten los derechos de los trabajadores a través de la celebración de un convenio entre el patrón y el sindicato?</w:t>
      </w:r>
    </w:p>
    <w:p w14:paraId="6CDE24F4" w14:textId="617BE060" w:rsidR="2FF4B21C" w:rsidRDefault="2FF4B21C" w:rsidP="2FF4B21C">
      <w:pPr>
        <w:jc w:val="both"/>
        <w:rPr>
          <w:rFonts w:ascii="Verdana" w:eastAsia="Verdana" w:hAnsi="Verdana" w:cs="Verdana"/>
          <w:color w:val="000000" w:themeColor="text1"/>
          <w:sz w:val="16"/>
          <w:szCs w:val="16"/>
          <w:lang w:val="es-ES"/>
        </w:rPr>
      </w:pPr>
      <w:r w:rsidRPr="2FF4B21C">
        <w:rPr>
          <w:rFonts w:ascii="Verdana" w:eastAsia="Verdana" w:hAnsi="Verdana" w:cs="Verdana"/>
          <w:color w:val="000000" w:themeColor="text1"/>
          <w:sz w:val="16"/>
          <w:szCs w:val="16"/>
          <w:lang w:val="es-ES"/>
        </w:rPr>
        <w:t>De conformidad con el artículo 34, de la Ley Federal del Trabajo, en los convenios celebrados entre los sindicatos y los patrones que puedan afectar derechos de los trabajadores, se observarán las normas siguientes: I. Regirán únicamente para el futuro, por lo que no podrán afectar las prestaciones ya; II. No podrán referirse a trabajadores individualmente determinados; y III. Cuando se trate de reducción de los trabajos, el reajuste se efectuará de conformidad con lo dispuesto en el artículo 437 de la Ley Federal del Trabajo. Esto es, se tomará en consideración el escalafón de los trabajadores, a efecto de que sean reajustados los de menor antigüeda</w:t>
      </w:r>
      <w:r w:rsidRPr="2FF4B21C">
        <w:rPr>
          <w:rFonts w:ascii="Arial" w:eastAsia="Arial" w:hAnsi="Arial" w:cs="Arial"/>
          <w:color w:val="000000" w:themeColor="text1"/>
          <w:sz w:val="16"/>
          <w:szCs w:val="16"/>
          <w:lang w:val="es-ES"/>
        </w:rPr>
        <w:t>d</w:t>
      </w:r>
      <w:r w:rsidRPr="2FF4B21C">
        <w:rPr>
          <w:rFonts w:ascii="Verdana" w:eastAsia="Verdana" w:hAnsi="Verdana" w:cs="Verdana"/>
          <w:color w:val="000000" w:themeColor="text1"/>
          <w:sz w:val="16"/>
          <w:szCs w:val="16"/>
          <w:lang w:val="es-ES"/>
        </w:rPr>
        <w:t>.</w:t>
      </w:r>
    </w:p>
    <w:p w14:paraId="1E267C1D" w14:textId="74594C6B" w:rsidR="2FF4B21C" w:rsidRDefault="2FF4B21C" w:rsidP="2FF4B21C">
      <w:pPr>
        <w:jc w:val="both"/>
        <w:rPr>
          <w:rFonts w:ascii="Verdana" w:eastAsia="Verdana" w:hAnsi="Verdana" w:cs="Verdana"/>
          <w:color w:val="000000" w:themeColor="text1"/>
          <w:sz w:val="16"/>
          <w:szCs w:val="16"/>
          <w:lang w:val="es-ES"/>
        </w:rPr>
      </w:pPr>
      <w:r w:rsidRPr="2FF4B21C">
        <w:rPr>
          <w:rFonts w:ascii="Verdana" w:eastAsia="Verdana" w:hAnsi="Verdana" w:cs="Verdana"/>
          <w:color w:val="000000" w:themeColor="text1"/>
          <w:sz w:val="16"/>
          <w:szCs w:val="16"/>
          <w:lang w:val="es-ES"/>
        </w:rPr>
        <w:t>LFT – Artículo 34</w:t>
      </w:r>
    </w:p>
    <w:p w14:paraId="5B6EC93B" w14:textId="01D5C332" w:rsidR="2FF4B21C" w:rsidRDefault="2FF4B21C" w:rsidP="2FF4B21C">
      <w:pPr>
        <w:rPr>
          <w:lang w:val="es-ES"/>
        </w:rPr>
      </w:pPr>
    </w:p>
    <w:p w14:paraId="6BDCD839" w14:textId="0AC32DDB" w:rsidR="005D3879" w:rsidRDefault="2FF4B21C" w:rsidP="00C279FE">
      <w:pPr>
        <w:pStyle w:val="Heading2"/>
        <w:rPr>
          <w:lang w:val="es-ES"/>
        </w:rPr>
      </w:pPr>
      <w:bookmarkStart w:id="5" w:name="_Toc147576115"/>
      <w:r w:rsidRPr="2FF4B21C">
        <w:rPr>
          <w:lang w:val="es-ES"/>
        </w:rPr>
        <w:t>Duración de las relaciones de trabajo</w:t>
      </w:r>
      <w:bookmarkEnd w:id="5"/>
    </w:p>
    <w:p w14:paraId="226F9DCC" w14:textId="5C3AB3AE" w:rsidR="2FF4B21C" w:rsidRDefault="2FF4B21C" w:rsidP="2FF4B21C">
      <w:pPr>
        <w:rPr>
          <w:rFonts w:ascii="Calibri" w:eastAsia="Calibri" w:hAnsi="Calibri" w:cs="Calibri"/>
          <w:color w:val="D13438"/>
          <w:lang w:val="es-ES"/>
        </w:rPr>
      </w:pPr>
    </w:p>
    <w:p w14:paraId="1A980AB1" w14:textId="409DA491" w:rsidR="2FF4B21C" w:rsidRDefault="2FF4B21C" w:rsidP="2FF4B21C">
      <w:pPr>
        <w:rPr>
          <w:rFonts w:ascii="Calibri" w:eastAsia="Calibri" w:hAnsi="Calibri" w:cs="Calibri"/>
          <w:color w:val="D13438"/>
          <w:lang w:val="es-ES"/>
        </w:rPr>
      </w:pPr>
      <w:r w:rsidRPr="2FF4B21C">
        <w:rPr>
          <w:rFonts w:ascii="Calibri" w:eastAsia="Calibri" w:hAnsi="Calibri" w:cs="Calibri"/>
          <w:b/>
          <w:bCs/>
          <w:highlight w:val="green"/>
          <w:lang w:val="es-ES"/>
        </w:rPr>
        <w:t>Duración de las relaciones de trabajo</w:t>
      </w:r>
    </w:p>
    <w:p w14:paraId="293E67BD" w14:textId="6FB75CC1"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¿Cuáles son los tipos de relaciones de trabajo?</w:t>
      </w:r>
    </w:p>
    <w:p w14:paraId="4B46D7EA" w14:textId="45AD57B0"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De conformidad con el artículo 35, de la Ley Federal del Trabajo, las relaciones de trabajo pueden ser para obra o tiempo determinado, por temporada o por tiempo indeterminado y en su caso podrá́ estar sujeto a prueba o a capacitación inicial. A falta de estipulaciones expresas, la relación será́ por tiempo indeterminado.</w:t>
      </w:r>
    </w:p>
    <w:p w14:paraId="50CDABF9" w14:textId="3759763B"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LFT – Artículo 35</w:t>
      </w:r>
    </w:p>
    <w:p w14:paraId="19B60BB7" w14:textId="673D7C6F" w:rsidR="2FF4B21C" w:rsidRDefault="2FF4B21C" w:rsidP="2FF4B21C">
      <w:pPr>
        <w:rPr>
          <w:lang w:val="es-ES"/>
        </w:rPr>
      </w:pPr>
    </w:p>
    <w:p w14:paraId="11690804" w14:textId="6375221B"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¿Qué tipo de contratos se pueden celebrar para la explotación de minas que carezcan de minerales costeables o para la restauración de minas abandonadas o paralizadas?</w:t>
      </w:r>
    </w:p>
    <w:p w14:paraId="1CE119AB" w14:textId="3EF8E05D"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De conformidad con el artículo 38, de la Ley Federal del Trabajo, las relaciones de trabajo vinculadas a las minas pueden ser por tiempo u obra determinado o para la inversión de capital determinado.</w:t>
      </w:r>
    </w:p>
    <w:p w14:paraId="7880DAB0" w14:textId="7C3DD3F8"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LFT – Artículo 38</w:t>
      </w:r>
    </w:p>
    <w:p w14:paraId="682834B9" w14:textId="6E936C63" w:rsidR="2FF4B21C" w:rsidRDefault="2FF4B21C" w:rsidP="2FF4B21C">
      <w:pPr>
        <w:rPr>
          <w:rFonts w:ascii="Calibri" w:eastAsia="Calibri" w:hAnsi="Calibri" w:cs="Calibri"/>
          <w:highlight w:val="green"/>
          <w:lang w:val="es-ES"/>
        </w:rPr>
      </w:pPr>
    </w:p>
    <w:p w14:paraId="74249836" w14:textId="739A9F6A" w:rsidR="2FF4B21C" w:rsidRDefault="2FF4B21C" w:rsidP="2FF4B21C">
      <w:pPr>
        <w:rPr>
          <w:rFonts w:ascii="Calibri" w:eastAsia="Calibri" w:hAnsi="Calibri" w:cs="Calibri"/>
          <w:color w:val="D13438"/>
          <w:lang w:val="es-ES"/>
        </w:rPr>
      </w:pPr>
      <w:r w:rsidRPr="2FF4B21C">
        <w:rPr>
          <w:rFonts w:ascii="Calibri" w:eastAsia="Calibri" w:hAnsi="Calibri" w:cs="Calibri"/>
          <w:color w:val="D13438"/>
          <w:lang w:val="es-ES"/>
        </w:rPr>
        <w:t xml:space="preserve">¿Ya terminó la vigencia de mi contrato, la empresa me puede recontratar? </w:t>
      </w:r>
    </w:p>
    <w:p w14:paraId="64A7DE7D" w14:textId="4035B4DE" w:rsidR="2FF4B21C" w:rsidRDefault="2FF4B21C" w:rsidP="2FF4B21C">
      <w:pPr>
        <w:rPr>
          <w:rFonts w:ascii="Calibri" w:eastAsia="Calibri" w:hAnsi="Calibri" w:cs="Calibri"/>
          <w:color w:val="D13438"/>
          <w:lang w:val="es-ES"/>
        </w:rPr>
      </w:pPr>
    </w:p>
    <w:p w14:paraId="20FE41B5" w14:textId="1DDB3956" w:rsidR="2FF4B21C" w:rsidRDefault="2FF4B21C" w:rsidP="2FF4B21C">
      <w:pPr>
        <w:rPr>
          <w:rFonts w:ascii="Calibri" w:eastAsia="Calibri" w:hAnsi="Calibri" w:cs="Calibri"/>
          <w:color w:val="D13438"/>
          <w:lang w:val="es-ES"/>
        </w:rPr>
      </w:pPr>
      <w:r w:rsidRPr="2FF4B21C">
        <w:rPr>
          <w:rFonts w:ascii="Calibri" w:eastAsia="Calibri" w:hAnsi="Calibri" w:cs="Calibri"/>
          <w:color w:val="D13438"/>
          <w:lang w:val="es-ES"/>
        </w:rPr>
        <w:t xml:space="preserve">¿Como saber si la naturaleza del trabajo continua vigente? </w:t>
      </w:r>
    </w:p>
    <w:p w14:paraId="78C52BF5" w14:textId="68936AAB" w:rsidR="2FF4B21C" w:rsidRDefault="2FF4B21C" w:rsidP="2FF4B21C">
      <w:pPr>
        <w:rPr>
          <w:rFonts w:ascii="Calibri" w:eastAsia="Calibri" w:hAnsi="Calibri" w:cs="Calibri"/>
          <w:color w:val="D13438"/>
          <w:lang w:val="es-ES"/>
        </w:rPr>
      </w:pPr>
    </w:p>
    <w:p w14:paraId="76BAFFC2" w14:textId="5922D3C2" w:rsidR="2FF4B21C" w:rsidRDefault="2FF4B21C" w:rsidP="2FF4B21C">
      <w:pPr>
        <w:rPr>
          <w:rFonts w:ascii="Calibri" w:eastAsia="Calibri" w:hAnsi="Calibri" w:cs="Calibri"/>
          <w:color w:val="D13438"/>
          <w:lang w:val="es-ES"/>
        </w:rPr>
      </w:pPr>
      <w:r w:rsidRPr="2FF4B21C">
        <w:rPr>
          <w:rFonts w:ascii="Calibri" w:eastAsia="Calibri" w:hAnsi="Calibri" w:cs="Calibri"/>
          <w:color w:val="D13438"/>
          <w:lang w:val="es-ES"/>
        </w:rPr>
        <w:t>¿Cómo se calculan las prestaciones si solo labore 3 meses de acuerdo con mi contrato?</w:t>
      </w:r>
    </w:p>
    <w:p w14:paraId="0BAAE924" w14:textId="559A1290" w:rsidR="2FF4B21C" w:rsidRDefault="2FF4B21C" w:rsidP="2FF4B21C">
      <w:pPr>
        <w:rPr>
          <w:rFonts w:ascii="Calibri" w:eastAsia="Calibri" w:hAnsi="Calibri" w:cs="Calibri"/>
          <w:highlight w:val="green"/>
          <w:lang w:val="es-ES"/>
        </w:rPr>
      </w:pPr>
    </w:p>
    <w:p w14:paraId="632B17F8" w14:textId="17CF9148" w:rsidR="2FF4B21C" w:rsidRDefault="2FF4B21C" w:rsidP="2FF4B21C">
      <w:pPr>
        <w:rPr>
          <w:lang w:val="es-ES"/>
        </w:rPr>
      </w:pPr>
    </w:p>
    <w:p w14:paraId="568103C8" w14:textId="4B63E142" w:rsidR="00C279FE" w:rsidRDefault="2FF4B21C" w:rsidP="00C279FE">
      <w:pPr>
        <w:pStyle w:val="Heading3"/>
        <w:rPr>
          <w:lang w:val="es-ES"/>
        </w:rPr>
      </w:pPr>
      <w:bookmarkStart w:id="6" w:name="_Toc147576116"/>
      <w:r w:rsidRPr="2FF4B21C">
        <w:rPr>
          <w:lang w:val="es-ES"/>
        </w:rPr>
        <w:t>Obra determinada</w:t>
      </w:r>
      <w:bookmarkEnd w:id="6"/>
    </w:p>
    <w:p w14:paraId="340BDF89" w14:textId="0B70E953"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¿Cuándo es posible celebrar un contrato de obra determinada?</w:t>
      </w:r>
    </w:p>
    <w:p w14:paraId="0EA05584" w14:textId="61BE6A1C"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De conformidad con el artículo 36, de la Ley Federal del Trabajo, un contrato de obra determinada únicamente puede estipularse cuando su naturaleza así lo exija. Como ejemplo, aplican los contratos de construcción para una casa, un edificio, un centro comercial.</w:t>
      </w:r>
    </w:p>
    <w:p w14:paraId="4EBF3DC4" w14:textId="4F4B6D84"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LFT – Artículo 36</w:t>
      </w:r>
    </w:p>
    <w:p w14:paraId="369610E1" w14:textId="4DEFE713" w:rsidR="2FF4B21C" w:rsidRDefault="2FF4B21C" w:rsidP="2FF4B21C">
      <w:pPr>
        <w:rPr>
          <w:rFonts w:ascii="Calibri" w:eastAsia="Calibri" w:hAnsi="Calibri" w:cs="Calibri"/>
          <w:highlight w:val="green"/>
          <w:lang w:val="es-ES"/>
        </w:rPr>
      </w:pPr>
    </w:p>
    <w:p w14:paraId="5E16DD41" w14:textId="4E030657" w:rsidR="2FF4B21C" w:rsidRDefault="2FF4B21C" w:rsidP="2FF4B21C">
      <w:pPr>
        <w:rPr>
          <w:rFonts w:ascii="Calibri" w:eastAsia="Calibri" w:hAnsi="Calibri" w:cs="Calibri"/>
          <w:highlight w:val="green"/>
          <w:lang w:val="es-ES"/>
        </w:rPr>
      </w:pPr>
    </w:p>
    <w:p w14:paraId="649029CB" w14:textId="601A88CE" w:rsidR="2FF4B21C" w:rsidRDefault="2FF4B21C" w:rsidP="2FF4B21C">
      <w:pPr>
        <w:rPr>
          <w:lang w:val="es-ES"/>
        </w:rPr>
      </w:pPr>
    </w:p>
    <w:p w14:paraId="21957415" w14:textId="3A26480A" w:rsidR="00794FC2" w:rsidRPr="00794FC2" w:rsidRDefault="2FF4B21C" w:rsidP="00794FC2">
      <w:pPr>
        <w:pStyle w:val="Heading3"/>
        <w:rPr>
          <w:lang w:val="es-ES"/>
        </w:rPr>
      </w:pPr>
      <w:bookmarkStart w:id="7" w:name="_Toc147576117"/>
      <w:r w:rsidRPr="2FF4B21C">
        <w:rPr>
          <w:lang w:val="es-ES"/>
        </w:rPr>
        <w:lastRenderedPageBreak/>
        <w:t>Temporada</w:t>
      </w:r>
      <w:bookmarkEnd w:id="7"/>
    </w:p>
    <w:p w14:paraId="49601D60" w14:textId="247B497B" w:rsidR="2FF4B21C" w:rsidRDefault="2FF4B21C" w:rsidP="2FF4B21C">
      <w:pPr>
        <w:rPr>
          <w:lang w:val="es-ES"/>
        </w:rPr>
      </w:pPr>
    </w:p>
    <w:p w14:paraId="128D1ED4" w14:textId="54043A0B" w:rsidR="00974C2F" w:rsidRDefault="2FF4B21C" w:rsidP="00974C2F">
      <w:pPr>
        <w:pStyle w:val="Heading3"/>
        <w:rPr>
          <w:lang w:val="es-ES"/>
        </w:rPr>
      </w:pPr>
      <w:bookmarkStart w:id="8" w:name="_Toc147576118"/>
      <w:r w:rsidRPr="2FF4B21C">
        <w:rPr>
          <w:lang w:val="es-ES"/>
        </w:rPr>
        <w:t>Tiempo determinado</w:t>
      </w:r>
      <w:bookmarkEnd w:id="8"/>
    </w:p>
    <w:p w14:paraId="11D9EAF1" w14:textId="223C5BA3"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¿Cuándo es posible celebrar un contrato de tiempo determinado?</w:t>
      </w:r>
    </w:p>
    <w:p w14:paraId="6B80DD9A" w14:textId="28E998E3"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De conformidad con el artículo 37, de la Ley Federal del Trabajo, un contrato de tiempo determinado únicamente puede celebrarse cuando:</w:t>
      </w:r>
    </w:p>
    <w:p w14:paraId="5FADBCB7" w14:textId="4D3E904D" w:rsidR="2FF4B21C" w:rsidRDefault="2FF4B21C" w:rsidP="0016293D">
      <w:pPr>
        <w:pStyle w:val="ListParagraph"/>
        <w:numPr>
          <w:ilvl w:val="0"/>
          <w:numId w:val="11"/>
        </w:numPr>
        <w:rPr>
          <w:rFonts w:ascii="Calibri" w:eastAsia="Calibri" w:hAnsi="Calibri" w:cs="Calibri"/>
          <w:color w:val="D13438"/>
          <w:lang w:val="es-ES"/>
        </w:rPr>
      </w:pPr>
      <w:r w:rsidRPr="2FF4B21C">
        <w:rPr>
          <w:rFonts w:ascii="Calibri" w:eastAsia="Calibri" w:hAnsi="Calibri" w:cs="Calibri"/>
          <w:highlight w:val="green"/>
          <w:lang w:val="es-ES"/>
        </w:rPr>
        <w:t>Lo exija la naturaleza del trabajo que se va a prestar. Como ejemplo, aplican los contratos para trabajadores que laboren únicamente durante la temporada de vacaciones de verano, entre otros.</w:t>
      </w:r>
    </w:p>
    <w:p w14:paraId="03591EB8" w14:textId="6A5640BB" w:rsidR="2FF4B21C" w:rsidRDefault="2FF4B21C" w:rsidP="0016293D">
      <w:pPr>
        <w:pStyle w:val="ListParagraph"/>
        <w:numPr>
          <w:ilvl w:val="0"/>
          <w:numId w:val="11"/>
        </w:numPr>
        <w:rPr>
          <w:rFonts w:ascii="Calibri" w:eastAsia="Calibri" w:hAnsi="Calibri" w:cs="Calibri"/>
          <w:color w:val="D13438"/>
          <w:lang w:val="es-ES"/>
        </w:rPr>
      </w:pPr>
      <w:r w:rsidRPr="2FF4B21C">
        <w:rPr>
          <w:rFonts w:ascii="Calibri" w:eastAsia="Calibri" w:hAnsi="Calibri" w:cs="Calibri"/>
          <w:highlight w:val="green"/>
          <w:lang w:val="es-ES"/>
        </w:rPr>
        <w:t>Cuando tenga por objeto substituir temporalmente a otro trabajador. Como ejemplo, aplican los contratos para trabajadores que van a sustituir a un trabajador que se encuentra en una incapacidad temporal por accidente o enfermedad, también aplican cuando una trabajadora solicita su periodo de maternidad.</w:t>
      </w:r>
    </w:p>
    <w:p w14:paraId="67E36C1C" w14:textId="667EE396" w:rsidR="2FF4B21C" w:rsidRDefault="2FF4B21C" w:rsidP="0016293D">
      <w:pPr>
        <w:pStyle w:val="ListParagraph"/>
        <w:numPr>
          <w:ilvl w:val="0"/>
          <w:numId w:val="11"/>
        </w:numPr>
        <w:rPr>
          <w:rFonts w:ascii="Calibri" w:eastAsia="Calibri" w:hAnsi="Calibri" w:cs="Calibri"/>
          <w:color w:val="D13438"/>
          <w:lang w:val="es-ES"/>
        </w:rPr>
      </w:pPr>
      <w:r w:rsidRPr="2FF4B21C">
        <w:rPr>
          <w:rFonts w:ascii="Calibri" w:eastAsia="Calibri" w:hAnsi="Calibri" w:cs="Calibri"/>
          <w:highlight w:val="green"/>
          <w:lang w:val="es-ES"/>
        </w:rPr>
        <w:t xml:space="preserve">En los demás casos previstos por esta Ley. Este supuesto abierto se vincula con el artículo 38, de la Ley Federal del Trabajo, en el que se prevé una relación de trabajo para la explotación de minas que carezcan de minerales costeables o para la restauración de minas abandonadas o paralizadas. </w:t>
      </w:r>
    </w:p>
    <w:p w14:paraId="52DFB7EA" w14:textId="304116C0"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LFT – Artículo 37 y 38</w:t>
      </w:r>
    </w:p>
    <w:p w14:paraId="2BA52C8D" w14:textId="6C017D47" w:rsidR="2FF4B21C" w:rsidRDefault="2FF4B21C" w:rsidP="2FF4B21C">
      <w:pPr>
        <w:rPr>
          <w:lang w:val="es-ES"/>
        </w:rPr>
      </w:pPr>
    </w:p>
    <w:p w14:paraId="785BFEC1" w14:textId="10244EFF"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¿Qué sucede cuando hay un contrato determinado y subsiste la materia del trabajo?</w:t>
      </w:r>
    </w:p>
    <w:p w14:paraId="747081ED" w14:textId="350C6976"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De conformidad con el artículo 39, de la Ley Federal del Trabajo, si vencido el término que se hubiese fijado subsiste la materia del trabajo, la relación quedará prorrogada por todo el tiempo que perdure dicha circunstancia.</w:t>
      </w:r>
    </w:p>
    <w:p w14:paraId="5B035591" w14:textId="1F67DDF4"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LFT – Artículo 39</w:t>
      </w:r>
    </w:p>
    <w:p w14:paraId="57E18392" w14:textId="4E0FCC9F" w:rsidR="2FF4B21C" w:rsidRDefault="2FF4B21C" w:rsidP="2FF4B21C">
      <w:pPr>
        <w:rPr>
          <w:rFonts w:ascii="Calibri" w:eastAsia="Calibri" w:hAnsi="Calibri" w:cs="Calibri"/>
          <w:highlight w:val="green"/>
          <w:lang w:val="es-ES"/>
        </w:rPr>
      </w:pPr>
    </w:p>
    <w:p w14:paraId="237F03A6" w14:textId="1F26CA79" w:rsidR="2FF4B21C" w:rsidRDefault="2FF4B21C" w:rsidP="2FF4B21C">
      <w:pPr>
        <w:rPr>
          <w:rFonts w:ascii="Calibri" w:eastAsia="Calibri" w:hAnsi="Calibri" w:cs="Calibri"/>
          <w:color w:val="D13438"/>
          <w:lang w:val="es-ES"/>
        </w:rPr>
      </w:pPr>
      <w:r w:rsidRPr="2FF4B21C">
        <w:rPr>
          <w:rFonts w:ascii="Calibri" w:eastAsia="Calibri" w:hAnsi="Calibri" w:cs="Calibri"/>
          <w:color w:val="D13438"/>
          <w:lang w:val="es-ES"/>
        </w:rPr>
        <w:t>¿Mi empresa me puede hacer firmar más de un contrato por tiempo determinado?</w:t>
      </w:r>
    </w:p>
    <w:p w14:paraId="62ED53DB" w14:textId="39CDCFC4" w:rsidR="2FF4B21C" w:rsidRDefault="2FF4B21C" w:rsidP="2FF4B21C">
      <w:pPr>
        <w:rPr>
          <w:rFonts w:ascii="Calibri" w:eastAsia="Calibri" w:hAnsi="Calibri" w:cs="Calibri"/>
          <w:color w:val="D13438"/>
          <w:lang w:val="es-ES"/>
        </w:rPr>
      </w:pPr>
    </w:p>
    <w:p w14:paraId="5F83F799" w14:textId="35EACAFE" w:rsidR="2FF4B21C" w:rsidRDefault="2FF4B21C" w:rsidP="2FF4B21C">
      <w:pPr>
        <w:rPr>
          <w:rFonts w:ascii="Calibri" w:eastAsia="Calibri" w:hAnsi="Calibri" w:cs="Calibri"/>
          <w:color w:val="D13438"/>
          <w:lang w:val="es-ES"/>
        </w:rPr>
      </w:pPr>
      <w:r w:rsidRPr="2FF4B21C">
        <w:rPr>
          <w:rFonts w:ascii="Calibri" w:eastAsia="Calibri" w:hAnsi="Calibri" w:cs="Calibri"/>
          <w:color w:val="D13438"/>
          <w:lang w:val="es-ES"/>
        </w:rPr>
        <w:t>¿Qué sucede si me hacen firmar contratos por tiempo determinado cada tres meses?</w:t>
      </w:r>
    </w:p>
    <w:p w14:paraId="28B146C4" w14:textId="60B45D6E" w:rsidR="2FF4B21C" w:rsidRDefault="2FF4B21C" w:rsidP="2FF4B21C">
      <w:pPr>
        <w:rPr>
          <w:rFonts w:ascii="Calibri" w:eastAsia="Calibri" w:hAnsi="Calibri" w:cs="Calibri"/>
          <w:highlight w:val="green"/>
          <w:lang w:val="es-ES"/>
        </w:rPr>
      </w:pPr>
    </w:p>
    <w:p w14:paraId="6799737B" w14:textId="1F3641A9" w:rsidR="2FF4B21C" w:rsidRDefault="2FF4B21C" w:rsidP="2FF4B21C">
      <w:pPr>
        <w:rPr>
          <w:rFonts w:ascii="Calibri" w:eastAsia="Calibri" w:hAnsi="Calibri" w:cs="Calibri"/>
          <w:color w:val="D13438"/>
          <w:lang w:val="es-ES"/>
        </w:rPr>
      </w:pPr>
      <w:r w:rsidRPr="2FF4B21C">
        <w:rPr>
          <w:rFonts w:ascii="Calibri" w:eastAsia="Calibri" w:hAnsi="Calibri" w:cs="Calibri"/>
          <w:color w:val="D13438"/>
          <w:lang w:val="es-ES"/>
        </w:rPr>
        <w:t>¿Qué prestaciones me corresponden si firme un contrato por tiempo determinado?</w:t>
      </w:r>
    </w:p>
    <w:p w14:paraId="373FAF77" w14:textId="3C47B453" w:rsidR="2FF4B21C" w:rsidRDefault="2FF4B21C" w:rsidP="2FF4B21C">
      <w:pPr>
        <w:rPr>
          <w:rFonts w:ascii="Calibri" w:eastAsia="Calibri" w:hAnsi="Calibri" w:cs="Calibri"/>
          <w:highlight w:val="green"/>
          <w:lang w:val="es-ES"/>
        </w:rPr>
      </w:pPr>
    </w:p>
    <w:p w14:paraId="3FEBAF27" w14:textId="03C9F42E" w:rsidR="2FF4B21C" w:rsidRDefault="2FF4B21C" w:rsidP="2FF4B21C">
      <w:pPr>
        <w:rPr>
          <w:rFonts w:ascii="Calibri" w:eastAsia="Calibri" w:hAnsi="Calibri" w:cs="Calibri"/>
          <w:color w:val="D13438"/>
          <w:lang w:val="es-ES"/>
        </w:rPr>
      </w:pPr>
      <w:r w:rsidRPr="2FF4B21C">
        <w:rPr>
          <w:rFonts w:ascii="Calibri" w:eastAsia="Calibri" w:hAnsi="Calibri" w:cs="Calibri"/>
          <w:color w:val="D13438"/>
          <w:lang w:val="es-ES"/>
        </w:rPr>
        <w:t xml:space="preserve">¿Me corresponde indemnización si tenía un contrato por tiempo determinado y ya termino la vigencia? </w:t>
      </w:r>
    </w:p>
    <w:p w14:paraId="5F503A9F" w14:textId="27790393" w:rsidR="2FF4B21C" w:rsidRDefault="2FF4B21C" w:rsidP="2FF4B21C">
      <w:pPr>
        <w:rPr>
          <w:rFonts w:ascii="Calibri" w:eastAsia="Calibri" w:hAnsi="Calibri" w:cs="Calibri"/>
          <w:color w:val="D13438"/>
          <w:lang w:val="es-ES"/>
        </w:rPr>
      </w:pPr>
    </w:p>
    <w:p w14:paraId="5658EB40" w14:textId="1EDCDE75" w:rsidR="2FF4B21C" w:rsidRDefault="2FF4B21C" w:rsidP="2FF4B21C">
      <w:pPr>
        <w:rPr>
          <w:rFonts w:ascii="Calibri" w:eastAsia="Calibri" w:hAnsi="Calibri" w:cs="Calibri"/>
          <w:color w:val="D13438"/>
          <w:lang w:val="es-ES"/>
        </w:rPr>
      </w:pPr>
      <w:r w:rsidRPr="2FF4B21C">
        <w:rPr>
          <w:rFonts w:ascii="Calibri" w:eastAsia="Calibri" w:hAnsi="Calibri" w:cs="Calibri"/>
          <w:color w:val="D13438"/>
          <w:lang w:val="es-ES"/>
        </w:rPr>
        <w:t>¿Se considera despido injustificado si no me renuevan mi contrato por tiempo determinado?</w:t>
      </w:r>
    </w:p>
    <w:p w14:paraId="021E9283" w14:textId="19F3FDFB" w:rsidR="2FF4B21C" w:rsidRDefault="2FF4B21C" w:rsidP="2FF4B21C">
      <w:pPr>
        <w:rPr>
          <w:rFonts w:ascii="Calibri" w:eastAsia="Calibri" w:hAnsi="Calibri" w:cs="Calibri"/>
          <w:color w:val="D13438"/>
          <w:lang w:val="es-ES"/>
        </w:rPr>
      </w:pPr>
    </w:p>
    <w:p w14:paraId="2819A139" w14:textId="6A28B89A" w:rsidR="2FF4B21C" w:rsidRDefault="2FF4B21C" w:rsidP="2FF4B21C">
      <w:pPr>
        <w:rPr>
          <w:rFonts w:ascii="Calibri" w:eastAsia="Calibri" w:hAnsi="Calibri" w:cs="Calibri"/>
          <w:color w:val="D13438"/>
          <w:lang w:val="es-ES"/>
        </w:rPr>
      </w:pPr>
      <w:r w:rsidRPr="2FF4B21C">
        <w:rPr>
          <w:rFonts w:ascii="Calibri" w:eastAsia="Calibri" w:hAnsi="Calibri" w:cs="Calibri"/>
          <w:color w:val="D13438"/>
          <w:lang w:val="es-ES"/>
        </w:rPr>
        <w:t>¿Me corresponde el pago de prestaciones una vez concluido mi contrato por tiempo determinado?</w:t>
      </w:r>
    </w:p>
    <w:p w14:paraId="62C019D8" w14:textId="70F40920" w:rsidR="2FF4B21C" w:rsidRDefault="2FF4B21C" w:rsidP="2FF4B21C">
      <w:pPr>
        <w:rPr>
          <w:rFonts w:ascii="Calibri" w:eastAsia="Calibri" w:hAnsi="Calibri" w:cs="Calibri"/>
          <w:highlight w:val="green"/>
          <w:lang w:val="es-ES"/>
        </w:rPr>
      </w:pPr>
    </w:p>
    <w:p w14:paraId="1746B16B" w14:textId="1378E731" w:rsidR="2FF4B21C" w:rsidRDefault="2FF4B21C" w:rsidP="2FF4B21C">
      <w:pPr>
        <w:rPr>
          <w:lang w:val="es-ES"/>
        </w:rPr>
      </w:pPr>
    </w:p>
    <w:p w14:paraId="1D31ED73" w14:textId="511C9B8B" w:rsidR="00890EC2" w:rsidRDefault="2FF4B21C" w:rsidP="00974C2F">
      <w:pPr>
        <w:pStyle w:val="Heading3"/>
        <w:rPr>
          <w:lang w:val="es-ES"/>
        </w:rPr>
      </w:pPr>
      <w:bookmarkStart w:id="9" w:name="_Toc147576119"/>
      <w:r w:rsidRPr="2FF4B21C">
        <w:rPr>
          <w:lang w:val="es-ES"/>
        </w:rPr>
        <w:t>Tiempo indeterminado</w:t>
      </w:r>
      <w:bookmarkEnd w:id="9"/>
    </w:p>
    <w:p w14:paraId="34002253" w14:textId="0AEA38C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¿Cuáles son las formas en que se pueden pactar las relaciones de trabajo por tiempo indeterminado?</w:t>
      </w:r>
    </w:p>
    <w:p w14:paraId="233E66B0" w14:textId="6EECD0E9"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lastRenderedPageBreak/>
        <w:t>De conformidad con el artículo 39-F, de la Ley Federal del Trabajo, las relaciones de trabajo por tiempo indeterminado serán continuas por regla general, y de manera particular podrán pactarse para labores discontinuas cuando los servicios requeridos sean para labores fijas y periódicas de carácter discontinuo, en los casos de actividades de temporada o que no exijan la prestación de servicios toda la semana, el mes o el año. Es importante precisar que los trabajadores que presten servicios bajo la modalidad de tiempo indeterminado para labores discontinuas tienen los mismos derechos y obligaciones que los trabajadores por tiempo indeterminado, en proporción al tiempo trabajado en cada periodo.</w:t>
      </w:r>
    </w:p>
    <w:p w14:paraId="72774514" w14:textId="3B6594A5"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39-F</w:t>
      </w:r>
    </w:p>
    <w:p w14:paraId="7FF49FE0" w14:textId="2F6CAAA3" w:rsidR="2FF4B21C" w:rsidRDefault="2FF4B21C" w:rsidP="2FF4B21C">
      <w:pPr>
        <w:rPr>
          <w:lang w:val="es-ES"/>
        </w:rPr>
      </w:pPr>
    </w:p>
    <w:p w14:paraId="6E8EEF87" w14:textId="561FCE15" w:rsidR="00974C2F" w:rsidRDefault="2FF4B21C" w:rsidP="00974C2F">
      <w:pPr>
        <w:pStyle w:val="Heading3"/>
        <w:rPr>
          <w:lang w:val="es-ES"/>
        </w:rPr>
      </w:pPr>
      <w:bookmarkStart w:id="10" w:name="_Toc147576120"/>
      <w:r w:rsidRPr="2FF4B21C">
        <w:rPr>
          <w:lang w:val="es-ES"/>
        </w:rPr>
        <w:t>Capacitación inicial</w:t>
      </w:r>
      <w:bookmarkEnd w:id="10"/>
      <w:r w:rsidRPr="2FF4B21C">
        <w:rPr>
          <w:lang w:val="es-ES"/>
        </w:rPr>
        <w:t xml:space="preserve"> </w:t>
      </w:r>
    </w:p>
    <w:p w14:paraId="7E7315D5" w14:textId="28C92272"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¿Qué se entiende por relación de trabajo para capacitación inicial?</w:t>
      </w:r>
    </w:p>
    <w:p w14:paraId="7CBA7491" w14:textId="41ECF66E"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De conformidad con el artículo 39-B, de la Ley Federal del Trabajo, se entiende por relación de trabajo para capacitación inicial, aquella por virtud de la cual un trabajador se obliga a prestar sus servicios subordinados, bajo la dirección y mando del patrón, con el fin de que adquiera los conocimientos o habilidades necesarios para la actividad para la que vaya a ser contratado.</w:t>
      </w:r>
    </w:p>
    <w:p w14:paraId="543F5A3C" w14:textId="08E3CA54"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LFT – Artículo 39-B</w:t>
      </w:r>
    </w:p>
    <w:p w14:paraId="054497AE" w14:textId="3DE333F2" w:rsidR="2FF4B21C" w:rsidRDefault="2FF4B21C" w:rsidP="2FF4B21C">
      <w:pPr>
        <w:rPr>
          <w:rFonts w:ascii="Calibri" w:eastAsia="Calibri" w:hAnsi="Calibri" w:cs="Calibri"/>
          <w:color w:val="D13438"/>
          <w:lang w:val="es-ES"/>
        </w:rPr>
      </w:pPr>
    </w:p>
    <w:p w14:paraId="688D5D75" w14:textId="55FF30C9"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¿Cuál es la duración de la relación de trabajo para capacitación inicial?</w:t>
      </w:r>
    </w:p>
    <w:p w14:paraId="409657EE" w14:textId="33F16148"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De conformidad con el artículo 39-B, de la Ley Federal del Trabajo, la vigencia de la relación de trabajo para capacitación inicial, tendrá́ una duración máxima de tres meses o en su caso, hasta de seis meses solo cuando se trate de trabajadores para puestos de dirección, gerenciales y demás personas que ejerzan funciones de dirección o administración en la empresa o establecimiento de carácter general o para desempeñar labores que requieran conocimientos profesionales especializados.</w:t>
      </w:r>
    </w:p>
    <w:p w14:paraId="3C1C15ED" w14:textId="59C49C78"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LFT – Artículo 39-B</w:t>
      </w:r>
    </w:p>
    <w:p w14:paraId="7CACE028" w14:textId="544AD7AA" w:rsidR="2FF4B21C" w:rsidRDefault="2FF4B21C" w:rsidP="2FF4B21C">
      <w:pPr>
        <w:rPr>
          <w:rFonts w:ascii="Calibri" w:eastAsia="Calibri" w:hAnsi="Calibri" w:cs="Calibri"/>
          <w:color w:val="D13438"/>
          <w:lang w:val="es-ES"/>
        </w:rPr>
      </w:pPr>
    </w:p>
    <w:p w14:paraId="0EDA8399" w14:textId="5BE63B23"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¿Qué derechos tienen los trabajadores durante la capacitación inicial?</w:t>
      </w:r>
    </w:p>
    <w:p w14:paraId="670D433F" w14:textId="53C5B01D"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De conformidad con el artículo 39-B, de la Ley Federal del Trabajo, los trabajadores durante la capacitación inicial disfrutaran del salario, la garantía de la seguridad social y de las prestaciones de la categoría o puesto que desempeñen.</w:t>
      </w:r>
    </w:p>
    <w:p w14:paraId="6982320A" w14:textId="1FD85FF3"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LFT – Artículo 39-B</w:t>
      </w:r>
    </w:p>
    <w:p w14:paraId="06C0EEA4" w14:textId="05272143" w:rsidR="2FF4B21C" w:rsidRDefault="2FF4B21C" w:rsidP="2FF4B21C">
      <w:pPr>
        <w:rPr>
          <w:rFonts w:ascii="Calibri" w:eastAsia="Calibri" w:hAnsi="Calibri" w:cs="Calibri"/>
          <w:color w:val="D13438"/>
          <w:lang w:val="es-ES"/>
        </w:rPr>
      </w:pPr>
    </w:p>
    <w:p w14:paraId="281FDE25" w14:textId="1666B37A"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¿Qué sucede cuando termina la capacitación inicial?</w:t>
      </w:r>
    </w:p>
    <w:p w14:paraId="4757EDF3" w14:textId="2B96DCD0"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De conformidad con el artículo 39-B, de la Ley Federal del Trabajo, al término la capacitación inicial, de no acreditar competencia el trabajador, a juicio del patrón, tomando en cuenta la opinión de la Comisión Mixta de Productividad, Capacitación y Adiestramiento, así́ como a la naturaleza de la categoría o puesto, se dará́ por terminada la relación de trabajo, sin responsabilidad para el patrón.</w:t>
      </w:r>
    </w:p>
    <w:p w14:paraId="7053146E" w14:textId="46B03BD0"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LFT – Artículo 39-B</w:t>
      </w:r>
    </w:p>
    <w:p w14:paraId="3A849F26" w14:textId="5E75D63E" w:rsidR="2FF4B21C" w:rsidRDefault="2FF4B21C" w:rsidP="2FF4B21C">
      <w:pPr>
        <w:rPr>
          <w:lang w:val="es-ES"/>
        </w:rPr>
      </w:pPr>
    </w:p>
    <w:p w14:paraId="04B0030B" w14:textId="17941EC3" w:rsidR="2FF4B21C" w:rsidRDefault="2FF4B21C" w:rsidP="2FF4B21C">
      <w:pPr>
        <w:rPr>
          <w:lang w:val="es-ES"/>
        </w:rPr>
      </w:pPr>
    </w:p>
    <w:p w14:paraId="25F0698B" w14:textId="0AB349D4" w:rsidR="001B5C68" w:rsidRDefault="2FF4B21C" w:rsidP="00BA33EB">
      <w:pPr>
        <w:pStyle w:val="Heading3"/>
        <w:rPr>
          <w:lang w:val="es-ES"/>
        </w:rPr>
      </w:pPr>
      <w:bookmarkStart w:id="11" w:name="_Toc147576121"/>
      <w:r w:rsidRPr="2FF4B21C">
        <w:rPr>
          <w:lang w:val="es-ES"/>
        </w:rPr>
        <w:lastRenderedPageBreak/>
        <w:t>Periodo a prueba</w:t>
      </w:r>
      <w:bookmarkEnd w:id="11"/>
    </w:p>
    <w:p w14:paraId="76AD2C2F" w14:textId="4E5A2330"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¿Cuándo se puede establecer un periodo de prueba para los trabajadores previo a su contratación definitiva?</w:t>
      </w:r>
    </w:p>
    <w:p w14:paraId="5C5A2539" w14:textId="3D257C80"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De conformidad con el artículo 40, de la Ley Federal del Trabajo, podrá establecerse un periodo a prueba en las relaciones de trabajo por tiempo indeterminado o cuando excedan de ciento ochenta días. Este periodo no podrá́ exceder de treinta días y su único fin es el de verificar que el trabajador cumple con los requisitos y conocimientos necesarios para desarrollar el trabajo que se solicita.</w:t>
      </w:r>
    </w:p>
    <w:p w14:paraId="5A6B3176" w14:textId="3360B997"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LFT – Artículo 39-A</w:t>
      </w:r>
    </w:p>
    <w:p w14:paraId="5FAE1629" w14:textId="717E39F4" w:rsidR="2FF4B21C" w:rsidRDefault="2FF4B21C" w:rsidP="2FF4B21C">
      <w:pPr>
        <w:rPr>
          <w:lang w:val="es-ES"/>
        </w:rPr>
      </w:pPr>
    </w:p>
    <w:p w14:paraId="672084D1" w14:textId="200C8B16"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¿Se puede extender el período a prueba de los trabajadores?</w:t>
      </w:r>
    </w:p>
    <w:p w14:paraId="3901D8F6" w14:textId="65F82B95"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De conformidad con el artículo 39-A, de la Ley Federal del Trabajo, sí se puede extender el período a prueba de los trabajadores con ciertas condiciones. La extensión del periodo solo podrá́ ampliarse hasta por ciento ochenta días, solo cuando se trate de trabajadores para puestos de dirección, gerenciales y demás personas que ejerzan funciones de dirección o administración en la empresa o establecimiento de carácter general o para desempeñar labores técnicas o profesionales especializadas.</w:t>
      </w:r>
    </w:p>
    <w:p w14:paraId="3CF140FB" w14:textId="7E30733C"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LFT – Artículo 39-A</w:t>
      </w:r>
    </w:p>
    <w:p w14:paraId="75CE2503" w14:textId="3E6293A9" w:rsidR="2FF4B21C" w:rsidRDefault="2FF4B21C" w:rsidP="2FF4B21C">
      <w:pPr>
        <w:rPr>
          <w:rFonts w:ascii="Calibri" w:eastAsia="Calibri" w:hAnsi="Calibri" w:cs="Calibri"/>
          <w:color w:val="D13438"/>
          <w:lang w:val="es-ES"/>
        </w:rPr>
      </w:pPr>
    </w:p>
    <w:p w14:paraId="7260DE89" w14:textId="14ABA4F9"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¿Qué derechos tienen los trabajadores durante el período a prueba?</w:t>
      </w:r>
    </w:p>
    <w:p w14:paraId="6C8CD3EB" w14:textId="5E94F5AD"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De conformidad con el artículo 39-A, de la Ley Federal del Trabajo, los trabajadores durante el período a prueba disfrutaran del salario, la garantía de la seguridad social y de las prestaciones de la categoría o puesto que desempeñen.</w:t>
      </w:r>
    </w:p>
    <w:p w14:paraId="0784661F" w14:textId="23631351"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LFT – Artículo 39-A</w:t>
      </w:r>
    </w:p>
    <w:p w14:paraId="12D9E12C" w14:textId="7E30DCEF" w:rsidR="2FF4B21C" w:rsidRDefault="2FF4B21C" w:rsidP="2FF4B21C">
      <w:pPr>
        <w:rPr>
          <w:rFonts w:ascii="Calibri" w:eastAsia="Calibri" w:hAnsi="Calibri" w:cs="Calibri"/>
          <w:color w:val="D13438"/>
          <w:lang w:val="es-ES"/>
        </w:rPr>
      </w:pPr>
    </w:p>
    <w:p w14:paraId="7B9F80FC" w14:textId="0F232A48"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¿Qué sucede cuando termina el período a prueba?</w:t>
      </w:r>
    </w:p>
    <w:p w14:paraId="6C4BD183" w14:textId="4C5F9915"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 xml:space="preserve">De conformidad con el artículo 39-A, de la Ley Federal del Trabajo, al término del periodo a prueba, de no acreditar el trabajador que satisface los requisitos y conocimientos necesarios para desarrollar las labores, a juicio del patrón, tomando en cuenta la opinión de la Comisión Mixta de Productividad Capacitación y Adiestramiento, </w:t>
      </w:r>
      <w:proofErr w:type="spellStart"/>
      <w:r w:rsidRPr="2FF4B21C">
        <w:rPr>
          <w:rFonts w:ascii="Calibri" w:eastAsia="Calibri" w:hAnsi="Calibri" w:cs="Calibri"/>
          <w:highlight w:val="green"/>
          <w:lang w:val="es-ES"/>
        </w:rPr>
        <w:t>a</w:t>
      </w:r>
      <w:r w:rsidRPr="2FF4B21C">
        <w:rPr>
          <w:rFonts w:ascii="Calibri" w:eastAsia="Calibri" w:hAnsi="Calibri" w:cs="Calibri"/>
          <w:color w:val="D13438"/>
          <w:highlight w:val="green"/>
          <w:lang w:val="es-ES"/>
        </w:rPr>
        <w:t>ss</w:t>
      </w:r>
      <w:r w:rsidRPr="2FF4B21C">
        <w:rPr>
          <w:rFonts w:ascii="Calibri" w:eastAsia="Calibri" w:hAnsi="Calibri" w:cs="Calibri"/>
          <w:highlight w:val="green"/>
          <w:lang w:val="es-ES"/>
        </w:rPr>
        <w:t>í</w:t>
      </w:r>
      <w:proofErr w:type="spellEnd"/>
      <w:r w:rsidRPr="2FF4B21C">
        <w:rPr>
          <w:rFonts w:ascii="Calibri" w:eastAsia="Calibri" w:hAnsi="Calibri" w:cs="Calibri"/>
          <w:highlight w:val="green"/>
          <w:lang w:val="es-ES"/>
        </w:rPr>
        <w:t>́ como la naturaleza de la categoría o puesto, se dará́ por terminada la relación de trabajo, sin responsabilidad para el patrón.</w:t>
      </w:r>
    </w:p>
    <w:p w14:paraId="107A9D20" w14:textId="4B4FBFE2"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LFT – Artículo 39-A</w:t>
      </w:r>
    </w:p>
    <w:p w14:paraId="1FE6E27E" w14:textId="019BF7F0" w:rsidR="2FF4B21C" w:rsidRDefault="2FF4B21C" w:rsidP="2FF4B21C">
      <w:pPr>
        <w:rPr>
          <w:lang w:val="es-ES"/>
        </w:rPr>
      </w:pPr>
    </w:p>
    <w:p w14:paraId="4471CAF9" w14:textId="7372D282"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¿Se pueden prorrogar los períodos a prueba y de capacitación inicial?</w:t>
      </w:r>
    </w:p>
    <w:p w14:paraId="6B703F61" w14:textId="6E7755A3"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De conformidad con el artículo 39-D, de la Ley Federal del Trabajo, los periodos a prueba y de capacitación inicial son improrrogables. Tampoco podrán aplicarse al mismo trabajador en forma simultánea o sucesiva períodos de prueba o de capacitación inicial, dentro de una misma empresa o establecimiento, ni en más de una ocasión, ni tratándose de puestos de trabajo distintos, o de ascensos, aun cuando concluida la relación de trabajo surja otra con el mismo patrón, a efecto de garantizar los derechos de la seguridad social del trabajador.</w:t>
      </w:r>
    </w:p>
    <w:p w14:paraId="3D9FCEAE" w14:textId="153304C5"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LFT – Artículo 39-D</w:t>
      </w:r>
    </w:p>
    <w:p w14:paraId="2F4E05EF" w14:textId="05667314" w:rsidR="2FF4B21C" w:rsidRDefault="2FF4B21C" w:rsidP="2FF4B21C">
      <w:pPr>
        <w:rPr>
          <w:rFonts w:ascii="Calibri" w:eastAsia="Calibri" w:hAnsi="Calibri" w:cs="Calibri"/>
          <w:color w:val="D13438"/>
          <w:lang w:val="es-ES"/>
        </w:rPr>
      </w:pPr>
    </w:p>
    <w:p w14:paraId="0C1E41B2" w14:textId="6567DE1E"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lastRenderedPageBreak/>
        <w:t>¿Qué sucede cuando terminan los períodos a prueba o de capacitación inicial y subsiste la relación de trabajo?</w:t>
      </w:r>
    </w:p>
    <w:p w14:paraId="40C4FC1F" w14:textId="5A08E367"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De conformidad con el artículo 39-E, de la Ley Federal del Trabajo, si concluyen los períodos a prueba o de capacitación inicial y subsista la relación de trabajo, esta se considerará por tiempo indeterminado y el tiempo de vigencia de aquellos se computará para efectos del cálculo de la antigüed</w:t>
      </w:r>
      <w:r w:rsidRPr="2FF4B21C">
        <w:rPr>
          <w:rFonts w:ascii="Arial" w:eastAsia="Arial" w:hAnsi="Arial" w:cs="Arial"/>
          <w:highlight w:val="green"/>
          <w:lang w:val="es-ES"/>
        </w:rPr>
        <w:t>a</w:t>
      </w:r>
      <w:r w:rsidRPr="2FF4B21C">
        <w:rPr>
          <w:rFonts w:ascii="Calibri" w:eastAsia="Calibri" w:hAnsi="Calibri" w:cs="Calibri"/>
          <w:highlight w:val="green"/>
          <w:lang w:val="es-ES"/>
        </w:rPr>
        <w:t>d de los trabajadores.</w:t>
      </w:r>
    </w:p>
    <w:p w14:paraId="5E8A15AD" w14:textId="3B3ED28D"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LFT – Artículo 39-E</w:t>
      </w:r>
    </w:p>
    <w:p w14:paraId="2B369762" w14:textId="105E122D" w:rsidR="2FF4B21C" w:rsidRDefault="2FF4B21C" w:rsidP="2FF4B21C">
      <w:pPr>
        <w:rPr>
          <w:lang w:val="es-ES"/>
        </w:rPr>
      </w:pPr>
    </w:p>
    <w:p w14:paraId="2572FC59" w14:textId="5629455E" w:rsidR="2FF4B21C" w:rsidRDefault="2FF4B21C" w:rsidP="2FF4B21C">
      <w:pPr>
        <w:rPr>
          <w:rFonts w:ascii="Calibri" w:eastAsia="Calibri" w:hAnsi="Calibri" w:cs="Calibri"/>
          <w:color w:val="D13438"/>
          <w:lang w:val="es-ES"/>
        </w:rPr>
      </w:pPr>
      <w:r w:rsidRPr="2FF4B21C">
        <w:rPr>
          <w:rFonts w:ascii="Calibri" w:eastAsia="Calibri" w:hAnsi="Calibri" w:cs="Calibri"/>
          <w:color w:val="D13438"/>
          <w:lang w:val="es-ES"/>
        </w:rPr>
        <w:t>¿Si aplico para una nueva vacante, me pueden aplicar un periodo a prueba?</w:t>
      </w:r>
    </w:p>
    <w:p w14:paraId="33CB535B" w14:textId="14F387EF" w:rsidR="2FF4B21C" w:rsidRDefault="2FF4B21C" w:rsidP="2FF4B21C">
      <w:pPr>
        <w:rPr>
          <w:lang w:val="es-ES"/>
        </w:rPr>
      </w:pPr>
    </w:p>
    <w:p w14:paraId="368602BD" w14:textId="41A6CFAB" w:rsidR="2FF4B21C" w:rsidRDefault="2FF4B21C" w:rsidP="2FF4B21C">
      <w:pPr>
        <w:rPr>
          <w:rFonts w:ascii="Calibri" w:eastAsia="Calibri" w:hAnsi="Calibri" w:cs="Calibri"/>
          <w:color w:val="D13438"/>
          <w:lang w:val="es-ES"/>
        </w:rPr>
      </w:pPr>
      <w:r w:rsidRPr="2FF4B21C">
        <w:rPr>
          <w:rFonts w:ascii="Calibri" w:eastAsia="Calibri" w:hAnsi="Calibri" w:cs="Calibri"/>
          <w:color w:val="D13438"/>
          <w:lang w:val="es-ES"/>
        </w:rPr>
        <w:t xml:space="preserve">¿Es legal que me apliquen más de un periodo a prueba? </w:t>
      </w:r>
    </w:p>
    <w:p w14:paraId="56C0FC98" w14:textId="6C689A3D" w:rsidR="2FF4B21C" w:rsidRDefault="2FF4B21C" w:rsidP="2FF4B21C">
      <w:pPr>
        <w:rPr>
          <w:rFonts w:ascii="Calibri" w:eastAsia="Calibri" w:hAnsi="Calibri" w:cs="Calibri"/>
          <w:color w:val="D13438"/>
          <w:lang w:val="es-ES"/>
        </w:rPr>
      </w:pPr>
    </w:p>
    <w:p w14:paraId="34832DB2" w14:textId="1E189C45" w:rsidR="2FF4B21C" w:rsidRDefault="2FF4B21C" w:rsidP="2FF4B21C">
      <w:pPr>
        <w:rPr>
          <w:rFonts w:ascii="Calibri" w:eastAsia="Calibri" w:hAnsi="Calibri" w:cs="Calibri"/>
          <w:color w:val="D13438"/>
          <w:lang w:val="es-ES"/>
        </w:rPr>
      </w:pPr>
      <w:r w:rsidRPr="2FF4B21C">
        <w:rPr>
          <w:rFonts w:ascii="Calibri" w:eastAsia="Calibri" w:hAnsi="Calibri" w:cs="Calibri"/>
          <w:color w:val="D13438"/>
          <w:lang w:val="es-ES"/>
        </w:rPr>
        <w:t xml:space="preserve">¿Me pueden correr si no pase el periodo a prueba? </w:t>
      </w:r>
    </w:p>
    <w:p w14:paraId="4F2A088F" w14:textId="3DFE5CCC" w:rsidR="2FF4B21C" w:rsidRDefault="2FF4B21C" w:rsidP="2FF4B21C">
      <w:pPr>
        <w:rPr>
          <w:rFonts w:ascii="Calibri" w:eastAsia="Calibri" w:hAnsi="Calibri" w:cs="Calibri"/>
          <w:color w:val="D13438"/>
          <w:lang w:val="es-ES"/>
        </w:rPr>
      </w:pPr>
    </w:p>
    <w:p w14:paraId="138A5FC7" w14:textId="1A73DBE7" w:rsidR="2FF4B21C" w:rsidRDefault="2FF4B21C" w:rsidP="2FF4B21C">
      <w:pPr>
        <w:rPr>
          <w:rFonts w:ascii="Calibri" w:eastAsia="Calibri" w:hAnsi="Calibri" w:cs="Calibri"/>
          <w:color w:val="D13438"/>
          <w:lang w:val="es-ES"/>
        </w:rPr>
      </w:pPr>
    </w:p>
    <w:p w14:paraId="18BB2A40" w14:textId="1516A3DB" w:rsidR="2FF4B21C" w:rsidRDefault="2FF4B21C" w:rsidP="2FF4B21C">
      <w:pPr>
        <w:rPr>
          <w:rFonts w:ascii="Calibri" w:eastAsia="Calibri" w:hAnsi="Calibri" w:cs="Calibri"/>
          <w:color w:val="D13438"/>
          <w:lang w:val="es-ES"/>
        </w:rPr>
      </w:pPr>
      <w:r w:rsidRPr="2FF4B21C">
        <w:rPr>
          <w:rFonts w:ascii="Calibri" w:eastAsia="Calibri" w:hAnsi="Calibri" w:cs="Calibri"/>
          <w:color w:val="D13438"/>
          <w:lang w:val="es-ES"/>
        </w:rPr>
        <w:t xml:space="preserve">¿Cuál es la diferencia entre periodo a prueba y capacitación inicial? </w:t>
      </w:r>
    </w:p>
    <w:p w14:paraId="3B8ED0FF" w14:textId="7566900B" w:rsidR="2FF4B21C" w:rsidRDefault="2FF4B21C" w:rsidP="2FF4B21C">
      <w:pPr>
        <w:rPr>
          <w:rFonts w:ascii="Calibri" w:eastAsia="Calibri" w:hAnsi="Calibri" w:cs="Calibri"/>
          <w:color w:val="D13438"/>
          <w:lang w:val="es-ES"/>
        </w:rPr>
      </w:pPr>
    </w:p>
    <w:p w14:paraId="0E11761E" w14:textId="639EF8CE" w:rsidR="2FF4B21C" w:rsidRDefault="2FF4B21C" w:rsidP="2FF4B21C">
      <w:pPr>
        <w:rPr>
          <w:rFonts w:ascii="Calibri" w:eastAsia="Calibri" w:hAnsi="Calibri" w:cs="Calibri"/>
          <w:color w:val="D13438"/>
          <w:lang w:val="es-ES"/>
        </w:rPr>
      </w:pPr>
      <w:r w:rsidRPr="2FF4B21C">
        <w:rPr>
          <w:rFonts w:ascii="Calibri" w:eastAsia="Calibri" w:hAnsi="Calibri" w:cs="Calibri"/>
          <w:color w:val="D13438"/>
          <w:lang w:val="es-ES"/>
        </w:rPr>
        <w:t>En la empresa en la que trabajo dicen que es común que primero te contraten para capacitación inicial y posteriormente aplique un periodo a prueba, ¿dicha práctica es legal?</w:t>
      </w:r>
    </w:p>
    <w:p w14:paraId="2CB7948C" w14:textId="42CF73F9" w:rsidR="2FF4B21C" w:rsidRDefault="2FF4B21C" w:rsidP="2FF4B21C">
      <w:pPr>
        <w:rPr>
          <w:rFonts w:ascii="Calibri" w:eastAsia="Calibri" w:hAnsi="Calibri" w:cs="Calibri"/>
          <w:color w:val="D13438"/>
          <w:lang w:val="es-ES"/>
        </w:rPr>
      </w:pPr>
    </w:p>
    <w:p w14:paraId="59C26D07" w14:textId="4BC26EF8"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¿Cuál es el tiempo mínimo para que un trabajador preste sus servicios?</w:t>
      </w:r>
    </w:p>
    <w:p w14:paraId="6BCD61D3" w14:textId="3F9C0CB8"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40, de la Ley Federal del Trabajo, los trabajadores en ningún caso estarán obligados a prestar sus servicios por más de un año. Es importante aclarar que no existe una sanción si el trabajador decide renunciar previo a este período. Esta norma está más enfocada en brindar un mínimo de seguridad al patrón sobre la temporalidad en que su trabajador deberá desempeñar su servicio.</w:t>
      </w:r>
    </w:p>
    <w:p w14:paraId="4B79DC98" w14:textId="0C343C76"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40</w:t>
      </w:r>
    </w:p>
    <w:p w14:paraId="406C302F" w14:textId="28636394" w:rsidR="2FF4B21C" w:rsidRDefault="2FF4B21C" w:rsidP="2FF4B21C">
      <w:pPr>
        <w:pStyle w:val="Heading2"/>
        <w:rPr>
          <w:lang w:val="es-ES"/>
        </w:rPr>
      </w:pPr>
    </w:p>
    <w:p w14:paraId="2F24948B" w14:textId="7F67C930" w:rsidR="2FF4B21C" w:rsidRDefault="2FF4B21C" w:rsidP="2FF4B21C">
      <w:pPr>
        <w:pStyle w:val="Heading2"/>
        <w:spacing w:line="259" w:lineRule="auto"/>
        <w:rPr>
          <w:lang w:val="es-ES"/>
        </w:rPr>
      </w:pPr>
      <w:bookmarkStart w:id="12" w:name="_Toc147576122"/>
      <w:r w:rsidRPr="2FF4B21C">
        <w:rPr>
          <w:lang w:val="es-ES"/>
        </w:rPr>
        <w:t>Sustitución patronal</w:t>
      </w:r>
      <w:bookmarkEnd w:id="12"/>
    </w:p>
    <w:p w14:paraId="7BBED35C" w14:textId="03EDBBA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sucede cuando hay una su</w:t>
      </w:r>
      <w:r w:rsidRPr="2FF4B21C">
        <w:rPr>
          <w:rFonts w:ascii="Calibri" w:eastAsia="Calibri" w:hAnsi="Calibri" w:cs="Calibri"/>
          <w:color w:val="D13438"/>
          <w:lang w:val="es-ES"/>
        </w:rPr>
        <w:t>b</w:t>
      </w:r>
      <w:r w:rsidRPr="2FF4B21C">
        <w:rPr>
          <w:rFonts w:ascii="Calibri" w:eastAsia="Calibri" w:hAnsi="Calibri" w:cs="Calibri"/>
          <w:lang w:val="es-ES"/>
        </w:rPr>
        <w:t>stitución patronal?</w:t>
      </w:r>
    </w:p>
    <w:p w14:paraId="5A136B85" w14:textId="6221E8E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 xml:space="preserve">De conformidad con el artículo 41, de la Ley Federal del Trabajo, la sustitución de patrón no afectará las relaciones de trabajo de la empresa o establecimiento. El patrón substituido será́ solidariamente responsable con el nuevo por las obligaciones derivadas de las relaciones de trabajo y de la Ley, nacidas antes de la fecha de la sustitución, hasta por el término de seis meses; concluido </w:t>
      </w:r>
      <w:proofErr w:type="gramStart"/>
      <w:r w:rsidRPr="2FF4B21C">
        <w:rPr>
          <w:rFonts w:ascii="Calibri" w:eastAsia="Calibri" w:hAnsi="Calibri" w:cs="Calibri"/>
          <w:lang w:val="es-ES"/>
        </w:rPr>
        <w:t>éste</w:t>
      </w:r>
      <w:proofErr w:type="gramEnd"/>
      <w:r w:rsidRPr="2FF4B21C">
        <w:rPr>
          <w:rFonts w:ascii="Calibri" w:eastAsia="Calibri" w:hAnsi="Calibri" w:cs="Calibri"/>
          <w:lang w:val="es-ES"/>
        </w:rPr>
        <w:t xml:space="preserve"> período, subsistirá́ únicamente la responsabilidad del nuevo patrón.</w:t>
      </w:r>
    </w:p>
    <w:p w14:paraId="0C61F691" w14:textId="133D165F"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41</w:t>
      </w:r>
    </w:p>
    <w:p w14:paraId="7A8B5956" w14:textId="4C202F84" w:rsidR="2FF4B21C" w:rsidRDefault="2FF4B21C" w:rsidP="2FF4B21C">
      <w:pPr>
        <w:rPr>
          <w:rFonts w:ascii="Calibri" w:eastAsia="Calibri" w:hAnsi="Calibri" w:cs="Calibri"/>
          <w:lang w:val="es-ES"/>
        </w:rPr>
      </w:pPr>
    </w:p>
    <w:p w14:paraId="1D8594A5" w14:textId="59CF3004" w:rsidR="2FF4B21C" w:rsidRDefault="2FF4B21C" w:rsidP="2FF4B21C">
      <w:pPr>
        <w:rPr>
          <w:rFonts w:ascii="Calibri" w:eastAsia="Calibri" w:hAnsi="Calibri" w:cs="Calibri"/>
          <w:lang w:val="es-ES"/>
        </w:rPr>
      </w:pPr>
      <w:r w:rsidRPr="2FF4B21C">
        <w:rPr>
          <w:rFonts w:ascii="Calibri" w:eastAsia="Calibri" w:hAnsi="Calibri" w:cs="Calibri"/>
          <w:lang w:val="es-ES"/>
        </w:rPr>
        <w:t>¿</w:t>
      </w:r>
      <w:proofErr w:type="spellStart"/>
      <w:r w:rsidRPr="2FF4B21C">
        <w:rPr>
          <w:rFonts w:ascii="Calibri" w:eastAsia="Calibri" w:hAnsi="Calibri" w:cs="Calibri"/>
          <w:lang w:val="es-ES"/>
        </w:rPr>
        <w:t>Que</w:t>
      </w:r>
      <w:proofErr w:type="spellEnd"/>
      <w:r w:rsidRPr="2FF4B21C">
        <w:rPr>
          <w:rFonts w:ascii="Calibri" w:eastAsia="Calibri" w:hAnsi="Calibri" w:cs="Calibri"/>
          <w:lang w:val="es-ES"/>
        </w:rPr>
        <w:t xml:space="preserve"> características fundamentales tiene la sustitución patronal? </w:t>
      </w:r>
    </w:p>
    <w:p w14:paraId="07EE044D" w14:textId="65E747C2"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 xml:space="preserve">Los derechos y deberes integrantes de las relaciones jurídico-laborales solamente se pueden traspasar de un patrón a otro, pero nunca de un Empleado a otro. Para que opere, </w:t>
      </w:r>
      <w:r w:rsidRPr="2FF4B21C">
        <w:rPr>
          <w:rFonts w:ascii="Calibri" w:eastAsia="Calibri" w:hAnsi="Calibri" w:cs="Calibri"/>
          <w:lang w:val="es-ES"/>
        </w:rPr>
        <w:lastRenderedPageBreak/>
        <w:t>no es necesaria la conformidad del Empleado. Debe haber transmisión de bienes afectos a explotación, con ánimo de continuarla.</w:t>
      </w:r>
    </w:p>
    <w:p w14:paraId="771A1FE2" w14:textId="7DF1CC57" w:rsidR="2FF4B21C" w:rsidRDefault="2FF4B21C" w:rsidP="2FF4B21C">
      <w:pPr>
        <w:rPr>
          <w:rFonts w:ascii="Calibri" w:eastAsia="Calibri" w:hAnsi="Calibri" w:cs="Calibri"/>
          <w:color w:val="D13438"/>
          <w:lang w:val="es-ES"/>
        </w:rPr>
      </w:pPr>
    </w:p>
    <w:p w14:paraId="69DE8ECA" w14:textId="72F161C4"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¿A quién se considera patrón sustituto? </w:t>
      </w:r>
    </w:p>
    <w:p w14:paraId="1679EDC9" w14:textId="310D3912" w:rsidR="2FF4B21C" w:rsidRDefault="2FF4B21C" w:rsidP="2FF4B21C">
      <w:pPr>
        <w:rPr>
          <w:rFonts w:ascii="Calibri" w:eastAsia="Calibri" w:hAnsi="Calibri" w:cs="Calibri"/>
          <w:lang w:val="es-ES"/>
        </w:rPr>
      </w:pPr>
    </w:p>
    <w:p w14:paraId="63CB0277" w14:textId="0B97D891"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¿A quién se considera patrón sustituido? </w:t>
      </w:r>
    </w:p>
    <w:p w14:paraId="4B45FE5D" w14:textId="246ED991" w:rsidR="2FF4B21C" w:rsidRDefault="2FF4B21C" w:rsidP="2FF4B21C">
      <w:pPr>
        <w:rPr>
          <w:rFonts w:ascii="Calibri" w:eastAsia="Calibri" w:hAnsi="Calibri" w:cs="Calibri"/>
          <w:color w:val="D13438"/>
          <w:lang w:val="es-ES"/>
        </w:rPr>
      </w:pPr>
    </w:p>
    <w:p w14:paraId="7DFF959A" w14:textId="220B9C64"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¿Cuáles es la principal consecuencia de la sustitución patronal? </w:t>
      </w:r>
    </w:p>
    <w:p w14:paraId="2E5C928B" w14:textId="2CE1FC21"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La principal consecuencia de la sustitución patronal radica en que no se afectan las relaciones de trabajo de la Empresa o del Establecimiento, esto es, los derechos y obligaciones patronales de las relaciones de trabajo se transfieren sin cambio alguno al patrón sustituto.</w:t>
      </w:r>
    </w:p>
    <w:p w14:paraId="3040A347" w14:textId="2A94F307" w:rsidR="2FF4B21C" w:rsidRDefault="2FF4B21C" w:rsidP="2FF4B21C">
      <w:pPr>
        <w:rPr>
          <w:rFonts w:ascii="Calibri" w:eastAsia="Calibri" w:hAnsi="Calibri" w:cs="Calibri"/>
          <w:lang w:val="es-ES"/>
        </w:rPr>
      </w:pPr>
    </w:p>
    <w:p w14:paraId="2334EA45" w14:textId="13BDC58E" w:rsidR="2FF4B21C" w:rsidRDefault="2FF4B21C" w:rsidP="2FF4B21C">
      <w:pPr>
        <w:rPr>
          <w:rFonts w:ascii="Calibri" w:eastAsia="Calibri" w:hAnsi="Calibri" w:cs="Calibri"/>
          <w:lang w:val="es-ES"/>
        </w:rPr>
      </w:pPr>
    </w:p>
    <w:p w14:paraId="47A8F233" w14:textId="7ABDF83C" w:rsidR="2FF4B21C" w:rsidRDefault="2FF4B21C" w:rsidP="2FF4B21C">
      <w:pPr>
        <w:rPr>
          <w:rFonts w:ascii="Calibri" w:eastAsia="Calibri" w:hAnsi="Calibri" w:cs="Calibri"/>
          <w:color w:val="D13438"/>
          <w:lang w:val="es-ES"/>
        </w:rPr>
      </w:pPr>
    </w:p>
    <w:p w14:paraId="27C81804" w14:textId="2FBFAC3F"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¿En qué momento inicia el término de los seis meses de la responsabilidad solidaria cunado hay una sustitución patronal?</w:t>
      </w:r>
    </w:p>
    <w:p w14:paraId="7D8B61F5" w14:textId="3C2E828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 xml:space="preserve">De conformidad con el artículo 41, de la Ley Federal del Trabajo, el término de seis </w:t>
      </w:r>
      <w:proofErr w:type="gramStart"/>
      <w:r w:rsidRPr="2FF4B21C">
        <w:rPr>
          <w:rFonts w:ascii="Calibri" w:eastAsia="Calibri" w:hAnsi="Calibri" w:cs="Calibri"/>
          <w:lang w:val="es-ES"/>
        </w:rPr>
        <w:t>meses,</w:t>
      </w:r>
      <w:proofErr w:type="gramEnd"/>
      <w:r w:rsidRPr="2FF4B21C">
        <w:rPr>
          <w:rFonts w:ascii="Calibri" w:eastAsia="Calibri" w:hAnsi="Calibri" w:cs="Calibri"/>
          <w:lang w:val="es-ES"/>
        </w:rPr>
        <w:t xml:space="preserve"> se contará a partir de la fecha en que se hubiese dado aviso de la sustitución al sindicato o a los trabajadores.</w:t>
      </w:r>
    </w:p>
    <w:p w14:paraId="5FC1E60E" w14:textId="66AB0D39"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41</w:t>
      </w:r>
    </w:p>
    <w:p w14:paraId="6D574C64" w14:textId="7F40770E" w:rsidR="2FF4B21C" w:rsidRDefault="2FF4B21C" w:rsidP="2FF4B21C">
      <w:pPr>
        <w:rPr>
          <w:rFonts w:ascii="Calibri" w:eastAsia="Calibri" w:hAnsi="Calibri" w:cs="Calibri"/>
          <w:color w:val="D13438"/>
          <w:lang w:val="es-ES"/>
        </w:rPr>
      </w:pPr>
    </w:p>
    <w:p w14:paraId="7C0E1501" w14:textId="4A46D8F9"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requiere realizar para que la sustitución patronal surta sus efectos?</w:t>
      </w:r>
    </w:p>
    <w:p w14:paraId="0CFEF698" w14:textId="659E6FA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41, de la Ley Federal del Trabajo, para que surta efectos la sustitución patronal deberán transmitirse los bienes objeto de la empresa o establecimiento al patrón sustituto.</w:t>
      </w:r>
    </w:p>
    <w:p w14:paraId="310D7AD5" w14:textId="075DF85D" w:rsidR="2FF4B21C" w:rsidRDefault="2FF4B21C" w:rsidP="2FF4B21C">
      <w:pPr>
        <w:rPr>
          <w:rFonts w:ascii="Calibri" w:eastAsia="Calibri" w:hAnsi="Calibri" w:cs="Calibri"/>
          <w:lang w:val="es-ES"/>
        </w:rPr>
      </w:pPr>
      <w:r w:rsidRPr="2FF4B21C">
        <w:rPr>
          <w:rFonts w:ascii="Calibri" w:eastAsia="Calibri" w:hAnsi="Calibri" w:cs="Calibri"/>
          <w:lang w:val="es-ES"/>
        </w:rPr>
        <w:t>LFT – Artículo 41</w:t>
      </w:r>
    </w:p>
    <w:p w14:paraId="1ECD3153" w14:textId="56C3D0B8" w:rsidR="2FF4B21C" w:rsidRDefault="2FF4B21C" w:rsidP="2FF4B21C">
      <w:pPr>
        <w:rPr>
          <w:lang w:val="es-ES"/>
        </w:rPr>
      </w:pPr>
    </w:p>
    <w:p w14:paraId="59B46E80" w14:textId="041CAD2F" w:rsidR="00932EF3" w:rsidRDefault="2FF4B21C" w:rsidP="00932EF3">
      <w:pPr>
        <w:pStyle w:val="Heading2"/>
        <w:rPr>
          <w:lang w:val="es-ES"/>
        </w:rPr>
      </w:pPr>
      <w:bookmarkStart w:id="13" w:name="_Toc147576123"/>
      <w:r w:rsidRPr="2FF4B21C">
        <w:rPr>
          <w:lang w:val="es-ES"/>
        </w:rPr>
        <w:t>Suspensión de las relaciones de trabajo</w:t>
      </w:r>
      <w:bookmarkEnd w:id="13"/>
    </w:p>
    <w:p w14:paraId="4F8F7C22" w14:textId="4609FF8D"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¿Cuáles son las causas de suspensión temporal de las obligaciones de prestar el servicio y pagar el salario, sin responsabilidad para el trabajador ni para el patrón?</w:t>
      </w:r>
    </w:p>
    <w:p w14:paraId="594CB7B1" w14:textId="17870761"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42, de la Ley Federal del Trabajo, las causas son:</w:t>
      </w:r>
    </w:p>
    <w:p w14:paraId="139CEDFE" w14:textId="27C8D374" w:rsidR="2FF4B21C" w:rsidRDefault="2FF4B21C" w:rsidP="0016293D">
      <w:pPr>
        <w:pStyle w:val="ListParagraph"/>
        <w:numPr>
          <w:ilvl w:val="0"/>
          <w:numId w:val="10"/>
        </w:numPr>
        <w:rPr>
          <w:rFonts w:ascii="Calibri" w:eastAsia="Calibri" w:hAnsi="Calibri" w:cs="Calibri"/>
          <w:color w:val="D13438"/>
          <w:lang w:val="es-ES"/>
        </w:rPr>
      </w:pPr>
      <w:r w:rsidRPr="2FF4B21C">
        <w:rPr>
          <w:rFonts w:ascii="Calibri" w:eastAsia="Calibri" w:hAnsi="Calibri" w:cs="Calibri"/>
          <w:lang w:val="es-ES"/>
        </w:rPr>
        <w:t>La enfermedad contagiosa del trabajador;</w:t>
      </w:r>
    </w:p>
    <w:p w14:paraId="1F49BC25" w14:textId="4F5683E2" w:rsidR="2FF4B21C" w:rsidRDefault="2FF4B21C" w:rsidP="0016293D">
      <w:pPr>
        <w:pStyle w:val="ListParagraph"/>
        <w:numPr>
          <w:ilvl w:val="0"/>
          <w:numId w:val="10"/>
        </w:numPr>
        <w:rPr>
          <w:rFonts w:ascii="Calibri" w:eastAsia="Calibri" w:hAnsi="Calibri" w:cs="Calibri"/>
          <w:color w:val="D13438"/>
          <w:lang w:val="es-ES"/>
        </w:rPr>
      </w:pPr>
      <w:r w:rsidRPr="2FF4B21C">
        <w:rPr>
          <w:rFonts w:ascii="Calibri" w:eastAsia="Calibri" w:hAnsi="Calibri" w:cs="Calibri"/>
          <w:lang w:val="es-ES"/>
        </w:rPr>
        <w:t>La incapacidad temporal ocasionada por un accidente o enfermedad que no constituya un riesgo de trabajo;</w:t>
      </w:r>
    </w:p>
    <w:p w14:paraId="3154CC7F" w14:textId="1C97056D" w:rsidR="2FF4B21C" w:rsidRDefault="2FF4B21C" w:rsidP="0016293D">
      <w:pPr>
        <w:pStyle w:val="ListParagraph"/>
        <w:numPr>
          <w:ilvl w:val="0"/>
          <w:numId w:val="10"/>
        </w:numPr>
        <w:rPr>
          <w:rFonts w:ascii="Calibri" w:eastAsia="Calibri" w:hAnsi="Calibri" w:cs="Calibri"/>
          <w:color w:val="D13438"/>
          <w:lang w:val="es-ES"/>
        </w:rPr>
      </w:pPr>
      <w:r w:rsidRPr="2FF4B21C">
        <w:rPr>
          <w:rFonts w:ascii="Calibri" w:eastAsia="Calibri" w:hAnsi="Calibri" w:cs="Calibri"/>
          <w:lang w:val="es-ES"/>
        </w:rPr>
        <w:t>La prisión preventiva del trabajador seguida de sentencia absolutoria. Si el trabajador obró en defensa de la persona o de los intereses del patrón, tendrá́ éste la obligación de pagar los salarios que hubiese dejado de percibir aquél;</w:t>
      </w:r>
    </w:p>
    <w:p w14:paraId="3D92E6F9" w14:textId="2353D143" w:rsidR="2FF4B21C" w:rsidRDefault="2FF4B21C" w:rsidP="0016293D">
      <w:pPr>
        <w:pStyle w:val="ListParagraph"/>
        <w:numPr>
          <w:ilvl w:val="0"/>
          <w:numId w:val="10"/>
        </w:numPr>
        <w:rPr>
          <w:rFonts w:ascii="Calibri" w:eastAsia="Calibri" w:hAnsi="Calibri" w:cs="Calibri"/>
          <w:color w:val="D13438"/>
          <w:lang w:val="es-ES"/>
        </w:rPr>
      </w:pPr>
      <w:r w:rsidRPr="2FF4B21C">
        <w:rPr>
          <w:rFonts w:ascii="Calibri" w:eastAsia="Calibri" w:hAnsi="Calibri" w:cs="Calibri"/>
          <w:lang w:val="es-ES"/>
        </w:rPr>
        <w:t>El arresto del trabajador;</w:t>
      </w:r>
    </w:p>
    <w:p w14:paraId="256D6695" w14:textId="7103D0C2" w:rsidR="2FF4B21C" w:rsidRDefault="2FF4B21C" w:rsidP="0016293D">
      <w:pPr>
        <w:pStyle w:val="ListParagraph"/>
        <w:numPr>
          <w:ilvl w:val="0"/>
          <w:numId w:val="10"/>
        </w:numPr>
        <w:rPr>
          <w:rFonts w:ascii="Calibri" w:eastAsia="Calibri" w:hAnsi="Calibri" w:cs="Calibri"/>
          <w:color w:val="D13438"/>
          <w:lang w:val="es-ES"/>
        </w:rPr>
      </w:pPr>
      <w:r w:rsidRPr="2FF4B21C">
        <w:rPr>
          <w:rFonts w:ascii="Calibri" w:eastAsia="Calibri" w:hAnsi="Calibri" w:cs="Calibri"/>
          <w:lang w:val="es-ES"/>
        </w:rPr>
        <w:t xml:space="preserve">El cumplimiento de los servicios y el desempeño de los cargos mencionados en el artículo 5 de la Constitución Federal, los cuales son: el de las armas y los jurados, así́ como el desempeño de los cargos concejiles y los de elección popular, directa o indirecta, y el de las obligaciones consignadas en el artículo 31, fracción III de la </w:t>
      </w:r>
      <w:r w:rsidRPr="2FF4B21C">
        <w:rPr>
          <w:rFonts w:ascii="Calibri" w:eastAsia="Calibri" w:hAnsi="Calibri" w:cs="Calibri"/>
          <w:lang w:val="es-ES"/>
        </w:rPr>
        <w:lastRenderedPageBreak/>
        <w:t>misma Constitución, referente a la obligación de alistarse y servir en los cuerpos de reserva para defender la Patria;</w:t>
      </w:r>
    </w:p>
    <w:p w14:paraId="1E56B4C6" w14:textId="7207735A" w:rsidR="2FF4B21C" w:rsidRDefault="2FF4B21C" w:rsidP="0016293D">
      <w:pPr>
        <w:pStyle w:val="ListParagraph"/>
        <w:numPr>
          <w:ilvl w:val="0"/>
          <w:numId w:val="10"/>
        </w:numPr>
        <w:rPr>
          <w:rFonts w:ascii="Calibri" w:eastAsia="Calibri" w:hAnsi="Calibri" w:cs="Calibri"/>
          <w:color w:val="D13438"/>
          <w:lang w:val="es-ES"/>
        </w:rPr>
      </w:pPr>
      <w:r w:rsidRPr="2FF4B21C">
        <w:rPr>
          <w:rFonts w:ascii="Calibri" w:eastAsia="Calibri" w:hAnsi="Calibri" w:cs="Calibri"/>
          <w:lang w:val="es-ES"/>
        </w:rPr>
        <w:t>La designación de los trabajadores como representantes ante los organismos estatales, Comisión Nacional de los Salarios Mínimos, Comisión Nacional para la Participación de los Trabajadores en las Utilidades de las Empresas y otros semejantes;</w:t>
      </w:r>
    </w:p>
    <w:p w14:paraId="27B6E4B4" w14:textId="3EC4D552" w:rsidR="2FF4B21C" w:rsidRDefault="2FF4B21C" w:rsidP="0016293D">
      <w:pPr>
        <w:pStyle w:val="ListParagraph"/>
        <w:numPr>
          <w:ilvl w:val="0"/>
          <w:numId w:val="10"/>
        </w:numPr>
        <w:rPr>
          <w:rFonts w:ascii="Calibri" w:eastAsia="Calibri" w:hAnsi="Calibri" w:cs="Calibri"/>
          <w:color w:val="D13438"/>
          <w:lang w:val="es-ES"/>
        </w:rPr>
      </w:pPr>
      <w:r w:rsidRPr="2FF4B21C">
        <w:rPr>
          <w:rFonts w:ascii="Calibri" w:eastAsia="Calibri" w:hAnsi="Calibri" w:cs="Calibri"/>
          <w:lang w:val="es-ES"/>
        </w:rPr>
        <w:t>La falta de los documentos que exijan las leyes y reglamentos, necesarios para la prestación del servicio, cuando sea imputable al trabajador;</w:t>
      </w:r>
    </w:p>
    <w:p w14:paraId="6E952CFD" w14:textId="39A7FC54" w:rsidR="2FF4B21C" w:rsidRDefault="2FF4B21C" w:rsidP="0016293D">
      <w:pPr>
        <w:pStyle w:val="ListParagraph"/>
        <w:numPr>
          <w:ilvl w:val="0"/>
          <w:numId w:val="10"/>
        </w:numPr>
        <w:rPr>
          <w:rFonts w:ascii="Calibri" w:eastAsia="Calibri" w:hAnsi="Calibri" w:cs="Calibri"/>
          <w:color w:val="D13438"/>
          <w:lang w:val="es-ES"/>
        </w:rPr>
      </w:pPr>
      <w:r w:rsidRPr="2FF4B21C">
        <w:rPr>
          <w:rFonts w:ascii="Calibri" w:eastAsia="Calibri" w:hAnsi="Calibri" w:cs="Calibri"/>
          <w:lang w:val="es-ES"/>
        </w:rPr>
        <w:t>La conclusión de la temporada en el caso de los trabajadores contratados bajo esta modalidad, y</w:t>
      </w:r>
    </w:p>
    <w:p w14:paraId="768A64BB" w14:textId="4842A60C" w:rsidR="2FF4B21C" w:rsidRDefault="2FF4B21C" w:rsidP="0016293D">
      <w:pPr>
        <w:pStyle w:val="ListParagraph"/>
        <w:numPr>
          <w:ilvl w:val="0"/>
          <w:numId w:val="10"/>
        </w:numPr>
        <w:rPr>
          <w:rFonts w:ascii="Calibri" w:eastAsia="Calibri" w:hAnsi="Calibri" w:cs="Calibri"/>
          <w:color w:val="D13438"/>
          <w:lang w:val="es-ES"/>
        </w:rPr>
      </w:pPr>
      <w:r w:rsidRPr="2FF4B21C">
        <w:rPr>
          <w:rFonts w:ascii="Calibri" w:eastAsia="Calibri" w:hAnsi="Calibri" w:cs="Calibri"/>
          <w:lang w:val="es-ES"/>
        </w:rPr>
        <w:t>La licencia a que se refiere el artículo 140 Bis de la Ley del Seguro Social, que es para que las madres o padres trabajadores asegurados puedan cuidar de su hijo diagnosticado con cáncer por el IMSS. La licencia expedida por el Instituto al padre o madre trabajador asegurado, tendrá́ una vigencia de uno y hasta veintiocho días. Podrán expedirse tantas licencias como sean necesarias durante un periodo máximo de tres años sin que se excedan trescientos sesenta y cuatro días de licencia, mismos que no necesariamente deberán ser continuos.</w:t>
      </w:r>
    </w:p>
    <w:p w14:paraId="1C73736C" w14:textId="585FD9F0"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42</w:t>
      </w:r>
    </w:p>
    <w:p w14:paraId="0C80A452" w14:textId="640BC22F" w:rsidR="2FF4B21C" w:rsidRDefault="2FF4B21C" w:rsidP="2FF4B21C">
      <w:pPr>
        <w:rPr>
          <w:rFonts w:ascii="Calibri" w:eastAsia="Calibri" w:hAnsi="Calibri" w:cs="Calibri"/>
          <w:color w:val="D13438"/>
          <w:lang w:val="es-ES"/>
        </w:rPr>
      </w:pPr>
    </w:p>
    <w:p w14:paraId="3FBD110B" w14:textId="7DA75F32"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sucede cuando la autoridad competente emite una declaratoria de contingencia sanitaria y se establezca la suspensión de las relaciones laborales?</w:t>
      </w:r>
    </w:p>
    <w:p w14:paraId="34248CAA" w14:textId="38C5D4C9"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los artículos 42 Bis, 427, fracción VII y 429, fracción IV la Ley Federal del Trabajo, el patrón no requerirá́ aprobación o autorización del juez laboral para suspender las labores y estará́ obligado a pagar a sus trabajadores una indemnización equivalente a un día de salario mínimo general vigente, por cada día que dure la suspensión. La indemnización no podrá exceder de un mes.</w:t>
      </w:r>
    </w:p>
    <w:p w14:paraId="5095A62B" w14:textId="02BE9C24"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42 Bis</w:t>
      </w:r>
    </w:p>
    <w:p w14:paraId="04E08444" w14:textId="5C44D71F" w:rsidR="2FF4B21C" w:rsidRDefault="2FF4B21C" w:rsidP="2FF4B21C">
      <w:pPr>
        <w:rPr>
          <w:rFonts w:ascii="Calibri" w:eastAsia="Calibri" w:hAnsi="Calibri" w:cs="Calibri"/>
          <w:color w:val="D13438"/>
          <w:lang w:val="es-ES"/>
        </w:rPr>
      </w:pPr>
    </w:p>
    <w:p w14:paraId="22E795B6" w14:textId="52A4CE6B"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¿Cuándo surten los efectos en la suspensión de la relación laboral?</w:t>
      </w:r>
    </w:p>
    <w:p w14:paraId="6618F10A" w14:textId="1E0FA401"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43, de la Ley Federal del Trabajo, los efectos de la suspensión surten efectos en función de los siguientes supuestos:</w:t>
      </w:r>
    </w:p>
    <w:p w14:paraId="65814A81" w14:textId="3F655C9B" w:rsidR="2FF4B21C" w:rsidRDefault="2FF4B21C" w:rsidP="0016293D">
      <w:pPr>
        <w:pStyle w:val="ListParagraph"/>
        <w:numPr>
          <w:ilvl w:val="0"/>
          <w:numId w:val="9"/>
        </w:numPr>
        <w:rPr>
          <w:rFonts w:ascii="Calibri" w:eastAsia="Calibri" w:hAnsi="Calibri" w:cs="Calibri"/>
          <w:color w:val="D13438"/>
          <w:lang w:val="es-ES"/>
        </w:rPr>
      </w:pPr>
      <w:r w:rsidRPr="2FF4B21C">
        <w:rPr>
          <w:rFonts w:ascii="Calibri" w:eastAsia="Calibri" w:hAnsi="Calibri" w:cs="Calibri"/>
          <w:lang w:val="es-ES"/>
        </w:rPr>
        <w:t>En relación con el artículo 42, fracciones I y II, desde la fecha en que el patrón tenga conocimiento de la enfermedad contagiosa (fracción I) o de la en que se produzca la incapacidad para el trabajo (fracción II), hasta que termine el período fijado por el Instituto Mexicano del Seguro Social o antes si desaparece la incapacidad para el trabajo, sin que la suspensión pueda exceder del término fijado en la Ley del Seguro Social para el tratamiento de las enfermedades que no sean consecuencia de un riesgo de trabajo, esto es, de un período de cincuenta y dos semanas, de conformidad con el artículo 96 de la Ley del Seguro Social;</w:t>
      </w:r>
    </w:p>
    <w:p w14:paraId="7FE2904E" w14:textId="3CCB39AB" w:rsidR="2FF4B21C" w:rsidRDefault="2FF4B21C" w:rsidP="0016293D">
      <w:pPr>
        <w:pStyle w:val="ListParagraph"/>
        <w:numPr>
          <w:ilvl w:val="0"/>
          <w:numId w:val="9"/>
        </w:numPr>
        <w:rPr>
          <w:rFonts w:ascii="Calibri" w:eastAsia="Calibri" w:hAnsi="Calibri" w:cs="Calibri"/>
          <w:color w:val="D13438"/>
          <w:lang w:val="es-ES"/>
        </w:rPr>
      </w:pPr>
      <w:r w:rsidRPr="2FF4B21C">
        <w:rPr>
          <w:rFonts w:ascii="Calibri" w:eastAsia="Calibri" w:hAnsi="Calibri" w:cs="Calibri"/>
          <w:lang w:val="es-ES"/>
        </w:rPr>
        <w:t xml:space="preserve">En relación con el artículo 42, fracciones III (prisión preventiva) y IV (arresto), desde el momento en que el trabajador acredite estar detenido a disposición de la autoridad judicial o administrativa, hasta la fecha en que cause ejecutoria la sentencia que lo absuelva o termine el arresto. Si obtiene su libertad provisional, deberá presentarse a trabajar en un plazo de quince días siguientes a su liberación, </w:t>
      </w:r>
      <w:r w:rsidRPr="2FF4B21C">
        <w:rPr>
          <w:rFonts w:ascii="Calibri" w:eastAsia="Calibri" w:hAnsi="Calibri" w:cs="Calibri"/>
          <w:lang w:val="es-ES"/>
        </w:rPr>
        <w:lastRenderedPageBreak/>
        <w:t>salvo que se le siga proceso por delitos intencionales en contra del patrón o sus compañeros de trabajo;</w:t>
      </w:r>
    </w:p>
    <w:p w14:paraId="6A88F03B" w14:textId="711C2335" w:rsidR="2FF4B21C" w:rsidRDefault="2FF4B21C" w:rsidP="0016293D">
      <w:pPr>
        <w:pStyle w:val="ListParagraph"/>
        <w:numPr>
          <w:ilvl w:val="0"/>
          <w:numId w:val="9"/>
        </w:numPr>
        <w:rPr>
          <w:rFonts w:ascii="Calibri" w:eastAsia="Calibri" w:hAnsi="Calibri" w:cs="Calibri"/>
          <w:color w:val="D13438"/>
          <w:lang w:val="es-ES"/>
        </w:rPr>
      </w:pPr>
      <w:r w:rsidRPr="2FF4B21C">
        <w:rPr>
          <w:rFonts w:ascii="Calibri" w:eastAsia="Calibri" w:hAnsi="Calibri" w:cs="Calibri"/>
          <w:lang w:val="es-ES"/>
        </w:rPr>
        <w:t>En relación con el artículo 42, fracciones V (cargos de las armas y los jurados, así́ como el desempeño de los cargos concejiles y los de elección popular, directa o indirecta) y VI (representantes ante los organismos estatales), desde la fecha en que deban prestarse los servicios o desempeñarse los cargos, hasta por un periodo de seis años;</w:t>
      </w:r>
    </w:p>
    <w:p w14:paraId="6034F393" w14:textId="7DFD69E4" w:rsidR="2FF4B21C" w:rsidRDefault="2FF4B21C" w:rsidP="0016293D">
      <w:pPr>
        <w:pStyle w:val="ListParagraph"/>
        <w:numPr>
          <w:ilvl w:val="0"/>
          <w:numId w:val="9"/>
        </w:numPr>
        <w:rPr>
          <w:rFonts w:ascii="Calibri" w:eastAsia="Calibri" w:hAnsi="Calibri" w:cs="Calibri"/>
          <w:color w:val="D13438"/>
          <w:lang w:val="es-ES"/>
        </w:rPr>
      </w:pPr>
      <w:r w:rsidRPr="2FF4B21C">
        <w:rPr>
          <w:rFonts w:ascii="Calibri" w:eastAsia="Calibri" w:hAnsi="Calibri" w:cs="Calibri"/>
          <w:lang w:val="es-ES"/>
        </w:rPr>
        <w:t xml:space="preserve">En relación con el artículo 42, fracción VII (falta de documentos que exijan las leyes y reglamentos), desde la fecha en que el patrón tenga conocimiento del hecho, hasta por un periodo de dos meses; </w:t>
      </w:r>
    </w:p>
    <w:p w14:paraId="03DFDAFA" w14:textId="3EE68428" w:rsidR="2FF4B21C" w:rsidRDefault="2FF4B21C" w:rsidP="0016293D">
      <w:pPr>
        <w:pStyle w:val="ListParagraph"/>
        <w:numPr>
          <w:ilvl w:val="0"/>
          <w:numId w:val="9"/>
        </w:numPr>
        <w:rPr>
          <w:rFonts w:ascii="Calibri" w:eastAsia="Calibri" w:hAnsi="Calibri" w:cs="Calibri"/>
          <w:color w:val="D13438"/>
          <w:lang w:val="es-ES"/>
        </w:rPr>
      </w:pPr>
      <w:r w:rsidRPr="2FF4B21C">
        <w:rPr>
          <w:rFonts w:ascii="Calibri" w:eastAsia="Calibri" w:hAnsi="Calibri" w:cs="Calibri"/>
          <w:lang w:val="es-ES"/>
        </w:rPr>
        <w:t>En relación con el artículo 42 fracción VIII (conclusión de temporada), desde la fecha de conclusión de la temporada, hasta el inicio de la siguiente.</w:t>
      </w:r>
    </w:p>
    <w:p w14:paraId="7AF0B0FB" w14:textId="0E720509"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43</w:t>
      </w:r>
    </w:p>
    <w:p w14:paraId="6D60A5BE" w14:textId="28E8F933" w:rsidR="2FF4B21C" w:rsidRDefault="2FF4B21C" w:rsidP="2FF4B21C">
      <w:pPr>
        <w:rPr>
          <w:rFonts w:ascii="Calibri" w:eastAsia="Calibri" w:hAnsi="Calibri" w:cs="Calibri"/>
          <w:color w:val="D13438"/>
          <w:lang w:val="es-ES"/>
        </w:rPr>
      </w:pPr>
    </w:p>
    <w:p w14:paraId="1A049FC1" w14:textId="29A6C06F"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¿Terminada la suspensión de labores, en qué día deben de regresar los trabajadores a trabajar?</w:t>
      </w:r>
    </w:p>
    <w:p w14:paraId="05D3A9C8" w14:textId="038E1060"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45, de la Ley Federal del Trabajo, los trabajadores deben regresar a laborar:</w:t>
      </w:r>
    </w:p>
    <w:p w14:paraId="449F57E2" w14:textId="7A305CCB" w:rsidR="2FF4B21C" w:rsidRDefault="2FF4B21C" w:rsidP="0016293D">
      <w:pPr>
        <w:pStyle w:val="ListParagraph"/>
        <w:numPr>
          <w:ilvl w:val="0"/>
          <w:numId w:val="8"/>
        </w:numPr>
        <w:rPr>
          <w:rFonts w:ascii="Calibri" w:eastAsia="Calibri" w:hAnsi="Calibri" w:cs="Calibri"/>
          <w:color w:val="D13438"/>
          <w:lang w:val="es-ES"/>
        </w:rPr>
      </w:pPr>
      <w:r w:rsidRPr="2FF4B21C">
        <w:rPr>
          <w:rFonts w:ascii="Calibri" w:eastAsia="Calibri" w:hAnsi="Calibri" w:cs="Calibri"/>
          <w:lang w:val="es-ES"/>
        </w:rPr>
        <w:t>En los casos del artículo 42, fracciones I (enfermedad contagiosa), II (incapacidad temporal no profesional), IV (arresto) y VII (falta de documentos), al día siguiente de la fecha en que termine la causa de la suspensión; y</w:t>
      </w:r>
    </w:p>
    <w:p w14:paraId="608E271A" w14:textId="6C0F0D04" w:rsidR="2FF4B21C" w:rsidRDefault="2FF4B21C" w:rsidP="0016293D">
      <w:pPr>
        <w:pStyle w:val="ListParagraph"/>
        <w:numPr>
          <w:ilvl w:val="0"/>
          <w:numId w:val="8"/>
        </w:numPr>
        <w:rPr>
          <w:rFonts w:ascii="Calibri" w:eastAsia="Calibri" w:hAnsi="Calibri" w:cs="Calibri"/>
          <w:color w:val="D13438"/>
          <w:lang w:val="es-ES"/>
        </w:rPr>
      </w:pPr>
      <w:r w:rsidRPr="2FF4B21C">
        <w:rPr>
          <w:rFonts w:ascii="Calibri" w:eastAsia="Calibri" w:hAnsi="Calibri" w:cs="Calibri"/>
          <w:lang w:val="es-ES"/>
        </w:rPr>
        <w:t>En los casos de las fracciones III (prisión preventiva), V (desempeño de cargos públicos) y VI (representante de organismos estatales) del artículo 42, dentro de los quince días siguientes a la terminación de la causa de la suspensión.</w:t>
      </w:r>
    </w:p>
    <w:p w14:paraId="54053CD2" w14:textId="1DE48591"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45</w:t>
      </w:r>
    </w:p>
    <w:p w14:paraId="7B3D5CA5" w14:textId="24CF2125" w:rsidR="2FF4B21C" w:rsidRDefault="2FF4B21C" w:rsidP="2FF4B21C">
      <w:pPr>
        <w:rPr>
          <w:lang w:val="es-ES"/>
        </w:rPr>
      </w:pPr>
    </w:p>
    <w:p w14:paraId="2FFDEF24" w14:textId="3BB0E616" w:rsidR="2FF4B21C" w:rsidRDefault="2FF4B21C" w:rsidP="2FF4B21C">
      <w:pPr>
        <w:pStyle w:val="Heading2"/>
        <w:rPr>
          <w:lang w:val="es-ES"/>
        </w:rPr>
      </w:pPr>
      <w:bookmarkStart w:id="14" w:name="_Toc147576124"/>
      <w:r w:rsidRPr="2FF4B21C">
        <w:rPr>
          <w:lang w:val="es-ES"/>
        </w:rPr>
        <w:t>Rescisión de las relaciones de trabajo</w:t>
      </w:r>
      <w:bookmarkEnd w:id="14"/>
    </w:p>
    <w:p w14:paraId="7B7D109E" w14:textId="234F838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¿En qué momento el trabajador o el patrón podrá́ rescindir la relación laboral sin incurrir en responsabilidad?</w:t>
      </w:r>
    </w:p>
    <w:p w14:paraId="139DD5F0" w14:textId="7318C88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46, de la Ley Federal del Trabajo, en cualquier momento siempre que exista una causa justificada.</w:t>
      </w:r>
    </w:p>
    <w:p w14:paraId="05BCDE94" w14:textId="6F76319D"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46</w:t>
      </w:r>
    </w:p>
    <w:p w14:paraId="2271D70F" w14:textId="5E3919C9" w:rsidR="2FF4B21C" w:rsidRDefault="2FF4B21C" w:rsidP="2FF4B21C">
      <w:pPr>
        <w:rPr>
          <w:rFonts w:ascii="Calibri" w:eastAsia="Calibri" w:hAnsi="Calibri" w:cs="Calibri"/>
          <w:color w:val="D13438"/>
          <w:lang w:val="es-ES"/>
        </w:rPr>
      </w:pPr>
    </w:p>
    <w:p w14:paraId="36277660" w14:textId="033F4264"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¿Cuáles son las causas de rescisión de la relación de trabajo, sin responsabilidad para el patrón?</w:t>
      </w:r>
    </w:p>
    <w:p w14:paraId="0DE31908" w14:textId="08D2C47B"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47, de la Ley Federal del Trabajo, el patrón puede rescindir la relación laboral cuando:</w:t>
      </w:r>
    </w:p>
    <w:p w14:paraId="5ABD2605" w14:textId="723B605A" w:rsidR="2FF4B21C" w:rsidRDefault="2FF4B21C" w:rsidP="0016293D">
      <w:pPr>
        <w:pStyle w:val="ListParagraph"/>
        <w:numPr>
          <w:ilvl w:val="0"/>
          <w:numId w:val="7"/>
        </w:numPr>
        <w:rPr>
          <w:rFonts w:ascii="Calibri" w:eastAsia="Calibri" w:hAnsi="Calibri" w:cs="Calibri"/>
          <w:color w:val="D13438"/>
          <w:lang w:val="es-ES"/>
        </w:rPr>
      </w:pPr>
      <w:r w:rsidRPr="2FF4B21C">
        <w:rPr>
          <w:rFonts w:ascii="Calibri" w:eastAsia="Calibri" w:hAnsi="Calibri" w:cs="Calibri"/>
          <w:lang w:val="es-ES"/>
        </w:rPr>
        <w:t>El trabajador o en su caso, el sindicato que lo hubiese propuesto o recomendado engañe al patrón con certificados falsos o referencias en los que se atribuyan al trabajador capacidad, aptitudes o facultades de que carezca. Esta causa de rescisión dejará de tener efecto después de treinta días de prestar sus servicios el trabajador;</w:t>
      </w:r>
    </w:p>
    <w:p w14:paraId="1208A31A" w14:textId="287527F7" w:rsidR="2FF4B21C" w:rsidRDefault="2FF4B21C" w:rsidP="0016293D">
      <w:pPr>
        <w:pStyle w:val="ListParagraph"/>
        <w:numPr>
          <w:ilvl w:val="0"/>
          <w:numId w:val="7"/>
        </w:numPr>
        <w:rPr>
          <w:rFonts w:ascii="Calibri" w:eastAsia="Calibri" w:hAnsi="Calibri" w:cs="Calibri"/>
          <w:color w:val="D13438"/>
          <w:lang w:val="es-ES"/>
        </w:rPr>
      </w:pPr>
      <w:r w:rsidRPr="2FF4B21C">
        <w:rPr>
          <w:rFonts w:ascii="Calibri" w:eastAsia="Calibri" w:hAnsi="Calibri" w:cs="Calibri"/>
          <w:lang w:val="es-ES"/>
        </w:rPr>
        <w:t xml:space="preserve">El trabajador, durante sus labores, incurra en faltas de probidad u honradez, en actos de violencia, amagos, injurias o malos tratamientos en contra del patrón, sus </w:t>
      </w:r>
      <w:r w:rsidRPr="2FF4B21C">
        <w:rPr>
          <w:rFonts w:ascii="Calibri" w:eastAsia="Calibri" w:hAnsi="Calibri" w:cs="Calibri"/>
          <w:lang w:val="es-ES"/>
        </w:rPr>
        <w:lastRenderedPageBreak/>
        <w:t>familiares o del personal directivo o administrativo de la empresa o establecimiento, o en contra de clientes y proveedores del patrón, salvo que medie provocación o que obre en defensa propia;</w:t>
      </w:r>
    </w:p>
    <w:p w14:paraId="3AE07525" w14:textId="489C16CB" w:rsidR="2FF4B21C" w:rsidRDefault="2FF4B21C" w:rsidP="0016293D">
      <w:pPr>
        <w:pStyle w:val="ListParagraph"/>
        <w:numPr>
          <w:ilvl w:val="0"/>
          <w:numId w:val="7"/>
        </w:numPr>
        <w:rPr>
          <w:rFonts w:ascii="Calibri" w:eastAsia="Calibri" w:hAnsi="Calibri" w:cs="Calibri"/>
          <w:color w:val="D13438"/>
          <w:lang w:val="es-ES"/>
        </w:rPr>
      </w:pPr>
      <w:r w:rsidRPr="2FF4B21C">
        <w:rPr>
          <w:rFonts w:ascii="Calibri" w:eastAsia="Calibri" w:hAnsi="Calibri" w:cs="Calibri"/>
          <w:lang w:val="es-ES"/>
        </w:rPr>
        <w:t>El trabajador cometa en contra de alguno de sus compañeros, actos de violencia, amagos, injurias o malos tratamientos, si como consecuencia de ellos se altera la disciplina del lugar en que se desempeña el trabajo;</w:t>
      </w:r>
    </w:p>
    <w:p w14:paraId="60662C7F" w14:textId="238FD6F4" w:rsidR="2FF4B21C" w:rsidRDefault="2FF4B21C" w:rsidP="0016293D">
      <w:pPr>
        <w:pStyle w:val="ListParagraph"/>
        <w:numPr>
          <w:ilvl w:val="0"/>
          <w:numId w:val="7"/>
        </w:numPr>
        <w:rPr>
          <w:rFonts w:ascii="Calibri" w:eastAsia="Calibri" w:hAnsi="Calibri" w:cs="Calibri"/>
          <w:color w:val="D13438"/>
          <w:lang w:val="es-ES"/>
        </w:rPr>
      </w:pPr>
      <w:r w:rsidRPr="2FF4B21C">
        <w:rPr>
          <w:rFonts w:ascii="Calibri" w:eastAsia="Calibri" w:hAnsi="Calibri" w:cs="Calibri"/>
          <w:lang w:val="es-ES"/>
        </w:rPr>
        <w:t>El trabajador, fuera del servicio, cometa en contra del patrón, sus familiares o personal directivo administrativo, actos de violencia, amagos, injurias o malos tratamientos, si son de tal manera graves que hagan imposible el cumplimiento de la relación de trabajo;</w:t>
      </w:r>
    </w:p>
    <w:p w14:paraId="6E62BC19" w14:textId="75484CCC" w:rsidR="2FF4B21C" w:rsidRDefault="2FF4B21C" w:rsidP="0016293D">
      <w:pPr>
        <w:pStyle w:val="ListParagraph"/>
        <w:numPr>
          <w:ilvl w:val="0"/>
          <w:numId w:val="7"/>
        </w:numPr>
        <w:rPr>
          <w:rFonts w:ascii="Calibri" w:eastAsia="Calibri" w:hAnsi="Calibri" w:cs="Calibri"/>
          <w:color w:val="D13438"/>
          <w:lang w:val="es-ES"/>
        </w:rPr>
      </w:pPr>
      <w:r w:rsidRPr="2FF4B21C">
        <w:rPr>
          <w:rFonts w:ascii="Calibri" w:eastAsia="Calibri" w:hAnsi="Calibri" w:cs="Calibri"/>
          <w:lang w:val="es-ES"/>
        </w:rPr>
        <w:t>El trabajador, ocasione intencionalmente perjuicios materiales durante el desempeño de las labores o con motivo de ellas, en los edificios, obras, maquinaria, instrumentos, materias primas y demás objetos relacionados con el trabajo;</w:t>
      </w:r>
    </w:p>
    <w:p w14:paraId="712C4B2B" w14:textId="21E7E48A" w:rsidR="2FF4B21C" w:rsidRDefault="2FF4B21C" w:rsidP="0016293D">
      <w:pPr>
        <w:pStyle w:val="ListParagraph"/>
        <w:numPr>
          <w:ilvl w:val="0"/>
          <w:numId w:val="7"/>
        </w:numPr>
        <w:rPr>
          <w:rFonts w:ascii="Calibri" w:eastAsia="Calibri" w:hAnsi="Calibri" w:cs="Calibri"/>
          <w:color w:val="D13438"/>
          <w:lang w:val="es-ES"/>
        </w:rPr>
      </w:pPr>
      <w:r w:rsidRPr="2FF4B21C">
        <w:rPr>
          <w:rFonts w:ascii="Calibri" w:eastAsia="Calibri" w:hAnsi="Calibri" w:cs="Calibri"/>
          <w:lang w:val="es-ES"/>
        </w:rPr>
        <w:t>El trabajador ocasione los perjuicios materiales durante el desempeño de las labores o con motivo de ellas, en los edificios, obras, maquinaria, instrumentos, materias primas y demás objetos relacionados con el trabajo, siempre que sean graves, sin dolo, pero con negligencia tal, que ella sea la causa única del perjuicio;</w:t>
      </w:r>
    </w:p>
    <w:p w14:paraId="532E429C" w14:textId="6F91117B" w:rsidR="2FF4B21C" w:rsidRDefault="2FF4B21C" w:rsidP="0016293D">
      <w:pPr>
        <w:pStyle w:val="ListParagraph"/>
        <w:numPr>
          <w:ilvl w:val="0"/>
          <w:numId w:val="7"/>
        </w:numPr>
        <w:rPr>
          <w:rFonts w:ascii="Calibri" w:eastAsia="Calibri" w:hAnsi="Calibri" w:cs="Calibri"/>
          <w:color w:val="D13438"/>
          <w:lang w:val="es-ES"/>
        </w:rPr>
      </w:pPr>
      <w:r w:rsidRPr="2FF4B21C">
        <w:rPr>
          <w:rFonts w:ascii="Calibri" w:eastAsia="Calibri" w:hAnsi="Calibri" w:cs="Calibri"/>
          <w:lang w:val="es-ES"/>
        </w:rPr>
        <w:t>El trabajador comprometa por su imprudencia o descuido inexcusable, la seguridad del establecimiento o de las personas que se encuentren en él;</w:t>
      </w:r>
    </w:p>
    <w:p w14:paraId="6630842E" w14:textId="6FE93B95" w:rsidR="2FF4B21C" w:rsidRDefault="2FF4B21C" w:rsidP="0016293D">
      <w:pPr>
        <w:pStyle w:val="ListParagraph"/>
        <w:numPr>
          <w:ilvl w:val="0"/>
          <w:numId w:val="7"/>
        </w:numPr>
        <w:rPr>
          <w:rFonts w:ascii="Calibri" w:eastAsia="Calibri" w:hAnsi="Calibri" w:cs="Calibri"/>
          <w:color w:val="D13438"/>
          <w:lang w:val="es-ES"/>
        </w:rPr>
      </w:pPr>
      <w:r w:rsidRPr="2FF4B21C">
        <w:rPr>
          <w:rFonts w:ascii="Calibri" w:eastAsia="Calibri" w:hAnsi="Calibri" w:cs="Calibri"/>
          <w:lang w:val="es-ES"/>
        </w:rPr>
        <w:t>El trabajador cometa actos inmorales o de hostigamiento y/o acoso sexual contra cualquier persona en el establecimiento o lugar de trabajo;</w:t>
      </w:r>
    </w:p>
    <w:p w14:paraId="5EF59D96" w14:textId="0906FB84" w:rsidR="2FF4B21C" w:rsidRDefault="2FF4B21C" w:rsidP="0016293D">
      <w:pPr>
        <w:pStyle w:val="ListParagraph"/>
        <w:numPr>
          <w:ilvl w:val="0"/>
          <w:numId w:val="7"/>
        </w:numPr>
        <w:rPr>
          <w:rFonts w:ascii="Calibri" w:eastAsia="Calibri" w:hAnsi="Calibri" w:cs="Calibri"/>
          <w:color w:val="D13438"/>
          <w:lang w:val="es-ES"/>
        </w:rPr>
      </w:pPr>
      <w:r w:rsidRPr="2FF4B21C">
        <w:rPr>
          <w:rFonts w:ascii="Calibri" w:eastAsia="Calibri" w:hAnsi="Calibri" w:cs="Calibri"/>
          <w:lang w:val="es-ES"/>
        </w:rPr>
        <w:t>El trabajador revele los secretos de fabricación o dar a conocer asuntos de carácter reservado, en perjuicio de la empresa;</w:t>
      </w:r>
    </w:p>
    <w:p w14:paraId="788B0670" w14:textId="5F36192F" w:rsidR="2FF4B21C" w:rsidRDefault="2FF4B21C" w:rsidP="0016293D">
      <w:pPr>
        <w:pStyle w:val="ListParagraph"/>
        <w:numPr>
          <w:ilvl w:val="0"/>
          <w:numId w:val="7"/>
        </w:numPr>
        <w:rPr>
          <w:rFonts w:ascii="Calibri" w:eastAsia="Calibri" w:hAnsi="Calibri" w:cs="Calibri"/>
          <w:color w:val="D13438"/>
          <w:lang w:val="es-ES"/>
        </w:rPr>
      </w:pPr>
      <w:r w:rsidRPr="2FF4B21C">
        <w:rPr>
          <w:rFonts w:ascii="Calibri" w:eastAsia="Calibri" w:hAnsi="Calibri" w:cs="Calibri"/>
          <w:lang w:val="es-ES"/>
        </w:rPr>
        <w:t>El trabajador tenga más de tres faltas de asistencia en un periodo de treinta días, sin permiso del patrón o sin causa justificada;</w:t>
      </w:r>
    </w:p>
    <w:p w14:paraId="06F3197C" w14:textId="16C6F8AF" w:rsidR="2FF4B21C" w:rsidRDefault="2FF4B21C" w:rsidP="0016293D">
      <w:pPr>
        <w:pStyle w:val="ListParagraph"/>
        <w:numPr>
          <w:ilvl w:val="0"/>
          <w:numId w:val="7"/>
        </w:numPr>
        <w:rPr>
          <w:rFonts w:ascii="Calibri" w:eastAsia="Calibri" w:hAnsi="Calibri" w:cs="Calibri"/>
          <w:color w:val="D13438"/>
          <w:lang w:val="es-ES"/>
        </w:rPr>
      </w:pPr>
      <w:r w:rsidRPr="2FF4B21C">
        <w:rPr>
          <w:rFonts w:ascii="Calibri" w:eastAsia="Calibri" w:hAnsi="Calibri" w:cs="Calibri"/>
          <w:lang w:val="es-ES"/>
        </w:rPr>
        <w:t>El trabajador desobedezca al patrón o a sus representantes, sin causa justificada, siempre que se trate del trabajo contratado;</w:t>
      </w:r>
    </w:p>
    <w:p w14:paraId="4E059DE3" w14:textId="2BDB9948" w:rsidR="2FF4B21C" w:rsidRDefault="2FF4B21C" w:rsidP="0016293D">
      <w:pPr>
        <w:pStyle w:val="ListParagraph"/>
        <w:numPr>
          <w:ilvl w:val="0"/>
          <w:numId w:val="7"/>
        </w:numPr>
        <w:rPr>
          <w:rFonts w:ascii="Calibri" w:eastAsia="Calibri" w:hAnsi="Calibri" w:cs="Calibri"/>
          <w:color w:val="D13438"/>
          <w:lang w:val="es-ES"/>
        </w:rPr>
      </w:pPr>
      <w:r w:rsidRPr="2FF4B21C">
        <w:rPr>
          <w:rFonts w:ascii="Calibri" w:eastAsia="Calibri" w:hAnsi="Calibri" w:cs="Calibri"/>
          <w:lang w:val="es-ES"/>
        </w:rPr>
        <w:t>El trabajador se niegue a adoptar las medidas preventivas o a seguir los procedimientos indicados para evitar accidentes o enfermedades;</w:t>
      </w:r>
    </w:p>
    <w:p w14:paraId="7CDE360E" w14:textId="61081E6F" w:rsidR="2FF4B21C" w:rsidRDefault="2FF4B21C" w:rsidP="0016293D">
      <w:pPr>
        <w:pStyle w:val="ListParagraph"/>
        <w:numPr>
          <w:ilvl w:val="0"/>
          <w:numId w:val="7"/>
        </w:numPr>
        <w:rPr>
          <w:rFonts w:ascii="Calibri" w:eastAsia="Calibri" w:hAnsi="Calibri" w:cs="Calibri"/>
          <w:color w:val="D13438"/>
          <w:lang w:val="es-ES"/>
        </w:rPr>
      </w:pPr>
      <w:r w:rsidRPr="2FF4B21C">
        <w:rPr>
          <w:rFonts w:ascii="Calibri" w:eastAsia="Calibri" w:hAnsi="Calibri" w:cs="Calibri"/>
          <w:lang w:val="es-ES"/>
        </w:rPr>
        <w:t>El trabajador concurra a sus labores en estado de embriaguez o bajo la influencia de algún narcótico o droga enervante, salvo que, en este último caso, exista prescripción médica. Antes de iniciar su servicio, el trabajador deberá poner el hecho en conocimiento del patrón y presentar la prescripción suscrita por el médico;</w:t>
      </w:r>
    </w:p>
    <w:p w14:paraId="67F0CB23" w14:textId="10FCD281" w:rsidR="2FF4B21C" w:rsidRDefault="2FF4B21C" w:rsidP="0016293D">
      <w:pPr>
        <w:pStyle w:val="ListParagraph"/>
        <w:numPr>
          <w:ilvl w:val="0"/>
          <w:numId w:val="7"/>
        </w:numPr>
        <w:rPr>
          <w:rFonts w:ascii="Calibri" w:eastAsia="Calibri" w:hAnsi="Calibri" w:cs="Calibri"/>
          <w:color w:val="D13438"/>
          <w:lang w:val="es-ES"/>
        </w:rPr>
      </w:pPr>
      <w:r w:rsidRPr="2FF4B21C">
        <w:rPr>
          <w:rFonts w:ascii="Calibri" w:eastAsia="Calibri" w:hAnsi="Calibri" w:cs="Calibri"/>
          <w:lang w:val="es-ES"/>
        </w:rPr>
        <w:t>Exista sentencia ejecutoriada que imponga al trabajador una pena de prisión, que le impida el cumplimiento de la relación de trabajo;</w:t>
      </w:r>
    </w:p>
    <w:p w14:paraId="5E4F47DD" w14:textId="055FEFB0" w:rsidR="2FF4B21C" w:rsidRDefault="2FF4B21C" w:rsidP="2FF4B21C">
      <w:pPr>
        <w:ind w:left="700" w:hanging="700"/>
        <w:rPr>
          <w:rFonts w:ascii="Calibri" w:eastAsia="Calibri" w:hAnsi="Calibri" w:cs="Calibri"/>
          <w:color w:val="D13438"/>
          <w:lang w:val="es-ES"/>
        </w:rPr>
      </w:pPr>
      <w:r w:rsidRPr="2FF4B21C">
        <w:rPr>
          <w:rFonts w:ascii="Calibri" w:eastAsia="Calibri" w:hAnsi="Calibri" w:cs="Calibri"/>
          <w:lang w:val="es-ES"/>
        </w:rPr>
        <w:t xml:space="preserve">XIV Bis. </w:t>
      </w:r>
      <w:r>
        <w:tab/>
      </w:r>
      <w:r w:rsidRPr="2FF4B21C">
        <w:rPr>
          <w:rFonts w:ascii="Calibri" w:eastAsia="Calibri" w:hAnsi="Calibri" w:cs="Calibri"/>
          <w:lang w:val="es-ES"/>
        </w:rPr>
        <w:t>La falta de documentos que exijan las leyes y reglamentos, necesarios para la prestación del servicio cuando sea imputable al trabajador y que exceda del periodo a que se refiere la fracción IV del artículo 43, que es de dos meses.</w:t>
      </w:r>
    </w:p>
    <w:p w14:paraId="6CA424D6" w14:textId="33E39B5D"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47</w:t>
      </w:r>
    </w:p>
    <w:p w14:paraId="5488D8A9" w14:textId="34E03633" w:rsidR="2FF4B21C" w:rsidRDefault="2FF4B21C" w:rsidP="2FF4B21C">
      <w:pPr>
        <w:rPr>
          <w:rFonts w:ascii="Calibri" w:eastAsia="Calibri" w:hAnsi="Calibri" w:cs="Calibri"/>
          <w:color w:val="D13438"/>
          <w:lang w:val="es-ES"/>
        </w:rPr>
      </w:pPr>
    </w:p>
    <w:p w14:paraId="4B28F82E" w14:textId="32DF1983"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debe de realizar el patrón si el trabajador cometió una conducta que amerita su despido justificado?</w:t>
      </w:r>
    </w:p>
    <w:p w14:paraId="6EFE85C7" w14:textId="6F7719BB"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lastRenderedPageBreak/>
        <w:t>De conformidad con el artículo 47, de la Ley Federal del Trabajo, el patrón deberá dar un aviso por escrito al trabajador en el momento del despido justificado o al juez laboral dentro de los siguientes cinco días hábiles, en cuyo caso deberá proporcionar el último domicilio que tenga registrado del trabajador a fin de que la autoridad se lo notifique en forma personal, en el que refiera claramente la conducta o conductas que motivan la rescisión y la fecha o fechas en que se cometieron.</w:t>
      </w:r>
    </w:p>
    <w:p w14:paraId="613F6D22" w14:textId="0A54323B"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47</w:t>
      </w:r>
    </w:p>
    <w:p w14:paraId="4FA215F8" w14:textId="1519A84F" w:rsidR="2FF4B21C" w:rsidRDefault="2FF4B21C" w:rsidP="2FF4B21C">
      <w:pPr>
        <w:rPr>
          <w:rFonts w:ascii="Calibri" w:eastAsia="Calibri" w:hAnsi="Calibri" w:cs="Calibri"/>
          <w:color w:val="D13438"/>
          <w:lang w:val="es-ES"/>
        </w:rPr>
      </w:pPr>
    </w:p>
    <w:p w14:paraId="016DE2F7" w14:textId="6DA7D1A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sucede si el trabajador demanda al patrón por haber sido despedido injustificadamente y no existe un arreglo conciliatorio?</w:t>
      </w:r>
    </w:p>
    <w:p w14:paraId="3BBADCC2" w14:textId="3196629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48, de la Ley Federal del Trabajo, si el patrón en el juicio correspondiente no comprueba la causa de la rescisión que justifique el despido, el trabajador tendrá́ derecho, además, cualquiera que hubiese sido la acción intentada, indemnización de tres meses de salario o reinstalación en el trabajo, a que se le paguen los salarios vencidos computados desde la fecha del despido hasta por un período máximo de doce meses. Si transcurrieron los doce meses y no ha concluido el procedimiento laboral o no se ha dado cumplimiento a la sentencia, también se pagarán al trabajador los intereses que se generen sobre el importe de quince meses de salario, a razón del dos por ciento mensual, capitalizable al momento del pago.</w:t>
      </w:r>
    </w:p>
    <w:p w14:paraId="39D2A7CC" w14:textId="2D158D2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48</w:t>
      </w:r>
    </w:p>
    <w:p w14:paraId="2F1260E7" w14:textId="5835935F" w:rsidR="2FF4B21C" w:rsidRDefault="2FF4B21C" w:rsidP="2FF4B21C">
      <w:pPr>
        <w:rPr>
          <w:rFonts w:ascii="Calibri" w:eastAsia="Calibri" w:hAnsi="Calibri" w:cs="Calibri"/>
          <w:color w:val="D13438"/>
          <w:lang w:val="es-ES"/>
        </w:rPr>
      </w:pPr>
    </w:p>
    <w:p w14:paraId="77D17DC5" w14:textId="382E6B80"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¿En qué supuestos el patrón esta eximido de reinstalar al trabajador a pesar de haberlo despedido injustificadamente?</w:t>
      </w:r>
    </w:p>
    <w:p w14:paraId="16D07A16" w14:textId="0F4DCB6C"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49, de la Ley del Trabajo, el patrón podrá no reinstalar en su puesto de trabajo a los trabajadores despidos injustificadamente cuando:</w:t>
      </w:r>
    </w:p>
    <w:p w14:paraId="0645D79C" w14:textId="16CA9EB3" w:rsidR="2FF4B21C" w:rsidRDefault="2FF4B21C" w:rsidP="2FF4B21C">
      <w:pPr>
        <w:rPr>
          <w:rFonts w:ascii="Calibri" w:eastAsia="Calibri" w:hAnsi="Calibri" w:cs="Calibri"/>
          <w:color w:val="D13438"/>
          <w:lang w:val="es-ES"/>
        </w:rPr>
      </w:pPr>
    </w:p>
    <w:p w14:paraId="4D05D98D" w14:textId="53D64DAC" w:rsidR="2FF4B21C" w:rsidRDefault="2FF4B21C" w:rsidP="0016293D">
      <w:pPr>
        <w:pStyle w:val="ListParagraph"/>
        <w:numPr>
          <w:ilvl w:val="0"/>
          <w:numId w:val="6"/>
        </w:numPr>
        <w:rPr>
          <w:rFonts w:ascii="Calibri" w:eastAsia="Calibri" w:hAnsi="Calibri" w:cs="Calibri"/>
          <w:color w:val="D13438"/>
          <w:lang w:val="es-ES"/>
        </w:rPr>
      </w:pPr>
      <w:r w:rsidRPr="2FF4B21C">
        <w:rPr>
          <w:rFonts w:ascii="Calibri" w:eastAsia="Calibri" w:hAnsi="Calibri" w:cs="Calibri"/>
          <w:lang w:val="es-ES"/>
        </w:rPr>
        <w:t>Se trate de trabajadores que tengan una antigü</w:t>
      </w:r>
      <w:r w:rsidRPr="2FF4B21C">
        <w:rPr>
          <w:rFonts w:ascii="Arial" w:eastAsia="Arial" w:hAnsi="Arial" w:cs="Arial"/>
          <w:lang w:val="es-ES"/>
        </w:rPr>
        <w:t>e</w:t>
      </w:r>
      <w:r w:rsidRPr="2FF4B21C">
        <w:rPr>
          <w:rFonts w:ascii="Calibri" w:eastAsia="Calibri" w:hAnsi="Calibri" w:cs="Calibri"/>
          <w:lang w:val="es-ES"/>
        </w:rPr>
        <w:t>dad menor de un año;</w:t>
      </w:r>
    </w:p>
    <w:p w14:paraId="30D428F3" w14:textId="13632180" w:rsidR="2FF4B21C" w:rsidRDefault="2FF4B21C" w:rsidP="0016293D">
      <w:pPr>
        <w:pStyle w:val="ListParagraph"/>
        <w:numPr>
          <w:ilvl w:val="0"/>
          <w:numId w:val="6"/>
        </w:numPr>
        <w:rPr>
          <w:rFonts w:ascii="Calibri" w:eastAsia="Calibri" w:hAnsi="Calibri" w:cs="Calibri"/>
          <w:color w:val="D13438"/>
          <w:lang w:val="es-ES"/>
        </w:rPr>
      </w:pPr>
      <w:r w:rsidRPr="2FF4B21C">
        <w:rPr>
          <w:rFonts w:ascii="Calibri" w:eastAsia="Calibri" w:hAnsi="Calibri" w:cs="Calibri"/>
          <w:lang w:val="es-ES"/>
        </w:rPr>
        <w:t>Si comprueba ante el juez laboral que el trabajador, por razón del trabajo que desempeña o por las características de sus labores, está en contacto directo y permanente con él y el juez laboral estima, tomando en consideración las circunstancias del caso, que no es posible el desarrollo normal de la relación de trabajo;</w:t>
      </w:r>
    </w:p>
    <w:p w14:paraId="32D1352E" w14:textId="7076821C" w:rsidR="2FF4B21C" w:rsidRDefault="2FF4B21C" w:rsidP="0016293D">
      <w:pPr>
        <w:pStyle w:val="ListParagraph"/>
        <w:numPr>
          <w:ilvl w:val="0"/>
          <w:numId w:val="6"/>
        </w:numPr>
        <w:rPr>
          <w:rFonts w:ascii="Calibri" w:eastAsia="Calibri" w:hAnsi="Calibri" w:cs="Calibri"/>
          <w:color w:val="D13438"/>
          <w:lang w:val="es-ES"/>
        </w:rPr>
      </w:pPr>
      <w:r w:rsidRPr="2FF4B21C">
        <w:rPr>
          <w:rFonts w:ascii="Calibri" w:eastAsia="Calibri" w:hAnsi="Calibri" w:cs="Calibri"/>
          <w:lang w:val="es-ES"/>
        </w:rPr>
        <w:t>En los casos de trabajadores de confianza;</w:t>
      </w:r>
    </w:p>
    <w:p w14:paraId="3DE7F58F" w14:textId="1CA13647" w:rsidR="2FF4B21C" w:rsidRDefault="2FF4B21C" w:rsidP="0016293D">
      <w:pPr>
        <w:pStyle w:val="ListParagraph"/>
        <w:numPr>
          <w:ilvl w:val="0"/>
          <w:numId w:val="6"/>
        </w:numPr>
        <w:rPr>
          <w:rFonts w:ascii="Calibri" w:eastAsia="Calibri" w:hAnsi="Calibri" w:cs="Calibri"/>
          <w:color w:val="D13438"/>
          <w:lang w:val="es-ES"/>
        </w:rPr>
      </w:pPr>
      <w:r w:rsidRPr="2FF4B21C">
        <w:rPr>
          <w:rFonts w:ascii="Calibri" w:eastAsia="Calibri" w:hAnsi="Calibri" w:cs="Calibri"/>
          <w:lang w:val="es-ES"/>
        </w:rPr>
        <w:t>En el trabajo del hogar, y</w:t>
      </w:r>
    </w:p>
    <w:p w14:paraId="65922765" w14:textId="4121D5A5" w:rsidR="2FF4B21C" w:rsidRDefault="2FF4B21C" w:rsidP="0016293D">
      <w:pPr>
        <w:pStyle w:val="ListParagraph"/>
        <w:numPr>
          <w:ilvl w:val="0"/>
          <w:numId w:val="6"/>
        </w:numPr>
        <w:rPr>
          <w:rFonts w:ascii="Calibri" w:eastAsia="Calibri" w:hAnsi="Calibri" w:cs="Calibri"/>
          <w:color w:val="D13438"/>
          <w:lang w:val="es-ES"/>
        </w:rPr>
      </w:pPr>
      <w:r w:rsidRPr="2FF4B21C">
        <w:rPr>
          <w:rFonts w:ascii="Calibri" w:eastAsia="Calibri" w:hAnsi="Calibri" w:cs="Calibri"/>
          <w:lang w:val="es-ES"/>
        </w:rPr>
        <w:t xml:space="preserve">Cuando se trate de trabajadores eventuales. </w:t>
      </w:r>
    </w:p>
    <w:p w14:paraId="5CDDA642" w14:textId="03340216"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49</w:t>
      </w:r>
    </w:p>
    <w:p w14:paraId="50FE48EB" w14:textId="6CA63465" w:rsidR="2FF4B21C" w:rsidRDefault="2FF4B21C" w:rsidP="2FF4B21C">
      <w:pPr>
        <w:rPr>
          <w:rFonts w:ascii="Calibri" w:eastAsia="Calibri" w:hAnsi="Calibri" w:cs="Calibri"/>
          <w:color w:val="D13438"/>
          <w:lang w:val="es-ES"/>
        </w:rPr>
      </w:pPr>
    </w:p>
    <w:p w14:paraId="6968FFB7" w14:textId="1901B0BC"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¿El patrón cómo deberá indemnizar a los trabajadores que no quiera reinstalar y que hayan sido despedidos injustificadamente?</w:t>
      </w:r>
    </w:p>
    <w:p w14:paraId="793EB011" w14:textId="6B61150D"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50, de la Ley Federal del Trabajo, el patrón deberá indemnizar, además del pago de los tres meses de salario y el pago de los salarios vencidos e intereses, conforme el artículo 48 de la Ley Federal del Trabajo, a los trabajadores despedidos injustificadamente y no reinstalados, con base en los siguientes supuestos:</w:t>
      </w:r>
    </w:p>
    <w:p w14:paraId="33CE0640" w14:textId="6F7A2E7A" w:rsidR="2FF4B21C" w:rsidRDefault="2FF4B21C" w:rsidP="0016293D">
      <w:pPr>
        <w:pStyle w:val="ListParagraph"/>
        <w:numPr>
          <w:ilvl w:val="0"/>
          <w:numId w:val="5"/>
        </w:numPr>
        <w:rPr>
          <w:rFonts w:ascii="Calibri" w:eastAsia="Calibri" w:hAnsi="Calibri" w:cs="Calibri"/>
          <w:color w:val="D13438"/>
          <w:lang w:val="es-ES"/>
        </w:rPr>
      </w:pPr>
      <w:r w:rsidRPr="2FF4B21C">
        <w:rPr>
          <w:rFonts w:ascii="Calibri" w:eastAsia="Calibri" w:hAnsi="Calibri" w:cs="Calibri"/>
          <w:lang w:val="es-ES"/>
        </w:rPr>
        <w:lastRenderedPageBreak/>
        <w:t>Si la relación de trabajo fuere por tiempo determinado menor de un año, en una cantidad igual al importe de los salarios de la mitad del tiempo de servicios prestados; si excediera de un año, en una cantidad igual al importe de los salarios de seis meses por el primer año y de veinte días por cada uno de los años siguientes en que hubiese prestado sus servicios;</w:t>
      </w:r>
    </w:p>
    <w:p w14:paraId="0BD7F129" w14:textId="210B17E4" w:rsidR="2FF4B21C" w:rsidRDefault="2FF4B21C" w:rsidP="0016293D">
      <w:pPr>
        <w:pStyle w:val="ListParagraph"/>
        <w:numPr>
          <w:ilvl w:val="0"/>
          <w:numId w:val="5"/>
        </w:numPr>
        <w:rPr>
          <w:rFonts w:ascii="Calibri" w:eastAsia="Calibri" w:hAnsi="Calibri" w:cs="Calibri"/>
          <w:color w:val="D13438"/>
          <w:lang w:val="es-ES"/>
        </w:rPr>
      </w:pPr>
      <w:r w:rsidRPr="2FF4B21C">
        <w:rPr>
          <w:rFonts w:ascii="Calibri" w:eastAsia="Calibri" w:hAnsi="Calibri" w:cs="Calibri"/>
          <w:lang w:val="es-ES"/>
        </w:rPr>
        <w:t>Si la relación de trabajo fuere por tiempo indeterminado, la indemnización consistirá́ en veinte días de salario por cada uno de los años de servicios prestados.</w:t>
      </w:r>
    </w:p>
    <w:p w14:paraId="4D3CBD98" w14:textId="0C053D20"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50</w:t>
      </w:r>
    </w:p>
    <w:p w14:paraId="7F27C8CF" w14:textId="7D444DB7" w:rsidR="2FF4B21C" w:rsidRDefault="2FF4B21C" w:rsidP="2FF4B21C">
      <w:pPr>
        <w:rPr>
          <w:rFonts w:ascii="Calibri" w:eastAsia="Calibri" w:hAnsi="Calibri" w:cs="Calibri"/>
          <w:color w:val="D13438"/>
          <w:lang w:val="es-ES"/>
        </w:rPr>
      </w:pPr>
    </w:p>
    <w:p w14:paraId="7277461A" w14:textId="63A21A17" w:rsidR="2FF4B21C" w:rsidRDefault="2FF4B21C" w:rsidP="2FF4B21C">
      <w:pPr>
        <w:rPr>
          <w:rFonts w:ascii="Calibri" w:eastAsia="Calibri" w:hAnsi="Calibri" w:cs="Calibri"/>
          <w:color w:val="D13438"/>
          <w:lang w:val="es-ES"/>
        </w:rPr>
      </w:pPr>
      <w:r w:rsidRPr="2FF4B21C">
        <w:rPr>
          <w:rFonts w:ascii="Calibri" w:eastAsia="Calibri" w:hAnsi="Calibri" w:cs="Calibri"/>
          <w:highlight w:val="yellow"/>
          <w:lang w:val="es-ES"/>
        </w:rPr>
        <w:t>¿Cuáles son las causas de rescisión de la relación de trabajo, sin responsabilidad para el trabajador?</w:t>
      </w:r>
    </w:p>
    <w:p w14:paraId="50D52D8F" w14:textId="4292CC74" w:rsidR="2FF4B21C" w:rsidRDefault="2FF4B21C" w:rsidP="2FF4B21C">
      <w:pPr>
        <w:rPr>
          <w:rFonts w:ascii="Calibri" w:eastAsia="Calibri" w:hAnsi="Calibri" w:cs="Calibri"/>
          <w:color w:val="D13438"/>
          <w:lang w:val="es-ES"/>
        </w:rPr>
      </w:pPr>
      <w:r w:rsidRPr="2FF4B21C">
        <w:rPr>
          <w:rFonts w:ascii="Calibri" w:eastAsia="Calibri" w:hAnsi="Calibri" w:cs="Calibri"/>
          <w:highlight w:val="yellow"/>
          <w:lang w:val="es-ES"/>
        </w:rPr>
        <w:t>De conformidad con el artículo 51, de la Ley Federal del Trabajo, el trabajador puede rescindir la relación laboral cuando:</w:t>
      </w:r>
    </w:p>
    <w:p w14:paraId="18A54CD3" w14:textId="390D9AC0" w:rsidR="2FF4B21C" w:rsidRDefault="2FF4B21C" w:rsidP="0016293D">
      <w:pPr>
        <w:pStyle w:val="ListParagraph"/>
        <w:numPr>
          <w:ilvl w:val="0"/>
          <w:numId w:val="4"/>
        </w:numPr>
        <w:rPr>
          <w:rFonts w:ascii="Calibri" w:eastAsia="Calibri" w:hAnsi="Calibri" w:cs="Calibri"/>
          <w:color w:val="D13438"/>
          <w:lang w:val="es-ES"/>
        </w:rPr>
      </w:pPr>
      <w:r w:rsidRPr="2FF4B21C">
        <w:rPr>
          <w:rFonts w:ascii="Calibri" w:eastAsia="Calibri" w:hAnsi="Calibri" w:cs="Calibri"/>
          <w:lang w:val="es-ES"/>
        </w:rPr>
        <w:t>El patrón, o en su caso, la agrupación patronal engañe al trabajador al proponerle el trabajo, respecto de las condiciones de este. Esta causa de rescisión dejará de tener efecto después de treinta días de prestar sus servicios el trabajador;</w:t>
      </w:r>
    </w:p>
    <w:p w14:paraId="578923C0" w14:textId="1E439706" w:rsidR="2FF4B21C" w:rsidRDefault="2FF4B21C" w:rsidP="0016293D">
      <w:pPr>
        <w:pStyle w:val="ListParagraph"/>
        <w:numPr>
          <w:ilvl w:val="0"/>
          <w:numId w:val="4"/>
        </w:numPr>
        <w:rPr>
          <w:rFonts w:ascii="Calibri" w:eastAsia="Calibri" w:hAnsi="Calibri" w:cs="Calibri"/>
          <w:color w:val="D13438"/>
          <w:lang w:val="es-ES"/>
        </w:rPr>
      </w:pPr>
      <w:r w:rsidRPr="2FF4B21C">
        <w:rPr>
          <w:rFonts w:ascii="Calibri" w:eastAsia="Calibri" w:hAnsi="Calibri" w:cs="Calibri"/>
          <w:lang w:val="es-ES"/>
        </w:rPr>
        <w:t>El patrón, sus familiares o cualquiera de sus representantes, dentro del servicio, incurra en faltas de probidad u honradez, actos de violencia, amenazas, injurias, hostigamiento y/o acoso sexual, malos tratamientos u otros análogos, en contra del trabajador, su cónyuge, padres, hijos o hermanos;</w:t>
      </w:r>
    </w:p>
    <w:p w14:paraId="3702B989" w14:textId="45527A92" w:rsidR="2FF4B21C" w:rsidRDefault="2FF4B21C" w:rsidP="0016293D">
      <w:pPr>
        <w:pStyle w:val="ListParagraph"/>
        <w:numPr>
          <w:ilvl w:val="0"/>
          <w:numId w:val="4"/>
        </w:numPr>
        <w:rPr>
          <w:rFonts w:ascii="Calibri" w:eastAsia="Calibri" w:hAnsi="Calibri" w:cs="Calibri"/>
          <w:color w:val="D13438"/>
          <w:lang w:val="es-ES"/>
        </w:rPr>
      </w:pPr>
      <w:r w:rsidRPr="2FF4B21C">
        <w:rPr>
          <w:rFonts w:ascii="Calibri" w:eastAsia="Calibri" w:hAnsi="Calibri" w:cs="Calibri"/>
          <w:lang w:val="es-ES"/>
        </w:rPr>
        <w:t>El patrón, sus familiares o trabajadores, fuera del servicio, incurra en faltas de probidad u honradez, actos de violencia, amenazas, injurias, hostigamiento y/o acoso sexual, malos tratamientos u otros análogos, en contra del trabajador, su cónyuge, padres, hijos o hermanos, si son de tal manera graves que hagan imposible el cumplimiento de la relación de trabajo;</w:t>
      </w:r>
    </w:p>
    <w:p w14:paraId="46CD17F9" w14:textId="2AD76F49" w:rsidR="2FF4B21C" w:rsidRDefault="2FF4B21C" w:rsidP="0016293D">
      <w:pPr>
        <w:pStyle w:val="ListParagraph"/>
        <w:numPr>
          <w:ilvl w:val="0"/>
          <w:numId w:val="4"/>
        </w:numPr>
        <w:rPr>
          <w:rFonts w:ascii="Calibri" w:eastAsia="Calibri" w:hAnsi="Calibri" w:cs="Calibri"/>
          <w:color w:val="D13438"/>
          <w:lang w:val="es-ES"/>
        </w:rPr>
      </w:pPr>
      <w:r w:rsidRPr="2FF4B21C">
        <w:rPr>
          <w:rFonts w:ascii="Calibri" w:eastAsia="Calibri" w:hAnsi="Calibri" w:cs="Calibri"/>
          <w:lang w:val="es-ES"/>
        </w:rPr>
        <w:t xml:space="preserve">El patrón reduzca el salario del trabajador; </w:t>
      </w:r>
    </w:p>
    <w:p w14:paraId="2BA00D0A" w14:textId="52E82265" w:rsidR="2FF4B21C" w:rsidRDefault="2FF4B21C" w:rsidP="0016293D">
      <w:pPr>
        <w:pStyle w:val="ListParagraph"/>
        <w:numPr>
          <w:ilvl w:val="0"/>
          <w:numId w:val="4"/>
        </w:numPr>
        <w:rPr>
          <w:rFonts w:ascii="Calibri" w:eastAsia="Calibri" w:hAnsi="Calibri" w:cs="Calibri"/>
          <w:color w:val="D13438"/>
          <w:lang w:val="es-ES"/>
        </w:rPr>
      </w:pPr>
      <w:r w:rsidRPr="2FF4B21C">
        <w:rPr>
          <w:rFonts w:ascii="Calibri" w:eastAsia="Calibri" w:hAnsi="Calibri" w:cs="Calibri"/>
          <w:lang w:val="es-ES"/>
        </w:rPr>
        <w:t xml:space="preserve">No reciba el salario correspondiente en la fecha o lugar convenidos o acostumbrados; </w:t>
      </w:r>
    </w:p>
    <w:p w14:paraId="40126368" w14:textId="6135ECA2" w:rsidR="2FF4B21C" w:rsidRDefault="2FF4B21C" w:rsidP="0016293D">
      <w:pPr>
        <w:pStyle w:val="ListParagraph"/>
        <w:numPr>
          <w:ilvl w:val="0"/>
          <w:numId w:val="4"/>
        </w:numPr>
        <w:rPr>
          <w:rFonts w:ascii="Calibri" w:eastAsia="Calibri" w:hAnsi="Calibri" w:cs="Calibri"/>
          <w:color w:val="D13438"/>
          <w:lang w:val="es-ES"/>
        </w:rPr>
      </w:pPr>
      <w:r w:rsidRPr="2FF4B21C">
        <w:rPr>
          <w:rFonts w:ascii="Calibri" w:eastAsia="Calibri" w:hAnsi="Calibri" w:cs="Calibri"/>
          <w:lang w:val="es-ES"/>
        </w:rPr>
        <w:t xml:space="preserve">Sufra perjuicios causados maliciosamente por el patrón, en sus herramientas o útiles de trabajo; </w:t>
      </w:r>
    </w:p>
    <w:p w14:paraId="6CA77872" w14:textId="59E9D746" w:rsidR="2FF4B21C" w:rsidRDefault="2FF4B21C" w:rsidP="0016293D">
      <w:pPr>
        <w:pStyle w:val="ListParagraph"/>
        <w:numPr>
          <w:ilvl w:val="0"/>
          <w:numId w:val="4"/>
        </w:numPr>
        <w:rPr>
          <w:rFonts w:ascii="Calibri" w:eastAsia="Calibri" w:hAnsi="Calibri" w:cs="Calibri"/>
          <w:color w:val="D13438"/>
          <w:lang w:val="es-ES"/>
        </w:rPr>
      </w:pPr>
      <w:r w:rsidRPr="2FF4B21C">
        <w:rPr>
          <w:rFonts w:ascii="Calibri" w:eastAsia="Calibri" w:hAnsi="Calibri" w:cs="Calibri"/>
          <w:lang w:val="es-ES"/>
        </w:rPr>
        <w:t xml:space="preserve">La existencia de un peligro grave para la seguridad o salud del trabajador o de su familia, ya sea por carecer de condiciones higiénicas el establecimiento o porque no se cumplan las medidas preventivas y de seguridad que las leyes establezcan; </w:t>
      </w:r>
    </w:p>
    <w:p w14:paraId="50554B07" w14:textId="13F751A9" w:rsidR="2FF4B21C" w:rsidRDefault="2FF4B21C" w:rsidP="0016293D">
      <w:pPr>
        <w:pStyle w:val="ListParagraph"/>
        <w:numPr>
          <w:ilvl w:val="0"/>
          <w:numId w:val="4"/>
        </w:numPr>
        <w:rPr>
          <w:rFonts w:ascii="Calibri" w:eastAsia="Calibri" w:hAnsi="Calibri" w:cs="Calibri"/>
          <w:color w:val="D13438"/>
          <w:lang w:val="es-ES"/>
        </w:rPr>
      </w:pPr>
      <w:r w:rsidRPr="2FF4B21C">
        <w:rPr>
          <w:rFonts w:ascii="Calibri" w:eastAsia="Calibri" w:hAnsi="Calibri" w:cs="Calibri"/>
          <w:lang w:val="es-ES"/>
        </w:rPr>
        <w:t xml:space="preserve">El patrón comprometa, con su imprudencia o descuido inexcusables, la seguridad del establecimiento o de las personas que se encuentren en él; y </w:t>
      </w:r>
    </w:p>
    <w:p w14:paraId="121C8229" w14:textId="156D1E91" w:rsidR="2FF4B21C" w:rsidRDefault="2FF4B21C" w:rsidP="0016293D">
      <w:pPr>
        <w:pStyle w:val="ListParagraph"/>
        <w:numPr>
          <w:ilvl w:val="0"/>
          <w:numId w:val="4"/>
        </w:numPr>
        <w:rPr>
          <w:rFonts w:ascii="Calibri" w:eastAsia="Calibri" w:hAnsi="Calibri" w:cs="Calibri"/>
          <w:color w:val="D13438"/>
          <w:lang w:val="es-ES"/>
        </w:rPr>
      </w:pPr>
      <w:r w:rsidRPr="2FF4B21C">
        <w:rPr>
          <w:rFonts w:ascii="Calibri" w:eastAsia="Calibri" w:hAnsi="Calibri" w:cs="Calibri"/>
          <w:lang w:val="es-ES"/>
        </w:rPr>
        <w:t>Le sean exigido la realización de actos, conductas o comportamientos que menoscaben o atenten contra la dignidad del trabajador.</w:t>
      </w:r>
    </w:p>
    <w:p w14:paraId="4C86F31C" w14:textId="4C98E551"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51</w:t>
      </w:r>
    </w:p>
    <w:p w14:paraId="1E4FF282" w14:textId="6DCF2430" w:rsidR="2FF4B21C" w:rsidRDefault="2FF4B21C" w:rsidP="2FF4B21C">
      <w:pPr>
        <w:rPr>
          <w:rFonts w:ascii="Calibri" w:eastAsia="Calibri" w:hAnsi="Calibri" w:cs="Calibri"/>
          <w:color w:val="D13438"/>
          <w:lang w:val="es-ES"/>
        </w:rPr>
      </w:pPr>
    </w:p>
    <w:p w14:paraId="51B27148" w14:textId="6B6B3838"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debe de hacer el trabajador cuando se actualice alguna de las causas justificadas para rescindir la relación laboral?</w:t>
      </w:r>
    </w:p>
    <w:p w14:paraId="45145834" w14:textId="3C7F5B0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 xml:space="preserve">De conformidad con el artículo 52, de la Ley Federal del Trabajo, el trabajador podrá́ separarse de su trabajo dentro de los treinta días siguientes a la fecha en que se dé cualquiera de las causas mencionadas en el artículo 51 de la Ley Federal del Trabajo y </w:t>
      </w:r>
      <w:r w:rsidRPr="2FF4B21C">
        <w:rPr>
          <w:rFonts w:ascii="Calibri" w:eastAsia="Calibri" w:hAnsi="Calibri" w:cs="Calibri"/>
          <w:lang w:val="es-ES"/>
        </w:rPr>
        <w:lastRenderedPageBreak/>
        <w:t>tendrá́ derecho a que el patrón lo indemnice en los términos del artículo 50 de la Ley del Trabajo.</w:t>
      </w:r>
    </w:p>
    <w:p w14:paraId="76E41787" w14:textId="2C797429"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52</w:t>
      </w:r>
    </w:p>
    <w:p w14:paraId="1542283E" w14:textId="0DE10AA7" w:rsidR="2FF4B21C" w:rsidRDefault="2FF4B21C" w:rsidP="2FF4B21C">
      <w:pPr>
        <w:rPr>
          <w:lang w:val="es-ES"/>
        </w:rPr>
      </w:pPr>
    </w:p>
    <w:p w14:paraId="434FAB1B" w14:textId="20D42930" w:rsidR="00932EF3" w:rsidRDefault="2FF4B21C" w:rsidP="00932EF3">
      <w:pPr>
        <w:pStyle w:val="Heading2"/>
        <w:rPr>
          <w:lang w:val="es-ES"/>
        </w:rPr>
      </w:pPr>
      <w:bookmarkStart w:id="15" w:name="_Toc147576125"/>
      <w:r w:rsidRPr="2FF4B21C">
        <w:rPr>
          <w:lang w:val="es-ES"/>
        </w:rPr>
        <w:t>Terminación de las relaciones de trabajo</w:t>
      </w:r>
      <w:bookmarkEnd w:id="15"/>
    </w:p>
    <w:p w14:paraId="78747157" w14:textId="20D42930"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¿Cuáles son las causas de terminación de la relación laboral?</w:t>
      </w:r>
    </w:p>
    <w:p w14:paraId="4ECF2DD9" w14:textId="20D42930"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53, de la Ley Federal del Trabajo, la relación de trabajo se termina cuando:</w:t>
      </w:r>
    </w:p>
    <w:p w14:paraId="75AD81FA" w14:textId="20D42930" w:rsidR="2FF4B21C" w:rsidRDefault="2FF4B21C" w:rsidP="0016293D">
      <w:pPr>
        <w:pStyle w:val="ListParagraph"/>
        <w:numPr>
          <w:ilvl w:val="0"/>
          <w:numId w:val="3"/>
        </w:numPr>
        <w:rPr>
          <w:rFonts w:ascii="Calibri" w:eastAsia="Calibri" w:hAnsi="Calibri" w:cs="Calibri"/>
          <w:color w:val="D13438"/>
          <w:lang w:val="es-ES"/>
        </w:rPr>
      </w:pPr>
      <w:r w:rsidRPr="2FF4B21C">
        <w:rPr>
          <w:rFonts w:ascii="Calibri" w:eastAsia="Calibri" w:hAnsi="Calibri" w:cs="Calibri"/>
          <w:lang w:val="es-ES"/>
        </w:rPr>
        <w:t>Existe un mutuo consentimiento de las partes;</w:t>
      </w:r>
    </w:p>
    <w:p w14:paraId="272AB5B1" w14:textId="20D42930" w:rsidR="2FF4B21C" w:rsidRDefault="2FF4B21C" w:rsidP="0016293D">
      <w:pPr>
        <w:pStyle w:val="ListParagraph"/>
        <w:numPr>
          <w:ilvl w:val="0"/>
          <w:numId w:val="3"/>
        </w:numPr>
        <w:rPr>
          <w:rFonts w:ascii="Calibri" w:eastAsia="Calibri" w:hAnsi="Calibri" w:cs="Calibri"/>
          <w:color w:val="D13438"/>
          <w:lang w:val="es-ES"/>
        </w:rPr>
      </w:pPr>
      <w:r w:rsidRPr="2FF4B21C">
        <w:rPr>
          <w:rFonts w:ascii="Calibri" w:eastAsia="Calibri" w:hAnsi="Calibri" w:cs="Calibri"/>
          <w:lang w:val="es-ES"/>
        </w:rPr>
        <w:t>Muere el trabajador;</w:t>
      </w:r>
    </w:p>
    <w:p w14:paraId="369D3A65" w14:textId="20D42930" w:rsidR="2FF4B21C" w:rsidRDefault="2FF4B21C" w:rsidP="0016293D">
      <w:pPr>
        <w:pStyle w:val="ListParagraph"/>
        <w:numPr>
          <w:ilvl w:val="0"/>
          <w:numId w:val="3"/>
        </w:numPr>
        <w:rPr>
          <w:rFonts w:ascii="Calibri" w:eastAsia="Calibri" w:hAnsi="Calibri" w:cs="Calibri"/>
          <w:color w:val="D13438"/>
          <w:lang w:val="es-ES"/>
        </w:rPr>
      </w:pPr>
      <w:r w:rsidRPr="2FF4B21C">
        <w:rPr>
          <w:rFonts w:ascii="Calibri" w:eastAsia="Calibri" w:hAnsi="Calibri" w:cs="Calibri"/>
          <w:lang w:val="es-ES"/>
        </w:rPr>
        <w:t>Termina la obra o el vencimiento del término o inversión del capital, o ya no sea posible explotar la mina de conformidad con los artículos 36, 37 y 38 de la Ley Federal del Trabajo;</w:t>
      </w:r>
    </w:p>
    <w:p w14:paraId="43B0AF6F" w14:textId="20D42930" w:rsidR="2FF4B21C" w:rsidRDefault="2FF4B21C" w:rsidP="0016293D">
      <w:pPr>
        <w:pStyle w:val="ListParagraph"/>
        <w:numPr>
          <w:ilvl w:val="0"/>
          <w:numId w:val="3"/>
        </w:numPr>
        <w:rPr>
          <w:rFonts w:ascii="Calibri" w:eastAsia="Calibri" w:hAnsi="Calibri" w:cs="Calibri"/>
          <w:color w:val="D13438"/>
          <w:lang w:val="es-ES"/>
        </w:rPr>
      </w:pPr>
      <w:r w:rsidRPr="2FF4B21C">
        <w:rPr>
          <w:rFonts w:ascii="Calibri" w:eastAsia="Calibri" w:hAnsi="Calibri" w:cs="Calibri"/>
          <w:lang w:val="es-ES"/>
        </w:rPr>
        <w:t>La incapacidad física o mental o inhabilidad manifiesta del trabajador, haga imposible la prestación del trabajo; y</w:t>
      </w:r>
    </w:p>
    <w:p w14:paraId="614CF8C9" w14:textId="20D42930" w:rsidR="2FF4B21C" w:rsidRDefault="2FF4B21C" w:rsidP="0016293D">
      <w:pPr>
        <w:pStyle w:val="ListParagraph"/>
        <w:numPr>
          <w:ilvl w:val="0"/>
          <w:numId w:val="3"/>
        </w:numPr>
        <w:rPr>
          <w:rFonts w:ascii="Calibri" w:eastAsia="Calibri" w:hAnsi="Calibri" w:cs="Calibri"/>
          <w:color w:val="D13438"/>
          <w:lang w:val="es-ES"/>
        </w:rPr>
      </w:pPr>
      <w:r w:rsidRPr="2FF4B21C">
        <w:rPr>
          <w:rFonts w:ascii="Calibri" w:eastAsia="Calibri" w:hAnsi="Calibri" w:cs="Calibri"/>
          <w:lang w:val="es-ES"/>
        </w:rPr>
        <w:t>Los casos a que se refiere el artículo 434, de la Ley Federal del Trabajo, los cuales se refieren a: 1. La fuerza mayor o el caso fortuito no imputable al patrón, o su incapacidad física o mental o su muerte, que produzca como consecuencia necesaria, inmediata y directa, la terminación de los trabajos; 2. La incosteabilidad notoria y manifiesta de la explotación; 3. El agotamiento de la materia objeto de una industria extractiva; 4. No sea posible explorar la mina; y, 5. El concurso o la quiebra legalmente declarado, si la autoridad competente o los acreedores resuelven el cierre definitivo de la empresa o la reducción definitiva de sus trabajos.</w:t>
      </w:r>
    </w:p>
    <w:p w14:paraId="0DD2C4BE" w14:textId="20D42930"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53</w:t>
      </w:r>
    </w:p>
    <w:p w14:paraId="5770FB26" w14:textId="20D42930" w:rsidR="2FF4B21C" w:rsidRDefault="2FF4B21C" w:rsidP="2FF4B21C">
      <w:pPr>
        <w:rPr>
          <w:lang w:val="es-ES"/>
        </w:rPr>
      </w:pPr>
    </w:p>
    <w:p w14:paraId="0141C51D" w14:textId="5E4D110F" w:rsidR="001C31B2" w:rsidRDefault="001C31B2" w:rsidP="00794FC2">
      <w:pPr>
        <w:pStyle w:val="Heading3"/>
        <w:rPr>
          <w:lang w:val="es-ES"/>
        </w:rPr>
      </w:pPr>
      <w:bookmarkStart w:id="16" w:name="_Toc147576126"/>
      <w:r>
        <w:rPr>
          <w:lang w:val="es-ES"/>
        </w:rPr>
        <w:t>Causas de terminación de la relación laboral</w:t>
      </w:r>
      <w:bookmarkEnd w:id="16"/>
    </w:p>
    <w:p w14:paraId="00ACCC22" w14:textId="6452E1F7" w:rsidR="001C31B2" w:rsidRDefault="001C31B2" w:rsidP="001C31B2">
      <w:pPr>
        <w:rPr>
          <w:lang w:val="es-ES"/>
        </w:rPr>
      </w:pPr>
      <w:r>
        <w:rPr>
          <w:lang w:val="es-ES"/>
        </w:rPr>
        <w:t>Art 53</w:t>
      </w:r>
    </w:p>
    <w:p w14:paraId="0329103E" w14:textId="402C120A" w:rsidR="00E24E9C" w:rsidRDefault="00E22401" w:rsidP="00E22401">
      <w:pPr>
        <w:pStyle w:val="Heading3"/>
        <w:rPr>
          <w:lang w:val="es-ES"/>
        </w:rPr>
      </w:pPr>
      <w:bookmarkStart w:id="17" w:name="_Toc147576127"/>
      <w:r>
        <w:rPr>
          <w:lang w:val="es-ES"/>
        </w:rPr>
        <w:t>Mutuo consentimiento</w:t>
      </w:r>
      <w:bookmarkEnd w:id="17"/>
    </w:p>
    <w:p w14:paraId="58BA4DC4" w14:textId="15F976BC" w:rsidR="00E22401" w:rsidRDefault="00E22401" w:rsidP="00E22401">
      <w:pPr>
        <w:pStyle w:val="Heading3"/>
        <w:rPr>
          <w:lang w:val="es-ES"/>
        </w:rPr>
      </w:pPr>
      <w:bookmarkStart w:id="18" w:name="_Toc147576128"/>
      <w:r>
        <w:rPr>
          <w:lang w:val="es-ES"/>
        </w:rPr>
        <w:t>Muerte del trabajador</w:t>
      </w:r>
      <w:bookmarkEnd w:id="18"/>
      <w:r>
        <w:rPr>
          <w:lang w:val="es-ES"/>
        </w:rPr>
        <w:t xml:space="preserve"> </w:t>
      </w:r>
    </w:p>
    <w:p w14:paraId="20331834" w14:textId="05866AF0" w:rsidR="00E22401" w:rsidRDefault="000226B0" w:rsidP="00740EC4">
      <w:pPr>
        <w:pStyle w:val="Heading3"/>
        <w:rPr>
          <w:lang w:val="es-ES"/>
        </w:rPr>
      </w:pPr>
      <w:bookmarkStart w:id="19" w:name="_Toc147576129"/>
      <w:r>
        <w:rPr>
          <w:lang w:val="es-ES"/>
        </w:rPr>
        <w:t>Terminación</w:t>
      </w:r>
      <w:r w:rsidR="00E22401">
        <w:rPr>
          <w:lang w:val="es-ES"/>
        </w:rPr>
        <w:t xml:space="preserve"> de la obra o vencimiento de</w:t>
      </w:r>
      <w:r w:rsidR="00740EC4">
        <w:rPr>
          <w:lang w:val="es-ES"/>
        </w:rPr>
        <w:t>l termino</w:t>
      </w:r>
      <w:bookmarkEnd w:id="19"/>
    </w:p>
    <w:p w14:paraId="05C16529" w14:textId="0D205272" w:rsidR="00740EC4" w:rsidRPr="00740EC4" w:rsidRDefault="00740EC4" w:rsidP="00740EC4">
      <w:pPr>
        <w:rPr>
          <w:lang w:val="es-ES"/>
        </w:rPr>
      </w:pPr>
      <w:r>
        <w:rPr>
          <w:lang w:val="es-ES"/>
        </w:rPr>
        <w:t>Efectos de la terminación</w:t>
      </w:r>
    </w:p>
    <w:p w14:paraId="034522AF" w14:textId="7A009044" w:rsidR="00740EC4" w:rsidRDefault="00740EC4" w:rsidP="00740EC4">
      <w:pPr>
        <w:pStyle w:val="Heading3"/>
        <w:rPr>
          <w:lang w:val="es-ES"/>
        </w:rPr>
      </w:pPr>
      <w:bookmarkStart w:id="20" w:name="_Toc147576130"/>
      <w:r>
        <w:rPr>
          <w:lang w:val="es-ES"/>
        </w:rPr>
        <w:t xml:space="preserve">Incapacidad física o mental o </w:t>
      </w:r>
      <w:r w:rsidR="000226B0">
        <w:rPr>
          <w:lang w:val="es-ES"/>
        </w:rPr>
        <w:t>inhabilidad</w:t>
      </w:r>
      <w:r>
        <w:rPr>
          <w:lang w:val="es-ES"/>
        </w:rPr>
        <w:t xml:space="preserve"> manifiesta del trabajador</w:t>
      </w:r>
      <w:bookmarkEnd w:id="20"/>
    </w:p>
    <w:p w14:paraId="0C0915BE" w14:textId="350A26C4" w:rsidR="00740EC4" w:rsidRDefault="000226B0" w:rsidP="00E22401">
      <w:pPr>
        <w:rPr>
          <w:lang w:val="es-ES"/>
        </w:rPr>
      </w:pPr>
      <w:r>
        <w:rPr>
          <w:lang w:val="es-ES"/>
        </w:rPr>
        <w:t>Efectos</w:t>
      </w:r>
      <w:r w:rsidR="00740EC4">
        <w:rPr>
          <w:lang w:val="es-ES"/>
        </w:rPr>
        <w:t xml:space="preserve"> de la terminación vincular con </w:t>
      </w:r>
      <w:r>
        <w:rPr>
          <w:lang w:val="es-ES"/>
        </w:rPr>
        <w:t>artículo</w:t>
      </w:r>
      <w:r w:rsidR="00740EC4">
        <w:rPr>
          <w:lang w:val="es-ES"/>
        </w:rPr>
        <w:t xml:space="preserve"> 54</w:t>
      </w:r>
    </w:p>
    <w:p w14:paraId="20DEFE97" w14:textId="1E6A093E" w:rsidR="00E61004" w:rsidRDefault="000226B0" w:rsidP="00E22401">
      <w:pPr>
        <w:rPr>
          <w:lang w:val="es-ES"/>
        </w:rPr>
      </w:pPr>
      <w:r>
        <w:rPr>
          <w:lang w:val="es-ES"/>
        </w:rPr>
        <w:t>Subrogación</w:t>
      </w:r>
      <w:r w:rsidR="00E61004">
        <w:rPr>
          <w:lang w:val="es-ES"/>
        </w:rPr>
        <w:t xml:space="preserve"> de obligaciones por el IMSSS</w:t>
      </w:r>
    </w:p>
    <w:p w14:paraId="1B6382B6" w14:textId="77777777" w:rsidR="00740EC4" w:rsidRPr="00E22401" w:rsidRDefault="00740EC4" w:rsidP="00E22401">
      <w:pPr>
        <w:rPr>
          <w:lang w:val="es-ES"/>
        </w:rPr>
      </w:pPr>
    </w:p>
    <w:p w14:paraId="4F6DE29E" w14:textId="69A5307B" w:rsidR="00533088" w:rsidRDefault="00794FC2" w:rsidP="00794FC2">
      <w:pPr>
        <w:pStyle w:val="Heading3"/>
        <w:rPr>
          <w:lang w:val="es-ES"/>
        </w:rPr>
      </w:pPr>
      <w:bookmarkStart w:id="21" w:name="_Toc147576131"/>
      <w:r>
        <w:rPr>
          <w:lang w:val="es-ES"/>
        </w:rPr>
        <w:t>Rescisión</w:t>
      </w:r>
      <w:r w:rsidR="00932EF3">
        <w:rPr>
          <w:lang w:val="es-ES"/>
        </w:rPr>
        <w:t xml:space="preserve"> patronal</w:t>
      </w:r>
      <w:r w:rsidR="0039038B">
        <w:rPr>
          <w:lang w:val="es-ES"/>
        </w:rPr>
        <w:t xml:space="preserve"> (despido justificado)</w:t>
      </w:r>
      <w:bookmarkEnd w:id="21"/>
    </w:p>
    <w:p w14:paraId="076CEF8C" w14:textId="656F3FDE" w:rsidR="00231220" w:rsidRPr="00231220" w:rsidRDefault="00794FC2" w:rsidP="00380B63">
      <w:pPr>
        <w:pStyle w:val="Heading3"/>
        <w:rPr>
          <w:lang w:val="es-ES"/>
        </w:rPr>
      </w:pPr>
      <w:bookmarkStart w:id="22" w:name="_Toc147576132"/>
      <w:proofErr w:type="gramStart"/>
      <w:r>
        <w:rPr>
          <w:lang w:val="es-ES"/>
        </w:rPr>
        <w:t>Rescisión</w:t>
      </w:r>
      <w:r w:rsidR="00932EF3">
        <w:rPr>
          <w:lang w:val="es-ES"/>
        </w:rPr>
        <w:t xml:space="preserve"> trabajador</w:t>
      </w:r>
      <w:bookmarkEnd w:id="22"/>
      <w:proofErr w:type="gramEnd"/>
    </w:p>
    <w:p w14:paraId="75F327B8" w14:textId="783C563C" w:rsidR="00974EF4" w:rsidRDefault="0039038B" w:rsidP="0039038B">
      <w:pPr>
        <w:pStyle w:val="Heading2"/>
        <w:rPr>
          <w:lang w:val="es-ES"/>
        </w:rPr>
      </w:pPr>
      <w:bookmarkStart w:id="23" w:name="_Toc147576133"/>
      <w:r>
        <w:rPr>
          <w:lang w:val="es-ES"/>
        </w:rPr>
        <w:t>Indemnizaciones</w:t>
      </w:r>
      <w:bookmarkEnd w:id="23"/>
    </w:p>
    <w:p w14:paraId="4DD990A7" w14:textId="0601E8EF" w:rsidR="00533088" w:rsidRDefault="00C10852" w:rsidP="00C10852">
      <w:pPr>
        <w:pStyle w:val="Heading3"/>
        <w:rPr>
          <w:lang w:val="es-ES"/>
        </w:rPr>
      </w:pPr>
      <w:bookmarkStart w:id="24" w:name="_Toc147576134"/>
      <w:r>
        <w:rPr>
          <w:lang w:val="es-ES"/>
        </w:rPr>
        <w:t>Que indemnizaciones contempla la Ley</w:t>
      </w:r>
      <w:bookmarkEnd w:id="24"/>
    </w:p>
    <w:p w14:paraId="253A4A55" w14:textId="102C49FF" w:rsidR="001C31B2" w:rsidRPr="001C31B2" w:rsidRDefault="005F3A99" w:rsidP="001C31B2">
      <w:pPr>
        <w:rPr>
          <w:lang w:val="es-ES"/>
        </w:rPr>
      </w:pPr>
      <w:r>
        <w:t xml:space="preserve">Artículo 54.- En el caso de la fracción IV del artículo anterior, si la incapacidad proviene de un riesgo no profesional, el trabajador tendrá derecho a que se le pague un mes de salario </w:t>
      </w:r>
      <w:r>
        <w:lastRenderedPageBreak/>
        <w:t>y doce días por cada año de servicios, de conformidad con lo dispuesto en el artículo 162, o de ser posible, si así lo desea, a que se le proporcione otro empleo compatible con sus aptitudes, independientemente de las prestaciones que le correspondan de conformidad con las leyes.</w:t>
      </w:r>
    </w:p>
    <w:p w14:paraId="4AC571F1" w14:textId="4954962E" w:rsidR="00C10852" w:rsidRDefault="00B264D7" w:rsidP="001C31B2">
      <w:pPr>
        <w:pStyle w:val="Heading3"/>
        <w:rPr>
          <w:lang w:val="es-ES"/>
        </w:rPr>
      </w:pPr>
      <w:bookmarkStart w:id="25" w:name="_Toc147576135"/>
      <w:r>
        <w:rPr>
          <w:lang w:val="es-ES"/>
        </w:rPr>
        <w:t>3 meses</w:t>
      </w:r>
      <w:bookmarkEnd w:id="25"/>
    </w:p>
    <w:p w14:paraId="0D7CDB97" w14:textId="0717129B" w:rsidR="00B264D7" w:rsidRDefault="00B264D7" w:rsidP="001C31B2">
      <w:pPr>
        <w:pStyle w:val="Heading3"/>
        <w:rPr>
          <w:lang w:val="es-ES"/>
        </w:rPr>
      </w:pPr>
      <w:bookmarkStart w:id="26" w:name="_Toc147576136"/>
      <w:r>
        <w:rPr>
          <w:lang w:val="es-ES"/>
        </w:rPr>
        <w:t xml:space="preserve">20 </w:t>
      </w:r>
      <w:r w:rsidR="001C31B2">
        <w:rPr>
          <w:lang w:val="es-ES"/>
        </w:rPr>
        <w:t>días</w:t>
      </w:r>
      <w:r>
        <w:rPr>
          <w:lang w:val="es-ES"/>
        </w:rPr>
        <w:t xml:space="preserve"> por año</w:t>
      </w:r>
      <w:bookmarkEnd w:id="26"/>
      <w:r>
        <w:rPr>
          <w:lang w:val="es-ES"/>
        </w:rPr>
        <w:t xml:space="preserve"> </w:t>
      </w:r>
    </w:p>
    <w:p w14:paraId="2B228138" w14:textId="7447F6BD" w:rsidR="00E45C41" w:rsidRPr="00E45C41" w:rsidRDefault="00B264D7" w:rsidP="00E45C41">
      <w:pPr>
        <w:pStyle w:val="Heading3"/>
        <w:rPr>
          <w:ins w:id="27" w:author="Daniel Meraz" w:date="2023-10-05T16:01:00Z"/>
          <w:lang w:val="es-ES"/>
        </w:rPr>
      </w:pPr>
      <w:bookmarkStart w:id="28" w:name="_Toc147576137"/>
      <w:r>
        <w:rPr>
          <w:lang w:val="es-ES"/>
        </w:rPr>
        <w:t xml:space="preserve">Salarios </w:t>
      </w:r>
      <w:r w:rsidR="001C31B2">
        <w:rPr>
          <w:lang w:val="es-ES"/>
        </w:rPr>
        <w:t>caídos</w:t>
      </w:r>
      <w:bookmarkEnd w:id="28"/>
    </w:p>
    <w:p w14:paraId="474D8995" w14:textId="5418E15A" w:rsidR="00A7544C" w:rsidRDefault="00A211B6" w:rsidP="00A211B6">
      <w:pPr>
        <w:pStyle w:val="Heading1"/>
        <w:rPr>
          <w:ins w:id="29" w:author="Daniel Meraz" w:date="2023-10-05T16:01:00Z"/>
          <w:lang w:val="es-ES"/>
        </w:rPr>
      </w:pPr>
      <w:bookmarkStart w:id="30" w:name="_Toc147576138"/>
      <w:r>
        <w:rPr>
          <w:lang w:val="es-ES"/>
        </w:rPr>
        <w:t>Condiciones de trabajo</w:t>
      </w:r>
      <w:bookmarkEnd w:id="30"/>
    </w:p>
    <w:p w14:paraId="22171579" w14:textId="62C4E7F4" w:rsidR="00A7544C" w:rsidRDefault="2FF4B21C" w:rsidP="001E4318">
      <w:pPr>
        <w:rPr>
          <w:lang w:val="es-ES"/>
        </w:rPr>
      </w:pPr>
      <w:r w:rsidRPr="2FF4B21C">
        <w:rPr>
          <w:lang w:val="es-ES"/>
        </w:rPr>
        <w:t>Disposiciones generales</w:t>
      </w:r>
    </w:p>
    <w:p w14:paraId="48107705" w14:textId="5AE1130F" w:rsidR="2FF4B21C" w:rsidRDefault="2FF4B21C" w:rsidP="2FF4B21C">
      <w:pPr>
        <w:pStyle w:val="Heading2"/>
        <w:rPr>
          <w:lang w:val="es-ES"/>
        </w:rPr>
      </w:pPr>
    </w:p>
    <w:p w14:paraId="052A33FF" w14:textId="23BD62E8" w:rsidR="00A7544C" w:rsidRDefault="2FF4B21C" w:rsidP="00A211B6">
      <w:pPr>
        <w:pStyle w:val="Heading2"/>
        <w:rPr>
          <w:lang w:val="es-ES"/>
        </w:rPr>
      </w:pPr>
      <w:bookmarkStart w:id="31" w:name="_Toc147576139"/>
      <w:r w:rsidRPr="2FF4B21C">
        <w:rPr>
          <w:lang w:val="es-ES"/>
        </w:rPr>
        <w:t>Jornada de trabajo</w:t>
      </w:r>
      <w:bookmarkEnd w:id="31"/>
    </w:p>
    <w:p w14:paraId="553E1179" w14:textId="777EC2A6"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se entiende por jornada de trabajo?</w:t>
      </w:r>
    </w:p>
    <w:p w14:paraId="5B94447E" w14:textId="1AABB99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58, de la Ley Federal del Trabajo, la jornada de trabajo es el tiempo durante el cual el trabajador está a disposición del patrón para prestar su trabajo.</w:t>
      </w:r>
    </w:p>
    <w:p w14:paraId="7B21CB59" w14:textId="72C4B13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58</w:t>
      </w:r>
    </w:p>
    <w:p w14:paraId="2E77E9EC" w14:textId="4BCB17C6" w:rsidR="2FF4B21C" w:rsidRDefault="2FF4B21C" w:rsidP="2FF4B21C">
      <w:pPr>
        <w:rPr>
          <w:rFonts w:ascii="Calibri" w:eastAsia="Calibri" w:hAnsi="Calibri" w:cs="Calibri"/>
          <w:color w:val="D13438"/>
          <w:lang w:val="es-ES"/>
        </w:rPr>
      </w:pPr>
    </w:p>
    <w:p w14:paraId="3B785A85" w14:textId="15FF208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¿Cuáles son las jornadas de trabajo?</w:t>
      </w:r>
    </w:p>
    <w:p w14:paraId="563DE3C7" w14:textId="212FB643"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59, de la Ley Federal del Trabajo, existen tres tipos de jornadas laborales:</w:t>
      </w:r>
    </w:p>
    <w:p w14:paraId="774476ED" w14:textId="11CDB3FA" w:rsidR="2FF4B21C" w:rsidRDefault="2FF4B21C" w:rsidP="0016293D">
      <w:pPr>
        <w:pStyle w:val="ListParagraph"/>
        <w:numPr>
          <w:ilvl w:val="0"/>
          <w:numId w:val="2"/>
        </w:numPr>
        <w:rPr>
          <w:rFonts w:ascii="Calibri" w:eastAsia="Calibri" w:hAnsi="Calibri" w:cs="Calibri"/>
          <w:color w:val="D13438"/>
          <w:lang w:val="es-ES"/>
        </w:rPr>
      </w:pPr>
      <w:r w:rsidRPr="2FF4B21C">
        <w:rPr>
          <w:rFonts w:ascii="Calibri" w:eastAsia="Calibri" w:hAnsi="Calibri" w:cs="Calibri"/>
          <w:lang w:val="es-ES"/>
        </w:rPr>
        <w:t xml:space="preserve">Jornada diurna es la comprendida entre las seis y las veinte horas. </w:t>
      </w:r>
    </w:p>
    <w:p w14:paraId="12CF19E1" w14:textId="094D7C35" w:rsidR="2FF4B21C" w:rsidRDefault="2FF4B21C" w:rsidP="0016293D">
      <w:pPr>
        <w:pStyle w:val="ListParagraph"/>
        <w:numPr>
          <w:ilvl w:val="0"/>
          <w:numId w:val="2"/>
        </w:numPr>
        <w:rPr>
          <w:rFonts w:ascii="Calibri" w:eastAsia="Calibri" w:hAnsi="Calibri" w:cs="Calibri"/>
          <w:color w:val="D13438"/>
          <w:lang w:val="es-ES"/>
        </w:rPr>
      </w:pPr>
      <w:r w:rsidRPr="2FF4B21C">
        <w:rPr>
          <w:rFonts w:ascii="Calibri" w:eastAsia="Calibri" w:hAnsi="Calibri" w:cs="Calibri"/>
          <w:lang w:val="es-ES"/>
        </w:rPr>
        <w:t xml:space="preserve">Jornada nocturna es la comprendida entre las veinte y las seis horas. </w:t>
      </w:r>
    </w:p>
    <w:p w14:paraId="4ABECE97" w14:textId="43F8071B" w:rsidR="2FF4B21C" w:rsidRDefault="2FF4B21C" w:rsidP="0016293D">
      <w:pPr>
        <w:pStyle w:val="ListParagraph"/>
        <w:numPr>
          <w:ilvl w:val="0"/>
          <w:numId w:val="2"/>
        </w:numPr>
        <w:rPr>
          <w:rFonts w:ascii="Calibri" w:eastAsia="Calibri" w:hAnsi="Calibri" w:cs="Calibri"/>
          <w:color w:val="D13438"/>
          <w:lang w:val="es-ES"/>
        </w:rPr>
      </w:pPr>
      <w:r w:rsidRPr="2FF4B21C">
        <w:rPr>
          <w:rFonts w:ascii="Calibri" w:eastAsia="Calibri" w:hAnsi="Calibri" w:cs="Calibri"/>
          <w:lang w:val="es-ES"/>
        </w:rPr>
        <w:t xml:space="preserve">Jornada mixta es la que comprende períodos de tiempo de las jornadas diurna y nocturna, siempre que el período nocturno sea menor de tres horas y media, pues si comprende tres y media o más, se reputará jornada nocturna. </w:t>
      </w:r>
    </w:p>
    <w:p w14:paraId="1524BD51" w14:textId="48CA92AE"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60</w:t>
      </w:r>
    </w:p>
    <w:p w14:paraId="779ED6D4" w14:textId="601E8D46" w:rsidR="2FF4B21C" w:rsidRDefault="2FF4B21C" w:rsidP="2FF4B21C">
      <w:pPr>
        <w:rPr>
          <w:rFonts w:ascii="Calibri" w:eastAsia="Calibri" w:hAnsi="Calibri" w:cs="Calibri"/>
          <w:color w:val="D13438"/>
          <w:lang w:val="es-ES"/>
        </w:rPr>
      </w:pPr>
    </w:p>
    <w:p w14:paraId="6BCC3080" w14:textId="57FCFE9F"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¿Cuál es la duración máxima de cada jornada?</w:t>
      </w:r>
    </w:p>
    <w:p w14:paraId="2838E14C" w14:textId="289FAAC9"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60, de la Ley Federal del Trabajo, la duración máxima de cada jornada será́: ocho horas la diurna, siete la nocturna y siete horas y media la mixta.</w:t>
      </w:r>
    </w:p>
    <w:p w14:paraId="781E40F4" w14:textId="08E7A6F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61</w:t>
      </w:r>
    </w:p>
    <w:p w14:paraId="581B0ED9" w14:textId="281E4494" w:rsidR="2FF4B21C" w:rsidRDefault="2FF4B21C" w:rsidP="2FF4B21C">
      <w:pPr>
        <w:rPr>
          <w:rFonts w:ascii="Calibri" w:eastAsia="Calibri" w:hAnsi="Calibri" w:cs="Calibri"/>
          <w:color w:val="D13438"/>
          <w:lang w:val="es-ES"/>
        </w:rPr>
      </w:pPr>
    </w:p>
    <w:p w14:paraId="542DC756" w14:textId="1E917EDB"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¿Cuál es el descanso mínimo que debe tener un trabajador durante su jornada?</w:t>
      </w:r>
    </w:p>
    <w:p w14:paraId="777B0A51" w14:textId="7AC7C7B9"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63, de la Ley Federal del Trabajo, durante la jornada continua de trabajo se concederá́ al trabajador un descanso de media hora, por lo menos.</w:t>
      </w:r>
    </w:p>
    <w:p w14:paraId="38F9BA7E" w14:textId="7314183B"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63</w:t>
      </w:r>
    </w:p>
    <w:p w14:paraId="5695DD96" w14:textId="2F4C9399" w:rsidR="2FF4B21C" w:rsidRDefault="2FF4B21C" w:rsidP="2FF4B21C">
      <w:pPr>
        <w:rPr>
          <w:rFonts w:ascii="Calibri" w:eastAsia="Calibri" w:hAnsi="Calibri" w:cs="Calibri"/>
          <w:color w:val="D13438"/>
          <w:lang w:val="es-ES"/>
        </w:rPr>
      </w:pPr>
    </w:p>
    <w:p w14:paraId="0837B609" w14:textId="3067C478"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implicaciones hay, si el trabajador no puede salir del lugar donde presta sus servicios durante las horas de reposo o de comidas?</w:t>
      </w:r>
    </w:p>
    <w:p w14:paraId="7293243F" w14:textId="069A49CD"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64, de la Ley Federal del Trabajo, si el trabajador no puede salir del lugar donde presta sus servicios durante las horas de reposo o de comida, el tiempo correspondiente le será́ computado como tiempo efectivo de la jornada de trabajo.</w:t>
      </w:r>
    </w:p>
    <w:p w14:paraId="73B52AEB" w14:textId="4D7F41A1"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64</w:t>
      </w:r>
    </w:p>
    <w:p w14:paraId="37533537" w14:textId="660EC06C" w:rsidR="2FF4B21C" w:rsidRDefault="2FF4B21C" w:rsidP="2FF4B21C">
      <w:pPr>
        <w:rPr>
          <w:rFonts w:ascii="Calibri" w:eastAsia="Calibri" w:hAnsi="Calibri" w:cs="Calibri"/>
          <w:color w:val="D13438"/>
          <w:lang w:val="es-ES"/>
        </w:rPr>
      </w:pPr>
    </w:p>
    <w:p w14:paraId="36D284A4" w14:textId="06CAD316"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sucede cuando la jornada laboral se prolonga?</w:t>
      </w:r>
    </w:p>
    <w:p w14:paraId="16FD4283" w14:textId="1037C555" w:rsidR="2FF4B21C" w:rsidRDefault="2FF4B21C" w:rsidP="2FF4B21C">
      <w:pPr>
        <w:rPr>
          <w:rFonts w:ascii="Calibri" w:eastAsia="Calibri" w:hAnsi="Calibri" w:cs="Calibri"/>
          <w:color w:val="D13438"/>
          <w:lang w:val="es-ES"/>
        </w:rPr>
      </w:pPr>
    </w:p>
    <w:p w14:paraId="70E8DBEA" w14:textId="4AA99671" w:rsidR="2FF4B21C" w:rsidRDefault="2FF4B21C" w:rsidP="2FF4B21C">
      <w:pPr>
        <w:rPr>
          <w:rFonts w:ascii="Calibri" w:eastAsia="Calibri" w:hAnsi="Calibri" w:cs="Calibri"/>
          <w:color w:val="D13438"/>
          <w:lang w:val="es-ES"/>
        </w:rPr>
      </w:pPr>
      <w:proofErr w:type="gramStart"/>
      <w:r w:rsidRPr="2FF4B21C">
        <w:rPr>
          <w:rFonts w:ascii="Calibri" w:eastAsia="Calibri" w:hAnsi="Calibri" w:cs="Calibri"/>
          <w:color w:val="D13438"/>
          <w:lang w:val="es-ES"/>
        </w:rPr>
        <w:t>En que supuestos se puede extender la jornada laboral?</w:t>
      </w:r>
      <w:proofErr w:type="gramEnd"/>
      <w:r w:rsidRPr="2FF4B21C">
        <w:rPr>
          <w:rFonts w:ascii="Calibri" w:eastAsia="Calibri" w:hAnsi="Calibri" w:cs="Calibri"/>
          <w:color w:val="D13438"/>
          <w:lang w:val="es-ES"/>
        </w:rPr>
        <w:t xml:space="preserve"> </w:t>
      </w:r>
    </w:p>
    <w:p w14:paraId="136905D6" w14:textId="226E75E6"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los artículos 64, 65, 66, 67 y 68 de la Ley Federal del Trabajo, existen tres supuestos en los que legalmente se puede prolongar la jornada laboral:</w:t>
      </w:r>
    </w:p>
    <w:p w14:paraId="3202AC99" w14:textId="53E597F0" w:rsidR="2FF4B21C" w:rsidRDefault="2FF4B21C" w:rsidP="0016293D">
      <w:pPr>
        <w:pStyle w:val="ListParagraph"/>
        <w:numPr>
          <w:ilvl w:val="0"/>
          <w:numId w:val="1"/>
        </w:numPr>
        <w:rPr>
          <w:rFonts w:ascii="Calibri" w:eastAsia="Calibri" w:hAnsi="Calibri" w:cs="Calibri"/>
          <w:color w:val="D13438"/>
          <w:lang w:val="es-ES"/>
        </w:rPr>
      </w:pPr>
      <w:r w:rsidRPr="2FF4B21C">
        <w:rPr>
          <w:rFonts w:ascii="Calibri" w:eastAsia="Calibri" w:hAnsi="Calibri" w:cs="Calibri"/>
          <w:lang w:val="es-ES"/>
        </w:rPr>
        <w:t>Existe un siniestro o riesgo inminente en que peligre la vida del trabajador, de sus compañeros o del patrón, o la existencia misma de la empresa, la jornada de trabajo podrá́ prolongarse por el tiempo estrictamente indispensable para evitar esos males. Las horas de trabajo excedentes, se retribuirán con una cantidad igual a la que corresponda a cada una de las horas de la jornada.</w:t>
      </w:r>
    </w:p>
    <w:p w14:paraId="7DAD471B" w14:textId="514245A2" w:rsidR="2FF4B21C" w:rsidRDefault="2FF4B21C" w:rsidP="2FF4B21C">
      <w:pPr>
        <w:rPr>
          <w:rFonts w:ascii="Calibri" w:eastAsia="Calibri" w:hAnsi="Calibri" w:cs="Calibri"/>
          <w:lang w:val="es-ES"/>
        </w:rPr>
      </w:pPr>
    </w:p>
    <w:p w14:paraId="7CFF36D5" w14:textId="7CCA29FF" w:rsidR="2FF4B21C" w:rsidRDefault="2FF4B21C" w:rsidP="2FF4B21C">
      <w:pPr>
        <w:rPr>
          <w:rFonts w:ascii="Calibri" w:eastAsia="Calibri" w:hAnsi="Calibri" w:cs="Calibri"/>
          <w:lang w:val="es-ES"/>
        </w:rPr>
      </w:pPr>
    </w:p>
    <w:p w14:paraId="1D72A154" w14:textId="0217C00C"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Cuando la jornada de </w:t>
      </w:r>
    </w:p>
    <w:p w14:paraId="66D3476B" w14:textId="0C5910DD" w:rsidR="2FF4B21C" w:rsidRDefault="2FF4B21C" w:rsidP="2FF4B21C">
      <w:pPr>
        <w:ind w:left="360"/>
        <w:rPr>
          <w:rFonts w:ascii="Calibri" w:eastAsia="Calibri" w:hAnsi="Calibri" w:cs="Calibri"/>
          <w:lang w:val="es-ES"/>
        </w:rPr>
      </w:pPr>
      <w:r w:rsidRPr="2FF4B21C">
        <w:rPr>
          <w:rFonts w:ascii="Calibri" w:eastAsia="Calibri" w:hAnsi="Calibri" w:cs="Calibri"/>
          <w:lang w:val="es-ES"/>
        </w:rPr>
        <w:t>La jornada de trabajo se prolonga por circunstancias extraordinarias, sin exceder nunca de tres horas diarias ni de tres veces en una semana, cada hora de trabajo extraordinario se pagarán con un ciento por ciento más del salario que corresponda a las horas de la jornada.</w:t>
      </w:r>
    </w:p>
    <w:p w14:paraId="0920FC39" w14:textId="2D3A943A" w:rsidR="2FF4B21C" w:rsidRDefault="2FF4B21C" w:rsidP="0016293D">
      <w:pPr>
        <w:pStyle w:val="ListParagraph"/>
        <w:numPr>
          <w:ilvl w:val="0"/>
          <w:numId w:val="1"/>
        </w:numPr>
        <w:rPr>
          <w:rFonts w:ascii="Calibri" w:eastAsia="Calibri" w:hAnsi="Calibri" w:cs="Calibri"/>
          <w:lang w:val="es-ES"/>
        </w:rPr>
      </w:pPr>
      <w:r w:rsidRPr="2FF4B21C">
        <w:rPr>
          <w:rFonts w:ascii="Calibri" w:eastAsia="Calibri" w:hAnsi="Calibri" w:cs="Calibri"/>
          <w:lang w:val="es-ES"/>
        </w:rPr>
        <w:t xml:space="preserve">La prolongación del tiempo extraordinario que exceda de nueve horas a la </w:t>
      </w:r>
      <w:proofErr w:type="gramStart"/>
      <w:r w:rsidRPr="2FF4B21C">
        <w:rPr>
          <w:rFonts w:ascii="Calibri" w:eastAsia="Calibri" w:hAnsi="Calibri" w:cs="Calibri"/>
          <w:lang w:val="es-ES"/>
        </w:rPr>
        <w:t>semana,</w:t>
      </w:r>
      <w:proofErr w:type="gramEnd"/>
      <w:r w:rsidRPr="2FF4B21C">
        <w:rPr>
          <w:rFonts w:ascii="Calibri" w:eastAsia="Calibri" w:hAnsi="Calibri" w:cs="Calibri"/>
          <w:lang w:val="es-ES"/>
        </w:rPr>
        <w:t xml:space="preserve"> obliga al patrón a pagar al trabajador el tiempo excedente con un doscientos por ciento más del salario que corresponda a las horas de la jornada.</w:t>
      </w:r>
    </w:p>
    <w:p w14:paraId="2145C918" w14:textId="39FFA3E7" w:rsidR="2FF4B21C" w:rsidRDefault="2FF4B21C" w:rsidP="2FF4B21C">
      <w:pPr>
        <w:rPr>
          <w:rFonts w:ascii="Calibri" w:eastAsia="Calibri" w:hAnsi="Calibri" w:cs="Calibri"/>
          <w:lang w:val="es-ES"/>
        </w:rPr>
      </w:pPr>
      <w:r w:rsidRPr="2FF4B21C">
        <w:rPr>
          <w:rFonts w:ascii="Calibri" w:eastAsia="Calibri" w:hAnsi="Calibri" w:cs="Calibri"/>
          <w:lang w:val="es-ES"/>
        </w:rPr>
        <w:t>LFT – Artículos 64 a 68</w:t>
      </w:r>
    </w:p>
    <w:p w14:paraId="234AD709" w14:textId="44F87C38" w:rsidR="2FF4B21C" w:rsidRDefault="2FF4B21C" w:rsidP="2FF4B21C">
      <w:pPr>
        <w:rPr>
          <w:rFonts w:ascii="Calibri" w:eastAsia="Calibri" w:hAnsi="Calibri" w:cs="Calibri"/>
          <w:lang w:val="es-ES"/>
        </w:rPr>
      </w:pPr>
    </w:p>
    <w:p w14:paraId="3F2EDCFE" w14:textId="5B9A6C60" w:rsidR="2FF4B21C" w:rsidRDefault="2FF4B21C" w:rsidP="2FF4B21C">
      <w:pPr>
        <w:rPr>
          <w:rFonts w:ascii="Calibri" w:eastAsia="Calibri" w:hAnsi="Calibri" w:cs="Calibri"/>
          <w:lang w:val="es-ES"/>
        </w:rPr>
      </w:pPr>
      <w:proofErr w:type="gramStart"/>
      <w:r w:rsidRPr="2FF4B21C">
        <w:rPr>
          <w:rFonts w:ascii="Calibri" w:eastAsia="Calibri" w:hAnsi="Calibri" w:cs="Calibri"/>
          <w:lang w:val="es-ES"/>
        </w:rPr>
        <w:t>Como se calcula el pago de horas extras?</w:t>
      </w:r>
      <w:proofErr w:type="gramEnd"/>
      <w:r w:rsidRPr="2FF4B21C">
        <w:rPr>
          <w:rFonts w:ascii="Calibri" w:eastAsia="Calibri" w:hAnsi="Calibri" w:cs="Calibri"/>
          <w:lang w:val="es-ES"/>
        </w:rPr>
        <w:t xml:space="preserve"> </w:t>
      </w:r>
    </w:p>
    <w:p w14:paraId="08F294E4" w14:textId="1E753896" w:rsidR="2FF4B21C" w:rsidRDefault="2FF4B21C" w:rsidP="2FF4B21C">
      <w:pPr>
        <w:rPr>
          <w:rFonts w:ascii="Calibri" w:eastAsia="Calibri" w:hAnsi="Calibri" w:cs="Calibri"/>
          <w:lang w:val="es-ES"/>
        </w:rPr>
      </w:pPr>
      <w:proofErr w:type="spellStart"/>
      <w:proofErr w:type="gramStart"/>
      <w:r w:rsidRPr="2FF4B21C">
        <w:rPr>
          <w:rFonts w:ascii="Calibri" w:eastAsia="Calibri" w:hAnsi="Calibri" w:cs="Calibri"/>
          <w:lang w:val="es-ES"/>
        </w:rPr>
        <w:t>Cual</w:t>
      </w:r>
      <w:proofErr w:type="spellEnd"/>
      <w:r w:rsidRPr="2FF4B21C">
        <w:rPr>
          <w:rFonts w:ascii="Calibri" w:eastAsia="Calibri" w:hAnsi="Calibri" w:cs="Calibri"/>
          <w:lang w:val="es-ES"/>
        </w:rPr>
        <w:t xml:space="preserve"> es el máximo legal de horas extras que puede laborar un trabajador?</w:t>
      </w:r>
      <w:proofErr w:type="gramEnd"/>
      <w:r w:rsidRPr="2FF4B21C">
        <w:rPr>
          <w:rFonts w:ascii="Calibri" w:eastAsia="Calibri" w:hAnsi="Calibri" w:cs="Calibri"/>
          <w:lang w:val="es-ES"/>
        </w:rPr>
        <w:t xml:space="preserve"> </w:t>
      </w:r>
    </w:p>
    <w:p w14:paraId="0CECB9FD" w14:textId="6ADD905E" w:rsidR="2FF4B21C" w:rsidRDefault="2FF4B21C" w:rsidP="2FF4B21C">
      <w:pPr>
        <w:rPr>
          <w:rFonts w:ascii="Calibri" w:eastAsia="Calibri" w:hAnsi="Calibri" w:cs="Calibri"/>
          <w:lang w:val="es-ES"/>
        </w:rPr>
      </w:pPr>
    </w:p>
    <w:p w14:paraId="07D7292C" w14:textId="2E90646B" w:rsidR="2FF4B21C" w:rsidRDefault="2FF4B21C" w:rsidP="2FF4B21C">
      <w:pPr>
        <w:rPr>
          <w:rFonts w:ascii="Calibri" w:eastAsia="Calibri" w:hAnsi="Calibri" w:cs="Calibri"/>
          <w:lang w:val="es-ES"/>
        </w:rPr>
      </w:pPr>
    </w:p>
    <w:p w14:paraId="00CD1601" w14:textId="3154B56E" w:rsidR="2FF4B21C" w:rsidRDefault="2FF4B21C" w:rsidP="2FF4B21C">
      <w:pPr>
        <w:rPr>
          <w:rFonts w:ascii="Calibri" w:eastAsia="Calibri" w:hAnsi="Calibri" w:cs="Calibri"/>
          <w:color w:val="D13438"/>
          <w:lang w:val="es-ES"/>
        </w:rPr>
      </w:pPr>
    </w:p>
    <w:p w14:paraId="12A53E8D" w14:textId="2EFA5A43"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¿Cuál es la sanción si el trabajador excede las horas de la jornada laboral?</w:t>
      </w:r>
    </w:p>
    <w:p w14:paraId="1913599A" w14:textId="0D9AE7DE"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994, fracción I, de la Ley Federal del Trabajo, se impondrá una multa de 50 a 250 Unidades de Medida y Actualización (UMA), esto es, de $5,187 a $25,935. La UMA para el 2023 es de $103.74.</w:t>
      </w:r>
    </w:p>
    <w:p w14:paraId="10659296" w14:textId="7008258D"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994, fracción I.</w:t>
      </w:r>
    </w:p>
    <w:p w14:paraId="575C9DFE" w14:textId="70C292B3" w:rsidR="2FF4B21C" w:rsidRDefault="2FF4B21C" w:rsidP="2FF4B21C">
      <w:pPr>
        <w:rPr>
          <w:ins w:id="32" w:author="Daniel Meraz" w:date="2023-10-05T16:01:00Z"/>
          <w:lang w:val="es-ES"/>
        </w:rPr>
      </w:pPr>
    </w:p>
    <w:p w14:paraId="4E76F2CF" w14:textId="7E1ECA3F" w:rsidR="00A7544C" w:rsidRDefault="009F13FA" w:rsidP="00A211B6">
      <w:pPr>
        <w:pStyle w:val="Heading3"/>
        <w:rPr>
          <w:lang w:val="es-ES"/>
        </w:rPr>
      </w:pPr>
      <w:bookmarkStart w:id="33" w:name="_Toc147576140"/>
      <w:r>
        <w:rPr>
          <w:lang w:val="es-ES"/>
        </w:rPr>
        <w:t>Generales</w:t>
      </w:r>
      <w:bookmarkEnd w:id="33"/>
    </w:p>
    <w:p w14:paraId="71B2BBCF" w14:textId="09590204" w:rsidR="009F13FA" w:rsidRDefault="009F13FA" w:rsidP="009F13FA">
      <w:pPr>
        <w:rPr>
          <w:lang w:val="es-ES"/>
        </w:rPr>
      </w:pPr>
      <w:r>
        <w:rPr>
          <w:lang w:val="es-ES"/>
        </w:rPr>
        <w:t>Tipos de jornada</w:t>
      </w:r>
      <w:r w:rsidR="00FD7D71">
        <w:rPr>
          <w:lang w:val="es-ES"/>
        </w:rPr>
        <w:t xml:space="preserve"> (diurna, nocturna, mixta) </w:t>
      </w:r>
    </w:p>
    <w:p w14:paraId="0EA97D9E" w14:textId="7479FA7E" w:rsidR="00FD7D71" w:rsidRDefault="00FD7D71" w:rsidP="009F13FA">
      <w:pPr>
        <w:rPr>
          <w:lang w:val="es-ES"/>
        </w:rPr>
      </w:pPr>
      <w:r>
        <w:rPr>
          <w:lang w:val="es-ES"/>
        </w:rPr>
        <w:t xml:space="preserve">Se pueden rolar las jornadas </w:t>
      </w:r>
    </w:p>
    <w:p w14:paraId="1760B865" w14:textId="4AA79653" w:rsidR="00FD7D71" w:rsidRDefault="2FF4B21C" w:rsidP="009F13FA">
      <w:pPr>
        <w:rPr>
          <w:lang w:val="es-ES"/>
        </w:rPr>
      </w:pPr>
      <w:r w:rsidRPr="2FF4B21C">
        <w:rPr>
          <w:lang w:val="es-ES"/>
        </w:rPr>
        <w:t xml:space="preserve">Cuando el patrón puede cambiar la jornada </w:t>
      </w:r>
    </w:p>
    <w:p w14:paraId="2FB6D45B" w14:textId="72BF2FBB" w:rsidR="2FF4B21C" w:rsidRDefault="2FF4B21C" w:rsidP="2FF4B21C">
      <w:pPr>
        <w:pStyle w:val="Heading2"/>
        <w:rPr>
          <w:lang w:val="es-ES"/>
        </w:rPr>
      </w:pPr>
    </w:p>
    <w:p w14:paraId="36C16C2D" w14:textId="74F0FC62" w:rsidR="009F13FA" w:rsidRDefault="2FF4B21C" w:rsidP="00873698">
      <w:pPr>
        <w:pStyle w:val="Heading2"/>
        <w:rPr>
          <w:lang w:val="es-ES"/>
        </w:rPr>
      </w:pPr>
      <w:bookmarkStart w:id="34" w:name="_Toc147576141"/>
      <w:r w:rsidRPr="2FF4B21C">
        <w:rPr>
          <w:lang w:val="es-ES"/>
        </w:rPr>
        <w:t>Días de descanso semanales</w:t>
      </w:r>
      <w:bookmarkEnd w:id="34"/>
    </w:p>
    <w:p w14:paraId="09367658" w14:textId="1BD536E2"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¿Cuántos días de descanso semanal debe tener un trabajador?</w:t>
      </w:r>
    </w:p>
    <w:p w14:paraId="0DDDD1D4" w14:textId="15C7C276"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lastRenderedPageBreak/>
        <w:t>De conformidad con el artículo 69, de la Ley Federal del Trabajo, por cada seis días de trabajo el trabajador disfrutara de un día de descanso, por lo menos, con goce de salario íntegro.</w:t>
      </w:r>
    </w:p>
    <w:p w14:paraId="76DC602D" w14:textId="22774913"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69</w:t>
      </w:r>
    </w:p>
    <w:p w14:paraId="496DC81B" w14:textId="1ED9AE88" w:rsidR="2FF4B21C" w:rsidRDefault="2FF4B21C" w:rsidP="2FF4B21C">
      <w:pPr>
        <w:rPr>
          <w:rFonts w:ascii="Calibri" w:eastAsia="Calibri" w:hAnsi="Calibri" w:cs="Calibri"/>
          <w:color w:val="D13438"/>
          <w:lang w:val="es-ES"/>
        </w:rPr>
      </w:pPr>
    </w:p>
    <w:p w14:paraId="352375DC" w14:textId="0C858608"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¿Cómo aplican los días de descanso cuando el trabajo requiera una labor continua?</w:t>
      </w:r>
    </w:p>
    <w:p w14:paraId="77A83CB5" w14:textId="34AE5E4E" w:rsidR="2FF4B21C" w:rsidRDefault="2FF4B21C" w:rsidP="2FF4B21C">
      <w:pPr>
        <w:rPr>
          <w:rFonts w:ascii="Calibri" w:eastAsia="Calibri" w:hAnsi="Calibri" w:cs="Calibri"/>
          <w:color w:val="D13438"/>
          <w:lang w:val="es-ES"/>
        </w:rPr>
      </w:pPr>
      <w:r w:rsidRPr="2FF4B21C">
        <w:rPr>
          <w:rFonts w:ascii="Calibri" w:eastAsia="Calibri" w:hAnsi="Calibri" w:cs="Calibri"/>
          <w:highlight w:val="yellow"/>
          <w:lang w:val="es-ES"/>
        </w:rPr>
        <w:t xml:space="preserve">De conformidad con el artículo 70, de la Ley Federal del Trabajo, en los trabajos que requieran una labor continua, los trabajadores y el patrón fijarán de común acuerdo los días en que los trabajadores deban disfrutar de los de descanso semanal. Se entiende trabajo continuo aquél que por su propia naturaleza o características es necesarios que se realice de manera permanente sin poder suspenderlo, </w:t>
      </w:r>
      <w:proofErr w:type="gramStart"/>
      <w:r w:rsidRPr="2FF4B21C">
        <w:rPr>
          <w:rFonts w:ascii="Calibri" w:eastAsia="Calibri" w:hAnsi="Calibri" w:cs="Calibri"/>
          <w:highlight w:val="yellow"/>
          <w:lang w:val="es-ES"/>
        </w:rPr>
        <w:t>ya que</w:t>
      </w:r>
      <w:proofErr w:type="gramEnd"/>
      <w:r w:rsidRPr="2FF4B21C">
        <w:rPr>
          <w:rFonts w:ascii="Calibri" w:eastAsia="Calibri" w:hAnsi="Calibri" w:cs="Calibri"/>
          <w:highlight w:val="yellow"/>
          <w:lang w:val="es-ES"/>
        </w:rPr>
        <w:t xml:space="preserve"> de interrumpir </w:t>
      </w:r>
      <w:r w:rsidRPr="2FF4B21C">
        <w:rPr>
          <w:rFonts w:ascii="Calibri" w:eastAsia="Calibri" w:hAnsi="Calibri" w:cs="Calibri"/>
          <w:lang w:val="es-ES"/>
        </w:rPr>
        <w:t>la labor, se podría generar una afectación grave a los beneficiarios del servicio, a la producción o la economía.</w:t>
      </w:r>
    </w:p>
    <w:p w14:paraId="4CD2035F" w14:textId="448018C9"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70</w:t>
      </w:r>
    </w:p>
    <w:p w14:paraId="363F593D" w14:textId="5B692101" w:rsidR="2FF4B21C" w:rsidRDefault="2FF4B21C" w:rsidP="2FF4B21C">
      <w:pPr>
        <w:rPr>
          <w:rFonts w:ascii="Calibri" w:eastAsia="Calibri" w:hAnsi="Calibri" w:cs="Calibri"/>
          <w:color w:val="D13438"/>
          <w:lang w:val="es-ES"/>
        </w:rPr>
      </w:pPr>
    </w:p>
    <w:p w14:paraId="5F76EDC6" w14:textId="117018B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día de la semana es el de descanso semanal?</w:t>
      </w:r>
    </w:p>
    <w:p w14:paraId="1D0F0B7A" w14:textId="7EC1B49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 xml:space="preserve">De conformidad con el artículo 71, de la Ley Federal del Trabajo, se procurará que el día de descanso semanal sea el domingo. Los trabajadores que presten servicio en </w:t>
      </w:r>
      <w:proofErr w:type="gramStart"/>
      <w:r w:rsidRPr="2FF4B21C">
        <w:rPr>
          <w:rFonts w:ascii="Calibri" w:eastAsia="Calibri" w:hAnsi="Calibri" w:cs="Calibri"/>
          <w:lang w:val="es-ES"/>
        </w:rPr>
        <w:t>día domingo</w:t>
      </w:r>
      <w:proofErr w:type="gramEnd"/>
      <w:r w:rsidRPr="2FF4B21C">
        <w:rPr>
          <w:rFonts w:ascii="Calibri" w:eastAsia="Calibri" w:hAnsi="Calibri" w:cs="Calibri"/>
          <w:lang w:val="es-ES"/>
        </w:rPr>
        <w:t xml:space="preserve"> tendrán derecho a una prima adicional de un veinticinco por ciento, por lo menos, sobre el salario de los días ordinarios de trabajo.</w:t>
      </w:r>
    </w:p>
    <w:p w14:paraId="248D6DBD" w14:textId="642BF2EE"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71</w:t>
      </w:r>
    </w:p>
    <w:p w14:paraId="073034D9" w14:textId="3F1186E3" w:rsidR="2FF4B21C" w:rsidRDefault="2FF4B21C" w:rsidP="2FF4B21C">
      <w:pPr>
        <w:rPr>
          <w:rFonts w:ascii="Calibri" w:eastAsia="Calibri" w:hAnsi="Calibri" w:cs="Calibri"/>
          <w:color w:val="D13438"/>
          <w:lang w:val="es-ES"/>
        </w:rPr>
      </w:pPr>
    </w:p>
    <w:p w14:paraId="06EEC173" w14:textId="260C077B"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sucede cuándo el trabajador no preste sus servicios durante todos los días de trabajo de la semana, o cuando en el mismo día o en la misma semana preste sus servicios a varios patrones?</w:t>
      </w:r>
    </w:p>
    <w:p w14:paraId="0C5BAC4F" w14:textId="32124A78"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72, de la Ley Federal del Trabajo, cuando el trabajador no preste sus servicios durante todos los días de trabajo de la semana, o cuando en el mismo día o en la misma semana preste sus servicios a varios patrones, tendrá́ derecho a que se le pague la parte proporcional del salario de los días de descanso semanal, calculada sobre el salario de los días en que hubiese trabajado o sobre el que hubiese percibido de cada patrón.</w:t>
      </w:r>
    </w:p>
    <w:p w14:paraId="4D461847" w14:textId="5E32D6D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72</w:t>
      </w:r>
    </w:p>
    <w:p w14:paraId="1A33C5C1" w14:textId="1970328E" w:rsidR="2FF4B21C" w:rsidRDefault="2FF4B21C" w:rsidP="2FF4B21C">
      <w:pPr>
        <w:rPr>
          <w:rFonts w:ascii="Calibri" w:eastAsia="Calibri" w:hAnsi="Calibri" w:cs="Calibri"/>
          <w:color w:val="D13438"/>
          <w:lang w:val="es-ES"/>
        </w:rPr>
      </w:pPr>
    </w:p>
    <w:p w14:paraId="0370FD2F" w14:textId="2C850892"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ocurre cuando un trabajador presta sus servicios en sus días de descanso semanal?</w:t>
      </w:r>
    </w:p>
    <w:p w14:paraId="614A0AEF" w14:textId="2070AEB6"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73, de la Ley Federal del Trabajo, los trabajadores no están obligados a prestar servicios en sus días de descanso semanal. Si se quebranta esta disposición, esto es, si trabajan en sus días de descanso, el patrón pagará al trabajador, independientemente del salario que le corresponda por el descanso, un salario doble por el servicio prestado.</w:t>
      </w:r>
    </w:p>
    <w:p w14:paraId="1D2CA3B4" w14:textId="6FD4BB50"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73</w:t>
      </w:r>
    </w:p>
    <w:p w14:paraId="2F380905" w14:textId="0894D28B" w:rsidR="2FF4B21C" w:rsidRDefault="2FF4B21C" w:rsidP="2FF4B21C">
      <w:pPr>
        <w:rPr>
          <w:lang w:val="es-ES"/>
        </w:rPr>
      </w:pPr>
    </w:p>
    <w:p w14:paraId="1130F094" w14:textId="0507FFCA" w:rsidR="000226B0" w:rsidRDefault="2FF4B21C" w:rsidP="000226B0">
      <w:pPr>
        <w:pStyle w:val="Heading2"/>
        <w:rPr>
          <w:lang w:val="es-ES"/>
        </w:rPr>
      </w:pPr>
      <w:bookmarkStart w:id="35" w:name="_Toc147576142"/>
      <w:r w:rsidRPr="2FF4B21C">
        <w:rPr>
          <w:lang w:val="es-ES"/>
        </w:rPr>
        <w:t>Días de descanso obligatorio</w:t>
      </w:r>
      <w:bookmarkEnd w:id="35"/>
    </w:p>
    <w:p w14:paraId="3DA38BAD" w14:textId="0F508976"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¿Cuáles son los días de descanso obligatorio en México?</w:t>
      </w:r>
    </w:p>
    <w:p w14:paraId="2A9BCDE0" w14:textId="6229FCF5"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lastRenderedPageBreak/>
        <w:t>De conformidad con el artículo 74, de la Ley Federal del Trabajo, en México los días de descanso obligatorio son:</w:t>
      </w:r>
    </w:p>
    <w:p w14:paraId="2B413871" w14:textId="527DB5D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I. El 1o. de enero; II. El primer lunes de febrero en conmemoración del 5 de febrero; III. El tercer lunes de marzo en conmemoración del 21 de marzo; IV. El 1o. de mayo; V. El 16 de septiembre; VI. El tercer lunes de noviembre en conmemoración del 20 de noviembre; VII. El 1o. de diciembre de cada seis años, cuando corresponda a la transmisión del Poder Ejecutivo Federal; VIII. El 25 de diciembre, y IX. El que determinen las leyes federales y locales electorales, en el caso de elecciones ordinarias, para efectuar la jornada electoral.</w:t>
      </w:r>
    </w:p>
    <w:p w14:paraId="310DFDFB" w14:textId="3156FC6B"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74</w:t>
      </w:r>
    </w:p>
    <w:p w14:paraId="47447CC2" w14:textId="4772DFB1" w:rsidR="2FF4B21C" w:rsidRDefault="2FF4B21C" w:rsidP="2FF4B21C">
      <w:pPr>
        <w:rPr>
          <w:rFonts w:ascii="Calibri" w:eastAsia="Calibri" w:hAnsi="Calibri" w:cs="Calibri"/>
          <w:color w:val="D13438"/>
          <w:lang w:val="es-ES"/>
        </w:rPr>
      </w:pPr>
    </w:p>
    <w:p w14:paraId="25A452F0" w14:textId="76D796DC"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sucede cuando un trabajador presta servicios en un día de descanso obligatorio?</w:t>
      </w:r>
    </w:p>
    <w:p w14:paraId="3D110356" w14:textId="5BFA3E36"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75, tendrán derecho a que se les pague, independientemente del salario que les corresponda por el descanso obligatorio, un salario doble por el servicio prestado, es decir, el día de descanso obligatorio se paga al triple.</w:t>
      </w:r>
    </w:p>
    <w:p w14:paraId="56ABC819" w14:textId="31CACE0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75</w:t>
      </w:r>
    </w:p>
    <w:p w14:paraId="5CB385FE" w14:textId="3F434328" w:rsidR="2FF4B21C" w:rsidRDefault="2FF4B21C" w:rsidP="2FF4B21C">
      <w:pPr>
        <w:rPr>
          <w:rFonts w:ascii="Calibri" w:eastAsia="Calibri" w:hAnsi="Calibri" w:cs="Calibri"/>
          <w:color w:val="D13438"/>
          <w:lang w:val="es-ES"/>
        </w:rPr>
      </w:pPr>
    </w:p>
    <w:p w14:paraId="298AB2EF" w14:textId="06192A43"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¿Son lo mismo los días de descanso semanal a los días de descanso obligatorio?</w:t>
      </w:r>
    </w:p>
    <w:p w14:paraId="5FADB1F3" w14:textId="356DE6F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los artículos 73 y 75, de la Ley Federal del Trabajo, no son los mismo. El descanso semanal, está encaminado a brindarle un descanso al trabajador de al menos un día por su labor durante la semana, en cambio, el descanso obligatorio previsto por la propia ley se refiere al derecho de los trabajadores de poder celebrar acontecimientos relevantes para la nación mexicana. Es importante precisar que ambos tipos de días de descanso, si son trabajados deberán ser remunerados con el pago del doble del salario; esto es, se deberá pagar el salario ordinario del trabajador más el doble de este.</w:t>
      </w:r>
    </w:p>
    <w:p w14:paraId="463D2BFA" w14:textId="0C73198B"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Artículos 73 y 75</w:t>
      </w:r>
    </w:p>
    <w:p w14:paraId="4655D8FC" w14:textId="3E6DEDFC" w:rsidR="2FF4B21C" w:rsidRDefault="2FF4B21C" w:rsidP="2FF4B21C">
      <w:pPr>
        <w:rPr>
          <w:lang w:val="es-ES"/>
        </w:rPr>
      </w:pPr>
    </w:p>
    <w:p w14:paraId="779E03C1" w14:textId="573C2FDC" w:rsidR="000226B0" w:rsidRDefault="000226B0" w:rsidP="000226B0">
      <w:pPr>
        <w:rPr>
          <w:lang w:val="es-ES"/>
        </w:rPr>
      </w:pPr>
      <w:r>
        <w:rPr>
          <w:lang w:val="es-ES"/>
        </w:rPr>
        <w:t xml:space="preserve">Que sucede cuando se labora en </w:t>
      </w:r>
    </w:p>
    <w:p w14:paraId="7B92352D" w14:textId="299EC3BF" w:rsidR="000226B0" w:rsidRDefault="000226B0" w:rsidP="000226B0">
      <w:pPr>
        <w:rPr>
          <w:lang w:val="es-ES"/>
        </w:rPr>
      </w:pPr>
      <w:r>
        <w:rPr>
          <w:lang w:val="es-ES"/>
        </w:rPr>
        <w:t xml:space="preserve">Cuanto tiene que pagar el patrón </w:t>
      </w:r>
    </w:p>
    <w:p w14:paraId="7BB44F5B" w14:textId="6BEECF2C" w:rsidR="000226B0" w:rsidRDefault="000226B0" w:rsidP="000226B0">
      <w:pPr>
        <w:rPr>
          <w:lang w:val="es-ES"/>
        </w:rPr>
      </w:pPr>
      <w:r>
        <w:rPr>
          <w:lang w:val="es-ES"/>
        </w:rPr>
        <w:t xml:space="preserve">Como se calcula </w:t>
      </w:r>
    </w:p>
    <w:p w14:paraId="45F1F377" w14:textId="662E5855" w:rsidR="00030F07" w:rsidRDefault="00030F07" w:rsidP="00D77A38">
      <w:pPr>
        <w:pStyle w:val="Heading3"/>
        <w:rPr>
          <w:lang w:val="es-ES"/>
        </w:rPr>
      </w:pPr>
      <w:bookmarkStart w:id="36" w:name="_Toc147576143"/>
      <w:r>
        <w:rPr>
          <w:lang w:val="es-ES"/>
        </w:rPr>
        <w:t>Horas extras</w:t>
      </w:r>
      <w:bookmarkEnd w:id="36"/>
    </w:p>
    <w:p w14:paraId="6402E6A3" w14:textId="3F48EA7B" w:rsidR="00030F07" w:rsidRDefault="00030F07" w:rsidP="00D77A38">
      <w:pPr>
        <w:pStyle w:val="Heading3"/>
        <w:rPr>
          <w:lang w:val="es-ES"/>
        </w:rPr>
      </w:pPr>
      <w:bookmarkStart w:id="37" w:name="_Toc147576144"/>
      <w:r>
        <w:rPr>
          <w:lang w:val="es-ES"/>
        </w:rPr>
        <w:t>Supuestos en los que se puede laborar</w:t>
      </w:r>
      <w:bookmarkEnd w:id="37"/>
    </w:p>
    <w:p w14:paraId="42676838" w14:textId="2A800D7F" w:rsidR="00110080" w:rsidRDefault="00110080" w:rsidP="00110080">
      <w:pPr>
        <w:rPr>
          <w:lang w:val="es-ES"/>
        </w:rPr>
      </w:pPr>
      <w:r>
        <w:rPr>
          <w:lang w:val="es-ES"/>
        </w:rPr>
        <w:t>Como se registran las horas extras</w:t>
      </w:r>
    </w:p>
    <w:p w14:paraId="301581C7" w14:textId="7386F92A" w:rsidR="00110080" w:rsidRDefault="00110080" w:rsidP="00110080">
      <w:pPr>
        <w:rPr>
          <w:lang w:val="es-ES"/>
        </w:rPr>
      </w:pPr>
      <w:proofErr w:type="spellStart"/>
      <w:r>
        <w:rPr>
          <w:lang w:val="es-ES"/>
        </w:rPr>
        <w:t>Que</w:t>
      </w:r>
      <w:proofErr w:type="spellEnd"/>
      <w:r>
        <w:rPr>
          <w:lang w:val="es-ES"/>
        </w:rPr>
        <w:t xml:space="preserve"> pasa si no hay un control de horas extras </w:t>
      </w:r>
    </w:p>
    <w:p w14:paraId="7C7EDA18" w14:textId="16C6EF79" w:rsidR="00697586" w:rsidRDefault="00697586" w:rsidP="00110080">
      <w:pPr>
        <w:rPr>
          <w:lang w:val="es-ES"/>
        </w:rPr>
      </w:pPr>
      <w:proofErr w:type="gramStart"/>
      <w:r>
        <w:rPr>
          <w:lang w:val="es-ES"/>
        </w:rPr>
        <w:t>Integran salario las horas extras?</w:t>
      </w:r>
      <w:proofErr w:type="gramEnd"/>
    </w:p>
    <w:p w14:paraId="6F32ECA1" w14:textId="45FC4CC3" w:rsidR="00030F07" w:rsidRDefault="007F514D" w:rsidP="00D77A38">
      <w:pPr>
        <w:pStyle w:val="Heading3"/>
        <w:rPr>
          <w:lang w:val="es-ES"/>
        </w:rPr>
      </w:pPr>
      <w:bookmarkStart w:id="38" w:name="_Toc147576145"/>
      <w:r>
        <w:rPr>
          <w:lang w:val="es-ES"/>
        </w:rPr>
        <w:t>Tipos de horas extras (dobles y triples)</w:t>
      </w:r>
      <w:bookmarkEnd w:id="38"/>
      <w:r>
        <w:rPr>
          <w:lang w:val="es-ES"/>
        </w:rPr>
        <w:t xml:space="preserve"> </w:t>
      </w:r>
    </w:p>
    <w:p w14:paraId="4C43A3EF" w14:textId="2540CEC2" w:rsidR="007F514D" w:rsidRPr="00030F07" w:rsidRDefault="2FF4B21C" w:rsidP="00D77A38">
      <w:pPr>
        <w:pStyle w:val="Heading3"/>
        <w:rPr>
          <w:lang w:val="es-ES"/>
        </w:rPr>
      </w:pPr>
      <w:bookmarkStart w:id="39" w:name="_Toc147576146"/>
      <w:r w:rsidRPr="2FF4B21C">
        <w:rPr>
          <w:lang w:val="es-ES"/>
        </w:rPr>
        <w:t>Multas para el patrón en caso de laborar horas extras</w:t>
      </w:r>
      <w:bookmarkEnd w:id="39"/>
    </w:p>
    <w:p w14:paraId="0F9331F1" w14:textId="1DCD44C9" w:rsidR="2FF4B21C" w:rsidRDefault="2FF4B21C" w:rsidP="2FF4B21C">
      <w:pPr>
        <w:pStyle w:val="Heading2"/>
        <w:rPr>
          <w:lang w:val="es-ES"/>
        </w:rPr>
      </w:pPr>
    </w:p>
    <w:p w14:paraId="1F77E830" w14:textId="578445CB" w:rsidR="00060FE5" w:rsidRDefault="2FF4B21C" w:rsidP="00060FE5">
      <w:pPr>
        <w:pStyle w:val="Heading2"/>
        <w:rPr>
          <w:lang w:val="es-ES"/>
        </w:rPr>
      </w:pPr>
      <w:bookmarkStart w:id="40" w:name="_Toc147576147"/>
      <w:r w:rsidRPr="2FF4B21C">
        <w:rPr>
          <w:lang w:val="es-ES"/>
        </w:rPr>
        <w:t>Vacaciones</w:t>
      </w:r>
      <w:bookmarkEnd w:id="40"/>
    </w:p>
    <w:p w14:paraId="3936C5EC" w14:textId="0C4B9ED6"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¿Cuántos días de vacaciones tiene derecho un trabajador?</w:t>
      </w:r>
    </w:p>
    <w:p w14:paraId="054EF34E" w14:textId="56792F76"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 xml:space="preserve">De conformidad con el artículo 76, de la Ley Federal del Trabajo, los trabajadores que tengan más de un año de servicios disfrutarán de un periodo anual de vacaciones pagadas, que en ningún caso podrá́ ser inferior a doce días laborables, y que aumentará en dos días </w:t>
      </w:r>
      <w:r w:rsidRPr="2FF4B21C">
        <w:rPr>
          <w:rFonts w:ascii="Calibri" w:eastAsia="Calibri" w:hAnsi="Calibri" w:cs="Calibri"/>
          <w:lang w:val="es-ES"/>
        </w:rPr>
        <w:lastRenderedPageBreak/>
        <w:t>laborables, hasta llegar a veinte, por cada año subsecuente de servicios. A partir del sexto año, el periodo de vacaciones aumentará en dos días por cada cinco de servicios.</w:t>
      </w:r>
    </w:p>
    <w:p w14:paraId="2988A5D1" w14:textId="60D0CA0E"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76</w:t>
      </w:r>
    </w:p>
    <w:p w14:paraId="6AF35612" w14:textId="6A35E670" w:rsidR="2FF4B21C" w:rsidRDefault="2FF4B21C" w:rsidP="2FF4B21C">
      <w:pPr>
        <w:rPr>
          <w:rFonts w:ascii="Calibri" w:eastAsia="Calibri" w:hAnsi="Calibri" w:cs="Calibri"/>
          <w:color w:val="D13438"/>
          <w:lang w:val="es-ES"/>
        </w:rPr>
      </w:pPr>
    </w:p>
    <w:p w14:paraId="6A1FE44D" w14:textId="0BCC8C5F"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¿Los trabajadores que presten servicios discontinuos y los de temporada tienen derecho a un período anual de vacaciones?</w:t>
      </w:r>
    </w:p>
    <w:p w14:paraId="7B96F085" w14:textId="46AF2F95"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77, de la Ley Federal del Trabajo, sí, los trabajadores que presten servicios discontinuos y los de temporada tendrán derecho a un período anual de vacaciones, en proporción al número de días de trabajos en el año.</w:t>
      </w:r>
    </w:p>
    <w:p w14:paraId="09E48156" w14:textId="6DFE245F"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77</w:t>
      </w:r>
    </w:p>
    <w:p w14:paraId="5ED61C23" w14:textId="34A7CD0B" w:rsidR="2FF4B21C" w:rsidRDefault="2FF4B21C" w:rsidP="2FF4B21C">
      <w:pPr>
        <w:rPr>
          <w:rFonts w:ascii="Calibri" w:eastAsia="Calibri" w:hAnsi="Calibri" w:cs="Calibri"/>
          <w:color w:val="D13438"/>
          <w:lang w:val="es-ES"/>
        </w:rPr>
      </w:pPr>
    </w:p>
    <w:p w14:paraId="11B91BE2" w14:textId="2328853F"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¿Los trabajadores cómo pueden emplear sus días de vacaciones?</w:t>
      </w:r>
    </w:p>
    <w:p w14:paraId="67E96C72" w14:textId="698AD036"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 xml:space="preserve">De conformidad con el artículo 78, de la Ley Federal del Trabajo, la persona trabajadora disfrutará de los días de sus vacaciones de manera continua. </w:t>
      </w:r>
    </w:p>
    <w:p w14:paraId="77B4E3F0" w14:textId="6E61B6F2"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78</w:t>
      </w:r>
    </w:p>
    <w:p w14:paraId="1FF7DC69" w14:textId="0FE3E185" w:rsidR="2FF4B21C" w:rsidRDefault="2FF4B21C" w:rsidP="2FF4B21C">
      <w:pPr>
        <w:rPr>
          <w:rFonts w:ascii="Calibri" w:eastAsia="Calibri" w:hAnsi="Calibri" w:cs="Calibri"/>
          <w:color w:val="D13438"/>
          <w:lang w:val="es-ES"/>
        </w:rPr>
      </w:pPr>
    </w:p>
    <w:p w14:paraId="583B1314" w14:textId="2240A83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¿Es posible compensar o canjear las vacaciones de los trabajadores por una remuneración?</w:t>
      </w:r>
    </w:p>
    <w:p w14:paraId="2E48030B" w14:textId="04EA14AB"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79, de la Ley Federal del Trabajo, no podrán compensarse las vacaciones de una persona trabajadora con una remuneración. Si la relación de trabajo termina antes de que se cumpla el año de servicios, el trabajador tendrá́ derecho a una remuneración proporcional</w:t>
      </w:r>
      <w:r w:rsidRPr="2FF4B21C">
        <w:rPr>
          <w:rFonts w:ascii="Calibri" w:eastAsia="Calibri" w:hAnsi="Calibri" w:cs="Calibri"/>
          <w:color w:val="D13438"/>
          <w:lang w:val="es-ES"/>
        </w:rPr>
        <w:t xml:space="preserve"> </w:t>
      </w:r>
      <w:r w:rsidRPr="2FF4B21C">
        <w:rPr>
          <w:rFonts w:ascii="Calibri" w:eastAsia="Calibri" w:hAnsi="Calibri" w:cs="Calibri"/>
          <w:lang w:val="es-ES"/>
        </w:rPr>
        <w:t>al tiempo de servicios prestados.</w:t>
      </w:r>
    </w:p>
    <w:p w14:paraId="070DC319" w14:textId="5C050DD1"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79</w:t>
      </w:r>
    </w:p>
    <w:p w14:paraId="2873F1CC" w14:textId="68F284BA" w:rsidR="2FF4B21C" w:rsidRDefault="2FF4B21C" w:rsidP="2FF4B21C">
      <w:pPr>
        <w:rPr>
          <w:rFonts w:ascii="Calibri" w:eastAsia="Calibri" w:hAnsi="Calibri" w:cs="Calibri"/>
          <w:color w:val="D13438"/>
          <w:lang w:val="es-ES"/>
        </w:rPr>
      </w:pPr>
    </w:p>
    <w:p w14:paraId="15088B16" w14:textId="4B211613"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¿Cuál es la prima vacacional mínima a que tienen derecho los trabajadores durante sus vacaciones?</w:t>
      </w:r>
    </w:p>
    <w:p w14:paraId="7F906885" w14:textId="3E8F815B"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80, de la Ley Federal del Trabajo, los trabajadores tendrán derecho a una prima no menor de veinticinco por ciento sobre los salarios que les correspondan durante el período de vacaciones, es decir, el trabajador tendrá derecho a recibir un 25 por ciento de su salario respecto de los días en los que disfrute sus vacaciones.</w:t>
      </w:r>
    </w:p>
    <w:p w14:paraId="4DCFC744" w14:textId="38EB2B9C"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80</w:t>
      </w:r>
    </w:p>
    <w:p w14:paraId="2C55DB19" w14:textId="3E8862A6" w:rsidR="2FF4B21C" w:rsidRDefault="2FF4B21C" w:rsidP="2FF4B21C">
      <w:pPr>
        <w:rPr>
          <w:rFonts w:ascii="Calibri" w:eastAsia="Calibri" w:hAnsi="Calibri" w:cs="Calibri"/>
          <w:color w:val="D13438"/>
          <w:lang w:val="es-ES"/>
        </w:rPr>
      </w:pPr>
    </w:p>
    <w:p w14:paraId="34D3556C" w14:textId="4EC016A2"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¿En qué momento los trabajadores podrán gozar de sus vacaciones?</w:t>
      </w:r>
    </w:p>
    <w:p w14:paraId="54FF603B" w14:textId="11E765EF"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81, de la Ley Federal del Trabajo, las vacaciones deberán concederse a los trabajadores dentro de los seis meses siguientes al cumplimiento del año de servicios.</w:t>
      </w:r>
    </w:p>
    <w:p w14:paraId="26499676" w14:textId="516A9D7D"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81</w:t>
      </w:r>
    </w:p>
    <w:p w14:paraId="7048B01F" w14:textId="408C042E" w:rsidR="2FF4B21C" w:rsidRDefault="2FF4B21C" w:rsidP="2FF4B21C">
      <w:pPr>
        <w:rPr>
          <w:rFonts w:ascii="Calibri" w:eastAsia="Calibri" w:hAnsi="Calibri" w:cs="Calibri"/>
          <w:color w:val="D13438"/>
          <w:lang w:val="es-ES"/>
        </w:rPr>
      </w:pPr>
    </w:p>
    <w:p w14:paraId="371B01AA" w14:textId="012D362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sucede cuando un trabajador no toma sus vacaciones?</w:t>
      </w:r>
    </w:p>
    <w:p w14:paraId="1076E8CD" w14:textId="3BA0CBA9"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 xml:space="preserve">De conformidad con los artículos 81 y 516, de la Ley Federal del Trabajo, los trabajadores que cumplieron un año de trabajo deben de gozar de sus vacaciones dentro de los siguientes 6 meses. Si en este período el trabajador no tomó vacaciones, tendrá un año </w:t>
      </w:r>
      <w:r w:rsidRPr="2FF4B21C">
        <w:rPr>
          <w:rFonts w:ascii="Calibri" w:eastAsia="Calibri" w:hAnsi="Calibri" w:cs="Calibri"/>
          <w:lang w:val="es-ES"/>
        </w:rPr>
        <w:lastRenderedPageBreak/>
        <w:t>más para exigir este derecho ante un juez laboral, esto significa que el trabajador tiene 18 meses para tomar vacaciones.</w:t>
      </w:r>
    </w:p>
    <w:p w14:paraId="27BF2F5D" w14:textId="50CED2FB"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Artículos 81 y 516</w:t>
      </w:r>
    </w:p>
    <w:p w14:paraId="24A27A80" w14:textId="057C5B33"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sucede si el trabajador no exige sus vacaciones ante el juez laboral?</w:t>
      </w:r>
    </w:p>
    <w:p w14:paraId="7DEA28A5" w14:textId="0ED6488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 xml:space="preserve">De conformidad con los artículos 81 y 516, de la Ley Federal del Trabajo, si transcurrió un año a partir de que el trabajador tenía derecho a vacaciones y no exigió su derecho a vacaciones, se considera que su derecho a tener vacaciones prescribió, esto significa que el patrón ya no está obligado a otorgarle vacaciones. </w:t>
      </w:r>
    </w:p>
    <w:p w14:paraId="000C0110" w14:textId="7A2EB2A6"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Artículos 81 y 516</w:t>
      </w:r>
    </w:p>
    <w:p w14:paraId="10650ED3" w14:textId="0F8C91E3" w:rsidR="2FF4B21C" w:rsidRDefault="2FF4B21C" w:rsidP="2FF4B21C">
      <w:pPr>
        <w:rPr>
          <w:rFonts w:ascii="Calibri" w:eastAsia="Calibri" w:hAnsi="Calibri" w:cs="Calibri"/>
          <w:color w:val="D13438"/>
          <w:lang w:val="es-ES"/>
        </w:rPr>
      </w:pPr>
    </w:p>
    <w:p w14:paraId="5925408D" w14:textId="35E47A54"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¿Puede tener prima vacacional a pesar de no tener vacaciones?</w:t>
      </w:r>
    </w:p>
    <w:p w14:paraId="52460D5C" w14:textId="71DEAC20"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los artículos 80 y 81, de la Ley Federal del Trabajo, no es posible acceder a una prima vacacional si no se gozó el derecho a vacaciones, ya que la prima se paga justo por el tiempo en que el trabajador se encuentra de vacaciones.</w:t>
      </w:r>
    </w:p>
    <w:p w14:paraId="526CF5AC" w14:textId="448B1859"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Artículos 80 y 81</w:t>
      </w:r>
    </w:p>
    <w:p w14:paraId="4FADA8C5" w14:textId="7A26A70E" w:rsidR="2FF4B21C" w:rsidRDefault="2FF4B21C" w:rsidP="2FF4B21C">
      <w:pPr>
        <w:rPr>
          <w:rFonts w:ascii="Calibri" w:eastAsia="Calibri" w:hAnsi="Calibri" w:cs="Calibri"/>
          <w:color w:val="D13438"/>
          <w:lang w:val="es-ES"/>
        </w:rPr>
      </w:pPr>
    </w:p>
    <w:p w14:paraId="419922C7" w14:textId="0D67E4C1"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¿Si prescribe el derecho a tener vacaciones, también prescribe el derecho a obtener la prima vacacional?</w:t>
      </w:r>
    </w:p>
    <w:p w14:paraId="3694D84E" w14:textId="183BDA35"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los artículos 80 y 516, de la Ley Federal del Trabajo, sí, también prescribe el derecho a obtener una prima vacacional en el mismo período en el que prescriben las vacaciones, esto es, un período de 18 meses a partir del momento en que el trabajador tenga derecho a vacaciones.</w:t>
      </w:r>
    </w:p>
    <w:p w14:paraId="590F125B" w14:textId="7E7BDE1F" w:rsidR="2FF4B21C" w:rsidRDefault="2FF4B21C" w:rsidP="2FF4B21C">
      <w:pPr>
        <w:rPr>
          <w:rFonts w:ascii="Calibri" w:eastAsia="Calibri" w:hAnsi="Calibri" w:cs="Calibri"/>
          <w:color w:val="D13438"/>
          <w:lang w:val="es-ES"/>
        </w:rPr>
      </w:pPr>
    </w:p>
    <w:p w14:paraId="499817F3" w14:textId="3433D70B"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¿Es obligación de los patrones entregar una constancia anual en la que precise la antigüedad de los trabajadores y con base en ella, el período de vacaciones que les corresponde?</w:t>
      </w:r>
    </w:p>
    <w:p w14:paraId="6A5ABB74" w14:textId="740E5D1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81, de la Ley Federal del Trabajo, sí, los patrones entregarán anualmente a sus trabajadores una constancia que contenga su antigü</w:t>
      </w:r>
      <w:r w:rsidRPr="2FF4B21C">
        <w:rPr>
          <w:rFonts w:ascii="Arial" w:eastAsia="Arial" w:hAnsi="Arial" w:cs="Arial"/>
          <w:lang w:val="es-ES"/>
        </w:rPr>
        <w:t>e</w:t>
      </w:r>
      <w:r w:rsidRPr="2FF4B21C">
        <w:rPr>
          <w:rFonts w:ascii="Calibri" w:eastAsia="Calibri" w:hAnsi="Calibri" w:cs="Calibri"/>
          <w:lang w:val="es-ES"/>
        </w:rPr>
        <w:t>dad y de acuerdo con ella el período de vacaciones que les corresponda y la fecha en que deberán disfrutarlo.</w:t>
      </w:r>
    </w:p>
    <w:p w14:paraId="787EFCC7" w14:textId="6D38F760"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81</w:t>
      </w:r>
    </w:p>
    <w:p w14:paraId="29258A06" w14:textId="6967F92C" w:rsidR="2FF4B21C" w:rsidRDefault="2FF4B21C" w:rsidP="2FF4B21C">
      <w:pPr>
        <w:rPr>
          <w:rFonts w:ascii="Calibri" w:eastAsia="Calibri" w:hAnsi="Calibri" w:cs="Calibri"/>
          <w:color w:val="D13438"/>
          <w:lang w:val="es-ES"/>
        </w:rPr>
      </w:pPr>
    </w:p>
    <w:p w14:paraId="0A86E477" w14:textId="0D58004C" w:rsidR="2FF4B21C" w:rsidRDefault="2FF4B21C" w:rsidP="2FF4B21C">
      <w:pPr>
        <w:rPr>
          <w:rFonts w:ascii="Calibri" w:eastAsia="Calibri" w:hAnsi="Calibri" w:cs="Calibri"/>
          <w:color w:val="D13438"/>
          <w:lang w:val="es-ES"/>
        </w:rPr>
      </w:pPr>
      <w:r w:rsidRPr="2FF4B21C">
        <w:rPr>
          <w:rFonts w:ascii="Calibri" w:eastAsia="Calibri" w:hAnsi="Calibri" w:cs="Calibri"/>
          <w:color w:val="D13438"/>
          <w:lang w:val="es-ES"/>
        </w:rPr>
        <w:t>Adicionar temas de prescripción de vacaciones son 2 o 3 preguntas</w:t>
      </w:r>
    </w:p>
    <w:p w14:paraId="606CFDEF" w14:textId="6A3A086F" w:rsidR="2FF4B21C" w:rsidRDefault="2FF4B21C" w:rsidP="2FF4B21C">
      <w:pPr>
        <w:rPr>
          <w:lang w:val="es-ES"/>
        </w:rPr>
      </w:pPr>
    </w:p>
    <w:p w14:paraId="2D1403DE" w14:textId="7CCB548F" w:rsidR="00A7544C" w:rsidRDefault="00060FE5" w:rsidP="00060FE5">
      <w:pPr>
        <w:pStyle w:val="Heading3"/>
        <w:rPr>
          <w:lang w:val="es-ES"/>
        </w:rPr>
      </w:pPr>
      <w:bookmarkStart w:id="41" w:name="_Toc147576148"/>
      <w:r>
        <w:rPr>
          <w:lang w:val="es-ES"/>
        </w:rPr>
        <w:t>Prima vacacional</w:t>
      </w:r>
      <w:bookmarkEnd w:id="41"/>
    </w:p>
    <w:p w14:paraId="3C75E236" w14:textId="02B5DE81" w:rsidR="00060FE5" w:rsidRDefault="00060FE5" w:rsidP="00060FE5">
      <w:pPr>
        <w:pStyle w:val="Heading3"/>
        <w:rPr>
          <w:lang w:val="es-ES"/>
        </w:rPr>
      </w:pPr>
      <w:bookmarkStart w:id="42" w:name="_Toc147576149"/>
      <w:r>
        <w:rPr>
          <w:lang w:val="es-ES"/>
        </w:rPr>
        <w:t>Goce y disfrute</w:t>
      </w:r>
      <w:bookmarkEnd w:id="42"/>
    </w:p>
    <w:p w14:paraId="30D39869" w14:textId="25E56DD4" w:rsidR="00060FE5" w:rsidRDefault="00060FE5" w:rsidP="00060FE5">
      <w:pPr>
        <w:pStyle w:val="Heading3"/>
        <w:rPr>
          <w:lang w:val="es-ES"/>
        </w:rPr>
      </w:pPr>
      <w:bookmarkStart w:id="43" w:name="_Toc147576150"/>
      <w:r>
        <w:rPr>
          <w:lang w:val="es-ES"/>
        </w:rPr>
        <w:t>Asignación</w:t>
      </w:r>
      <w:bookmarkEnd w:id="43"/>
    </w:p>
    <w:p w14:paraId="4165D3AA" w14:textId="372C12A2" w:rsidR="00060FE5" w:rsidRDefault="2FF4B21C" w:rsidP="00060FE5">
      <w:pPr>
        <w:pStyle w:val="Heading3"/>
        <w:rPr>
          <w:lang w:val="es-ES"/>
        </w:rPr>
      </w:pPr>
      <w:bookmarkStart w:id="44" w:name="_Toc147576151"/>
      <w:r w:rsidRPr="2FF4B21C">
        <w:rPr>
          <w:lang w:val="es-ES"/>
        </w:rPr>
        <w:t>Prescripción</w:t>
      </w:r>
      <w:bookmarkEnd w:id="44"/>
    </w:p>
    <w:p w14:paraId="7F66201B" w14:textId="54F53D08" w:rsidR="2FF4B21C" w:rsidRDefault="2FF4B21C" w:rsidP="2FF4B21C">
      <w:pPr>
        <w:pStyle w:val="Heading2"/>
        <w:rPr>
          <w:lang w:val="es-ES"/>
        </w:rPr>
      </w:pPr>
    </w:p>
    <w:p w14:paraId="1B263B80" w14:textId="42475305" w:rsidR="00060FE5" w:rsidRDefault="2FF4B21C" w:rsidP="00060FE5">
      <w:pPr>
        <w:pStyle w:val="Heading2"/>
        <w:rPr>
          <w:lang w:val="es-ES"/>
        </w:rPr>
      </w:pPr>
      <w:bookmarkStart w:id="45" w:name="_Toc147576152"/>
      <w:r w:rsidRPr="2FF4B21C">
        <w:rPr>
          <w:lang w:val="es-ES"/>
        </w:rPr>
        <w:t>Salario</w:t>
      </w:r>
      <w:bookmarkEnd w:id="45"/>
      <w:r w:rsidRPr="2FF4B21C">
        <w:rPr>
          <w:lang w:val="es-ES"/>
        </w:rPr>
        <w:t xml:space="preserve"> </w:t>
      </w:r>
    </w:p>
    <w:p w14:paraId="34DAC53D" w14:textId="495BC98B"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¿Qué se entiende por salario?</w:t>
      </w:r>
    </w:p>
    <w:p w14:paraId="0C4FBC49" w14:textId="24FB4937"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t>De conformidad con el artículo 82, de la Ley Federal del Trabajo, el salario es la retribución que debe pagar el patrón al trabajador por su trabajo.</w:t>
      </w:r>
    </w:p>
    <w:p w14:paraId="1D3CFC85" w14:textId="519C975B" w:rsidR="2FF4B21C" w:rsidRDefault="2FF4B21C" w:rsidP="2FF4B21C">
      <w:pPr>
        <w:rPr>
          <w:rFonts w:ascii="Calibri" w:eastAsia="Calibri" w:hAnsi="Calibri" w:cs="Calibri"/>
          <w:color w:val="D13438"/>
          <w:lang w:val="es-ES"/>
        </w:rPr>
      </w:pPr>
      <w:r w:rsidRPr="2FF4B21C">
        <w:rPr>
          <w:rFonts w:ascii="Calibri" w:eastAsia="Calibri" w:hAnsi="Calibri" w:cs="Calibri"/>
          <w:highlight w:val="green"/>
          <w:lang w:val="es-ES"/>
        </w:rPr>
        <w:lastRenderedPageBreak/>
        <w:t>LFT – Artículo 82</w:t>
      </w:r>
    </w:p>
    <w:p w14:paraId="5349DEE7" w14:textId="221E6348" w:rsidR="2FF4B21C" w:rsidRDefault="2FF4B21C" w:rsidP="2FF4B21C">
      <w:pPr>
        <w:rPr>
          <w:rFonts w:ascii="Calibri" w:eastAsia="Calibri" w:hAnsi="Calibri" w:cs="Calibri"/>
          <w:color w:val="D13438"/>
          <w:lang w:val="es-ES"/>
        </w:rPr>
      </w:pPr>
    </w:p>
    <w:p w14:paraId="6ACF5E90" w14:textId="0884F6A8"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¿Cómo puede fijarse el pago de salario?</w:t>
      </w:r>
    </w:p>
    <w:p w14:paraId="0FAA3917" w14:textId="7AC5C209"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83, de la Ley Federal del Trabajo, el salario puede fijarse por unidad de tiempo, por unidad de obra, por comisión, a precio alzado o de cualquier otra manera. Tratándose de salario por unidad de tiempo, se establecerá́ específicamente esa naturaleza. El trabajador y el patrón podrán convenir el monto, siempre que se trate de un salario remunerador no menor al mínimo legal, así́ como el pago por cada hora de prestación de servicio, siempre y cuando no se exceda la jornada máxima legal y se respeten los derechos laborales y de seguridad social que correspondan a la plaza de que se trate. El ingreso que perciban los trabajadores por esta modalidad, en ningún caso será́ inferior al que corresponda a una jornada diaria. Cuando el salario se fije por unidad de obra, además de especificarse la naturaleza de ésta, se hará́ constar la cantidad y calidad del material, el estado de la herramienta y útiles que el patrón, en su caso, proporcione para ejecutar la obra, y el tiempo por el que los pondrá́ a disposición del trabajador, sin que pueda exigir cantidad alguna por concepto del desgaste natural que sufra la herramienta como consecuencia del trabajo.</w:t>
      </w:r>
    </w:p>
    <w:p w14:paraId="1BF1CB6A" w14:textId="1B2FBE3B"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83</w:t>
      </w:r>
    </w:p>
    <w:p w14:paraId="73269C26" w14:textId="1C5E5996" w:rsidR="2FF4B21C" w:rsidRDefault="2FF4B21C" w:rsidP="2FF4B21C">
      <w:pPr>
        <w:rPr>
          <w:rFonts w:ascii="Calibri" w:eastAsia="Calibri" w:hAnsi="Calibri" w:cs="Calibri"/>
          <w:color w:val="D13438"/>
          <w:lang w:val="es-ES"/>
        </w:rPr>
      </w:pPr>
    </w:p>
    <w:p w14:paraId="79AEBF97" w14:textId="19959888" w:rsidR="2FF4B21C" w:rsidRDefault="2FF4B21C" w:rsidP="2FF4B21C">
      <w:pPr>
        <w:rPr>
          <w:rFonts w:ascii="Calibri" w:eastAsia="Calibri" w:hAnsi="Calibri" w:cs="Calibri"/>
          <w:color w:val="D13438"/>
          <w:lang w:val="es-ES"/>
        </w:rPr>
      </w:pPr>
      <w:proofErr w:type="gramStart"/>
      <w:r w:rsidRPr="2FF4B21C">
        <w:rPr>
          <w:rFonts w:ascii="Calibri" w:eastAsia="Calibri" w:hAnsi="Calibri" w:cs="Calibri"/>
          <w:color w:val="D13438"/>
          <w:lang w:val="es-ES"/>
        </w:rPr>
        <w:t>Que se entiende por unidad de tiempo?</w:t>
      </w:r>
      <w:proofErr w:type="gramEnd"/>
      <w:r w:rsidRPr="2FF4B21C">
        <w:rPr>
          <w:rFonts w:ascii="Calibri" w:eastAsia="Calibri" w:hAnsi="Calibri" w:cs="Calibri"/>
          <w:color w:val="D13438"/>
          <w:lang w:val="es-ES"/>
        </w:rPr>
        <w:t xml:space="preserve"> </w:t>
      </w:r>
    </w:p>
    <w:p w14:paraId="5B1DC27B" w14:textId="01962F73" w:rsidR="2FF4B21C" w:rsidRDefault="2FF4B21C" w:rsidP="2FF4B21C">
      <w:pPr>
        <w:rPr>
          <w:rFonts w:ascii="Calibri" w:eastAsia="Calibri" w:hAnsi="Calibri" w:cs="Calibri"/>
          <w:color w:val="D13438"/>
          <w:lang w:val="es-ES"/>
        </w:rPr>
      </w:pPr>
    </w:p>
    <w:p w14:paraId="0E232972" w14:textId="08E975CD" w:rsidR="2FF4B21C" w:rsidRDefault="2FF4B21C" w:rsidP="2FF4B21C">
      <w:pPr>
        <w:rPr>
          <w:rFonts w:ascii="Calibri" w:eastAsia="Calibri" w:hAnsi="Calibri" w:cs="Calibri"/>
          <w:color w:val="D13438"/>
          <w:lang w:val="es-ES"/>
        </w:rPr>
      </w:pPr>
      <w:proofErr w:type="gramStart"/>
      <w:r w:rsidRPr="2FF4B21C">
        <w:rPr>
          <w:rFonts w:ascii="Calibri" w:eastAsia="Calibri" w:hAnsi="Calibri" w:cs="Calibri"/>
          <w:color w:val="D13438"/>
          <w:lang w:val="es-ES"/>
        </w:rPr>
        <w:t>Como se calcula el salario por unidad de tiempo?</w:t>
      </w:r>
      <w:proofErr w:type="gramEnd"/>
      <w:r w:rsidRPr="2FF4B21C">
        <w:rPr>
          <w:rFonts w:ascii="Calibri" w:eastAsia="Calibri" w:hAnsi="Calibri" w:cs="Calibri"/>
          <w:color w:val="D13438"/>
          <w:lang w:val="es-ES"/>
        </w:rPr>
        <w:t xml:space="preserve"> </w:t>
      </w:r>
    </w:p>
    <w:p w14:paraId="7C505D9A" w14:textId="21075758" w:rsidR="2FF4B21C" w:rsidRDefault="2FF4B21C" w:rsidP="2FF4B21C">
      <w:pPr>
        <w:rPr>
          <w:rFonts w:ascii="Calibri" w:eastAsia="Calibri" w:hAnsi="Calibri" w:cs="Calibri"/>
          <w:color w:val="D13438"/>
          <w:lang w:val="es-ES"/>
        </w:rPr>
      </w:pPr>
    </w:p>
    <w:p w14:paraId="376A2252" w14:textId="568458F4" w:rsidR="2FF4B21C" w:rsidRDefault="2FF4B21C" w:rsidP="2FF4B21C">
      <w:pPr>
        <w:rPr>
          <w:rFonts w:ascii="Calibri" w:eastAsia="Calibri" w:hAnsi="Calibri" w:cs="Calibri"/>
          <w:color w:val="D13438"/>
          <w:lang w:val="es-ES"/>
        </w:rPr>
      </w:pPr>
    </w:p>
    <w:p w14:paraId="0A37B1CF" w14:textId="5BDCEAF7" w:rsidR="2FF4B21C" w:rsidRDefault="2FF4B21C" w:rsidP="2FF4B21C">
      <w:pPr>
        <w:rPr>
          <w:rFonts w:ascii="Calibri" w:eastAsia="Calibri" w:hAnsi="Calibri" w:cs="Calibri"/>
          <w:color w:val="D13438"/>
          <w:lang w:val="es-ES"/>
        </w:rPr>
      </w:pPr>
    </w:p>
    <w:p w14:paraId="054F9AA4" w14:textId="489AFC68" w:rsidR="2FF4B21C" w:rsidRDefault="2FF4B21C" w:rsidP="2FF4B21C">
      <w:pPr>
        <w:rPr>
          <w:rFonts w:ascii="Calibri" w:eastAsia="Calibri" w:hAnsi="Calibri" w:cs="Calibri"/>
          <w:color w:val="D13438"/>
          <w:lang w:val="es-ES"/>
        </w:rPr>
      </w:pPr>
      <w:r w:rsidRPr="2FF4B21C">
        <w:rPr>
          <w:rFonts w:ascii="Calibri" w:eastAsia="Calibri" w:hAnsi="Calibri" w:cs="Calibri"/>
          <w:color w:val="D13438"/>
          <w:lang w:val="es-ES"/>
        </w:rPr>
        <w:t>Normas protectoras del salario</w:t>
      </w:r>
    </w:p>
    <w:p w14:paraId="682409B3" w14:textId="4AB88562" w:rsidR="2FF4B21C" w:rsidRDefault="2FF4B21C" w:rsidP="2FF4B21C">
      <w:pPr>
        <w:rPr>
          <w:rFonts w:ascii="Calibri" w:eastAsia="Calibri" w:hAnsi="Calibri" w:cs="Calibri"/>
          <w:color w:val="D13438"/>
          <w:lang w:val="es-ES"/>
        </w:rPr>
      </w:pPr>
    </w:p>
    <w:p w14:paraId="3F20AEDF" w14:textId="6D7BF220" w:rsidR="2FF4B21C" w:rsidRDefault="2FF4B21C" w:rsidP="2FF4B21C">
      <w:pPr>
        <w:rPr>
          <w:rFonts w:ascii="Calibri" w:eastAsia="Calibri" w:hAnsi="Calibri" w:cs="Calibri"/>
          <w:color w:val="D13438"/>
          <w:lang w:val="es-ES"/>
        </w:rPr>
      </w:pPr>
    </w:p>
    <w:p w14:paraId="15D2CE85" w14:textId="2B3961E0"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¿Cómo se integra el salario?</w:t>
      </w:r>
    </w:p>
    <w:p w14:paraId="147245D8" w14:textId="305A8C5C"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 xml:space="preserve">De conformidad con el artículo 84, de la Ley Federal del Trabajo, el salario se integra con los pagos hechos en efectivo por cuota diaria, gratificaciones, percepciones, habitación, primas, comisiones, prestaciones en especie y cualquiera otra cantidad o prestación que se entregue al trabajador por su trabajo. </w:t>
      </w:r>
    </w:p>
    <w:p w14:paraId="7B248267" w14:textId="67E09A61"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84</w:t>
      </w:r>
    </w:p>
    <w:p w14:paraId="353FCB8A" w14:textId="025BAE5B" w:rsidR="2FF4B21C" w:rsidRDefault="2FF4B21C" w:rsidP="2FF4B21C">
      <w:pPr>
        <w:rPr>
          <w:rFonts w:ascii="Calibri" w:eastAsia="Calibri" w:hAnsi="Calibri" w:cs="Calibri"/>
          <w:color w:val="D13438"/>
          <w:lang w:val="es-ES"/>
        </w:rPr>
      </w:pPr>
    </w:p>
    <w:p w14:paraId="24D54EEC" w14:textId="20AE7D43"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¿Cuáles son las características esenciales del salario?</w:t>
      </w:r>
    </w:p>
    <w:p w14:paraId="720FF9EA" w14:textId="1D979D06"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 xml:space="preserve">De conformidad con el artículo 85, de la Ley Federal del Trabajo, el salario debe ser remunerador y nunca menor al fijado como mínimo, de conformidad con los artículos 90 a 97 de la Ley Federal del Trabajo. </w:t>
      </w:r>
    </w:p>
    <w:p w14:paraId="5585139E" w14:textId="20424863"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85</w:t>
      </w:r>
    </w:p>
    <w:p w14:paraId="7FBBEFA9" w14:textId="4A698965" w:rsidR="2FF4B21C" w:rsidRDefault="2FF4B21C" w:rsidP="2FF4B21C">
      <w:pPr>
        <w:rPr>
          <w:rFonts w:ascii="Calibri" w:eastAsia="Calibri" w:hAnsi="Calibri" w:cs="Calibri"/>
          <w:color w:val="D13438"/>
          <w:lang w:val="es-ES"/>
        </w:rPr>
      </w:pPr>
    </w:p>
    <w:p w14:paraId="099E705F" w14:textId="4B855B2D"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¿Cuáles son las consideraciones valorativas para fijar el importe del salario?</w:t>
      </w:r>
    </w:p>
    <w:p w14:paraId="74E78C7E" w14:textId="4765925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85, de la Ley Federal del Trabajo, para fijar el importe del salario se tomarán en consideración la cantidad y calidad del trabajo.</w:t>
      </w:r>
    </w:p>
    <w:p w14:paraId="04E62A0E" w14:textId="2DC3297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lastRenderedPageBreak/>
        <w:t>LFT – Artículo 85</w:t>
      </w:r>
    </w:p>
    <w:p w14:paraId="2A0FB2C3" w14:textId="42632DB6" w:rsidR="2FF4B21C" w:rsidRDefault="2FF4B21C" w:rsidP="2FF4B21C">
      <w:pPr>
        <w:rPr>
          <w:rFonts w:ascii="Calibri" w:eastAsia="Calibri" w:hAnsi="Calibri" w:cs="Calibri"/>
          <w:color w:val="D13438"/>
          <w:lang w:val="es-ES"/>
        </w:rPr>
      </w:pPr>
    </w:p>
    <w:p w14:paraId="17614337" w14:textId="52EF90E9"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¿Cómo se retribuye el salario por unidad de obra?</w:t>
      </w:r>
    </w:p>
    <w:p w14:paraId="5E1EE34A" w14:textId="665641B2"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85, de la Ley Federal del Trabajo, en el salario por unidad de obra, la retribución que se pague será tal, que, para un trabajo normal, en una jornada de ocho horas, dé por resultado el monto del salario mínimo, por lo menos.</w:t>
      </w:r>
    </w:p>
    <w:p w14:paraId="647381F9" w14:textId="2F83A15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85</w:t>
      </w:r>
    </w:p>
    <w:p w14:paraId="671E3436" w14:textId="65494121" w:rsidR="2FF4B21C" w:rsidRDefault="2FF4B21C" w:rsidP="2FF4B21C">
      <w:pPr>
        <w:rPr>
          <w:rFonts w:ascii="Calibri" w:eastAsia="Calibri" w:hAnsi="Calibri" w:cs="Calibri"/>
          <w:color w:val="D13438"/>
          <w:lang w:val="es-ES"/>
        </w:rPr>
      </w:pPr>
    </w:p>
    <w:p w14:paraId="60AE1A89" w14:textId="0DFFD7EF"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¿Cómo se garantiza el principio de igualdad salarial?</w:t>
      </w:r>
    </w:p>
    <w:p w14:paraId="15A5C7DE" w14:textId="7C4C8E7E"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86, de la Ley Federal del Trabajo, a trabajo igual, desempeñado en puesto, jornada y condiciones de eficiencia también iguales, debe corresponder salario igual.</w:t>
      </w:r>
    </w:p>
    <w:p w14:paraId="2EF0E224" w14:textId="02A5046B"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86</w:t>
      </w:r>
    </w:p>
    <w:p w14:paraId="396BDB0C" w14:textId="1FE323F2" w:rsidR="2FF4B21C" w:rsidRDefault="2FF4B21C" w:rsidP="2FF4B21C">
      <w:pPr>
        <w:rPr>
          <w:rFonts w:ascii="Calibri" w:eastAsia="Calibri" w:hAnsi="Calibri" w:cs="Calibri"/>
          <w:color w:val="D13438"/>
          <w:lang w:val="es-ES"/>
        </w:rPr>
      </w:pPr>
    </w:p>
    <w:p w14:paraId="6B7484B9" w14:textId="7056439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¿Cuándo y cómo se debe de pagar el aguinaldo?</w:t>
      </w:r>
    </w:p>
    <w:p w14:paraId="565E53E1" w14:textId="3228304C"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87, de la Ley Federal del Trabajo, los trabajadores que tengan un año cumplido de servicios tendrán derecho a un aguinaldo anual que deberá pagarse antes del día veinte de diciembre, equivalente a quince días de salario, por lo menos.</w:t>
      </w:r>
    </w:p>
    <w:p w14:paraId="1B16901D" w14:textId="7B2FC7A1"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87</w:t>
      </w:r>
    </w:p>
    <w:p w14:paraId="7B2DEB22" w14:textId="2522B22B" w:rsidR="2FF4B21C" w:rsidRDefault="2FF4B21C" w:rsidP="2FF4B21C">
      <w:pPr>
        <w:rPr>
          <w:rFonts w:ascii="Calibri" w:eastAsia="Calibri" w:hAnsi="Calibri" w:cs="Calibri"/>
          <w:color w:val="D13438"/>
          <w:lang w:val="es-ES"/>
        </w:rPr>
      </w:pPr>
    </w:p>
    <w:p w14:paraId="5B0DAD89" w14:textId="2129BAD4"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¿Cómo se debe de pagar el aguinaldo de los trabajadores que no hayan cumplido un año de servicio?</w:t>
      </w:r>
    </w:p>
    <w:p w14:paraId="2AD0F558" w14:textId="6AC4BC6D"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87, de la Ley Federal del Trabajo, los trabajadores que o hayan cumplido el año de servicios, independientemente de que se encuentren laborando o no en la fecha de liquidación del aguinaldo, tendrán derecho a que se les pague la parte proporcional del mismo, conforme al tiempo que hubieren trabajado, cualquiera que fuere éste.</w:t>
      </w:r>
    </w:p>
    <w:p w14:paraId="16AEA7BF" w14:textId="7695D3C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87</w:t>
      </w:r>
    </w:p>
    <w:p w14:paraId="7E49D8BE" w14:textId="296C816C" w:rsidR="2FF4B21C" w:rsidRDefault="2FF4B21C" w:rsidP="2FF4B21C">
      <w:pPr>
        <w:rPr>
          <w:rFonts w:ascii="Calibri" w:eastAsia="Calibri" w:hAnsi="Calibri" w:cs="Calibri"/>
          <w:color w:val="D13438"/>
          <w:lang w:val="es-ES"/>
        </w:rPr>
      </w:pPr>
    </w:p>
    <w:p w14:paraId="7F279BE3" w14:textId="28896A02"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¿Cuáles son los plazos para pagar el salario?</w:t>
      </w:r>
    </w:p>
    <w:p w14:paraId="3C668CF4" w14:textId="6D8B2169"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88, de la Ley Federal del Trabajo, Los plazos para el pago del salario nunca podrán ser mayores de una semana para las personas que desempeñan un trabajo material y de quince días para los demás trabajadores.</w:t>
      </w:r>
    </w:p>
    <w:p w14:paraId="11599191" w14:textId="3A232688"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88</w:t>
      </w:r>
    </w:p>
    <w:p w14:paraId="4651A79E" w14:textId="566714FD" w:rsidR="2FF4B21C" w:rsidRDefault="2FF4B21C" w:rsidP="2FF4B21C">
      <w:pPr>
        <w:rPr>
          <w:rFonts w:ascii="Calibri" w:eastAsia="Calibri" w:hAnsi="Calibri" w:cs="Calibri"/>
          <w:color w:val="D13438"/>
          <w:lang w:val="es-ES"/>
        </w:rPr>
      </w:pPr>
    </w:p>
    <w:p w14:paraId="2E91A566" w14:textId="20A33896"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¿Cómo se determina el monto a pagar cuando deba indemnizarse a un trabajador?</w:t>
      </w:r>
    </w:p>
    <w:p w14:paraId="6F725115" w14:textId="4348CB4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89, de la Ley Federal del Trabajo, para determinar el monto de las indemnizaciones que deban pagarse a los trabajadores se tomará como base el salario correspondiente al día en que nazca el derecho a la indemnización, incluyendo en él la cuota diaria y la parte proporcional de las prestaciones mencionadas en el artículo 84, de la Ley Federal del Trabajo, las cuales son: pagos hechos en efectivo por cuota diaria, gratificaciones, percepciones, habitación, primas, comisiones, prestaciones en especie y cualquiera otra cantidad o prestación que se entregue al trabajador por su trabajo.</w:t>
      </w:r>
    </w:p>
    <w:p w14:paraId="53EE429D" w14:textId="1D20BF9E"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lastRenderedPageBreak/>
        <w:t>LFT – Artículo 89</w:t>
      </w:r>
    </w:p>
    <w:p w14:paraId="5B038C0A" w14:textId="1110B3CD" w:rsidR="2FF4B21C" w:rsidRDefault="2FF4B21C" w:rsidP="2FF4B21C">
      <w:pPr>
        <w:rPr>
          <w:rFonts w:ascii="Calibri" w:eastAsia="Calibri" w:hAnsi="Calibri" w:cs="Calibri"/>
          <w:color w:val="D13438"/>
          <w:lang w:val="es-ES"/>
        </w:rPr>
      </w:pPr>
    </w:p>
    <w:p w14:paraId="0C780E1A" w14:textId="07AE9B0B"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¿Cómo se determina el monto a pagar cuando se deba indemnizar a un trabajador que recibe su salario por unidad de obra o que su salario es variable?</w:t>
      </w:r>
    </w:p>
    <w:p w14:paraId="1F0F4F76" w14:textId="731C51E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89, de la Ley Federal del Trabajo, en los casos de salario por unidad de obra, y en general, cuando la retribución sea variable, se tomará como salario diario el promedio de las percepciones obtenidas en los treinta días efectivamente trabajados antes del nacimiento del derecho a la indemnización. Si en ese lapso -treinta días- hubiese habido aumento en el salario, se tomará como base el promedio de las percepciones obtenidas por el trabajador a partir de la fecha del aumento.</w:t>
      </w:r>
    </w:p>
    <w:p w14:paraId="3CEE50ED" w14:textId="68089AA3"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89</w:t>
      </w:r>
    </w:p>
    <w:p w14:paraId="0FBAD7CD" w14:textId="1D047AF5" w:rsidR="2FF4B21C" w:rsidRDefault="2FF4B21C" w:rsidP="2FF4B21C">
      <w:pPr>
        <w:rPr>
          <w:rFonts w:ascii="Calibri" w:eastAsia="Calibri" w:hAnsi="Calibri" w:cs="Calibri"/>
          <w:color w:val="D13438"/>
          <w:lang w:val="es-ES"/>
        </w:rPr>
      </w:pPr>
    </w:p>
    <w:p w14:paraId="13936B5B" w14:textId="57DE63EE"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¿Cómo se determina el monto a pagar cuando deba indemnizarse a un trabajador que recibe su salario semanal y mensualmente?</w:t>
      </w:r>
    </w:p>
    <w:p w14:paraId="4720411C" w14:textId="0264D57F" w:rsidR="2FF4B21C" w:rsidRDefault="2FF4B21C" w:rsidP="2FF4B21C">
      <w:pPr>
        <w:rPr>
          <w:rFonts w:ascii="Calibri" w:eastAsia="Calibri" w:hAnsi="Calibri" w:cs="Calibri"/>
          <w:color w:val="D13438"/>
          <w:lang w:val="es-ES"/>
        </w:rPr>
      </w:pPr>
      <w:r w:rsidRPr="2FF4B21C">
        <w:rPr>
          <w:rFonts w:ascii="Calibri" w:eastAsia="Calibri" w:hAnsi="Calibri" w:cs="Calibri"/>
          <w:color w:val="D13438"/>
          <w:lang w:val="es-ES"/>
        </w:rPr>
        <w:t>De conformidad con el artículo 89, de la Ley Federal del Trabajo, Cuando el salario se fije por semana o por mes, se dividirá́ entre siete o entre treinta, según el caso, para determinar el salario diario promedio.</w:t>
      </w:r>
    </w:p>
    <w:p w14:paraId="5CE9D5A3" w14:textId="44A03B77" w:rsidR="2FF4B21C" w:rsidRDefault="2FF4B21C" w:rsidP="2FF4B21C">
      <w:pPr>
        <w:rPr>
          <w:rFonts w:ascii="Calibri" w:eastAsia="Calibri" w:hAnsi="Calibri" w:cs="Calibri"/>
          <w:color w:val="D13438"/>
          <w:lang w:val="es-ES"/>
        </w:rPr>
      </w:pPr>
      <w:r w:rsidRPr="2FF4B21C">
        <w:rPr>
          <w:rFonts w:ascii="Calibri" w:eastAsia="Calibri" w:hAnsi="Calibri" w:cs="Calibri"/>
          <w:color w:val="D13438"/>
          <w:lang w:val="es-ES"/>
        </w:rPr>
        <w:t>LFT – Artículo 89</w:t>
      </w:r>
    </w:p>
    <w:p w14:paraId="157A6FDE" w14:textId="1D755A74" w:rsidR="2FF4B21C" w:rsidRDefault="2FF4B21C" w:rsidP="2FF4B21C">
      <w:pPr>
        <w:rPr>
          <w:rFonts w:ascii="Calibri" w:eastAsia="Calibri" w:hAnsi="Calibri" w:cs="Calibri"/>
          <w:color w:val="D13438"/>
          <w:lang w:val="es-ES"/>
        </w:rPr>
      </w:pPr>
    </w:p>
    <w:p w14:paraId="5D147F8D" w14:textId="5985281C" w:rsidR="2FF4B21C" w:rsidRDefault="2FF4B21C" w:rsidP="2FF4B21C">
      <w:pPr>
        <w:rPr>
          <w:rFonts w:ascii="Calibri" w:eastAsia="Calibri" w:hAnsi="Calibri" w:cs="Calibri"/>
          <w:color w:val="D13438"/>
          <w:lang w:val="es-ES"/>
        </w:rPr>
      </w:pPr>
      <w:r w:rsidRPr="2FF4B21C">
        <w:rPr>
          <w:rFonts w:ascii="Calibri" w:eastAsia="Calibri" w:hAnsi="Calibri" w:cs="Calibri"/>
          <w:color w:val="D13438"/>
          <w:lang w:val="es-ES"/>
        </w:rPr>
        <w:t xml:space="preserve">Que es </w:t>
      </w:r>
    </w:p>
    <w:p w14:paraId="60B33610" w14:textId="43C7E4FB" w:rsidR="2FF4B21C" w:rsidRDefault="2FF4B21C" w:rsidP="2FF4B21C">
      <w:pPr>
        <w:rPr>
          <w:rFonts w:ascii="Calibri" w:eastAsia="Calibri" w:hAnsi="Calibri" w:cs="Calibri"/>
          <w:color w:val="D13438"/>
          <w:lang w:val="es-ES"/>
        </w:rPr>
      </w:pPr>
    </w:p>
    <w:p w14:paraId="04343470" w14:textId="109D2CBB" w:rsidR="2FF4B21C" w:rsidRDefault="2FF4B21C" w:rsidP="2FF4B21C">
      <w:pPr>
        <w:rPr>
          <w:rFonts w:ascii="Calibri" w:eastAsia="Calibri" w:hAnsi="Calibri" w:cs="Calibri"/>
          <w:color w:val="D13438"/>
          <w:lang w:val="es-ES"/>
        </w:rPr>
      </w:pPr>
      <w:r w:rsidRPr="2FF4B21C">
        <w:rPr>
          <w:rFonts w:ascii="Calibri" w:eastAsia="Calibri" w:hAnsi="Calibri" w:cs="Calibri"/>
          <w:color w:val="D13438"/>
          <w:lang w:val="es-ES"/>
        </w:rPr>
        <w:t xml:space="preserve">¿Como se calcula el salario diario? </w:t>
      </w:r>
    </w:p>
    <w:p w14:paraId="1587444D" w14:textId="4C0DB513" w:rsidR="2FF4B21C" w:rsidRDefault="2FF4B21C" w:rsidP="2FF4B21C">
      <w:pPr>
        <w:rPr>
          <w:rFonts w:ascii="Calibri" w:eastAsia="Calibri" w:hAnsi="Calibri" w:cs="Calibri"/>
          <w:color w:val="D13438"/>
          <w:lang w:val="es-ES"/>
        </w:rPr>
      </w:pPr>
    </w:p>
    <w:p w14:paraId="0CB5728F" w14:textId="4D59DAC6" w:rsidR="2FF4B21C" w:rsidRDefault="2FF4B21C" w:rsidP="2FF4B21C">
      <w:pPr>
        <w:rPr>
          <w:rFonts w:ascii="Calibri" w:eastAsia="Calibri" w:hAnsi="Calibri" w:cs="Calibri"/>
          <w:color w:val="D13438"/>
          <w:lang w:val="es-ES"/>
        </w:rPr>
      </w:pPr>
      <w:r w:rsidRPr="2FF4B21C">
        <w:rPr>
          <w:rFonts w:ascii="Calibri" w:eastAsia="Calibri" w:hAnsi="Calibri" w:cs="Calibri"/>
          <w:color w:val="D13438"/>
          <w:lang w:val="es-ES"/>
        </w:rPr>
        <w:t>¿</w:t>
      </w:r>
      <w:proofErr w:type="spellStart"/>
      <w:r w:rsidRPr="2FF4B21C">
        <w:rPr>
          <w:rFonts w:ascii="Calibri" w:eastAsia="Calibri" w:hAnsi="Calibri" w:cs="Calibri"/>
          <w:color w:val="D13438"/>
          <w:lang w:val="es-ES"/>
        </w:rPr>
        <w:t>Que</w:t>
      </w:r>
      <w:proofErr w:type="spellEnd"/>
      <w:r w:rsidRPr="2FF4B21C">
        <w:rPr>
          <w:rFonts w:ascii="Calibri" w:eastAsia="Calibri" w:hAnsi="Calibri" w:cs="Calibri"/>
          <w:color w:val="D13438"/>
          <w:lang w:val="es-ES"/>
        </w:rPr>
        <w:t xml:space="preserve"> es el salario diario integrado?</w:t>
      </w:r>
    </w:p>
    <w:p w14:paraId="11873D81" w14:textId="791191EF" w:rsidR="2FF4B21C" w:rsidRDefault="2FF4B21C" w:rsidP="2FF4B21C">
      <w:pPr>
        <w:rPr>
          <w:rFonts w:ascii="Calibri" w:eastAsia="Calibri" w:hAnsi="Calibri" w:cs="Calibri"/>
          <w:color w:val="D13438"/>
          <w:lang w:val="es-ES"/>
        </w:rPr>
      </w:pPr>
    </w:p>
    <w:p w14:paraId="49C5C457" w14:textId="5C974ACD" w:rsidR="2FF4B21C" w:rsidRDefault="2FF4B21C" w:rsidP="2FF4B21C">
      <w:pPr>
        <w:rPr>
          <w:rFonts w:ascii="Calibri" w:eastAsia="Calibri" w:hAnsi="Calibri" w:cs="Calibri"/>
          <w:color w:val="D13438"/>
          <w:lang w:val="es-ES"/>
        </w:rPr>
      </w:pPr>
      <w:proofErr w:type="spellStart"/>
      <w:proofErr w:type="gramStart"/>
      <w:r w:rsidRPr="2FF4B21C">
        <w:rPr>
          <w:rFonts w:ascii="Calibri" w:eastAsia="Calibri" w:hAnsi="Calibri" w:cs="Calibri"/>
          <w:color w:val="D13438"/>
          <w:lang w:val="es-ES"/>
        </w:rPr>
        <w:t>Cual</w:t>
      </w:r>
      <w:proofErr w:type="spellEnd"/>
      <w:r w:rsidRPr="2FF4B21C">
        <w:rPr>
          <w:rFonts w:ascii="Calibri" w:eastAsia="Calibri" w:hAnsi="Calibri" w:cs="Calibri"/>
          <w:color w:val="D13438"/>
          <w:lang w:val="es-ES"/>
        </w:rPr>
        <w:t xml:space="preserve"> es la función del salario diario integrado?</w:t>
      </w:r>
      <w:proofErr w:type="gramEnd"/>
      <w:r w:rsidRPr="2FF4B21C">
        <w:rPr>
          <w:rFonts w:ascii="Calibri" w:eastAsia="Calibri" w:hAnsi="Calibri" w:cs="Calibri"/>
          <w:color w:val="D13438"/>
          <w:lang w:val="es-ES"/>
        </w:rPr>
        <w:t xml:space="preserve"> </w:t>
      </w:r>
    </w:p>
    <w:p w14:paraId="5797946B" w14:textId="35580788" w:rsidR="2FF4B21C" w:rsidRDefault="2FF4B21C" w:rsidP="2FF4B21C">
      <w:pPr>
        <w:rPr>
          <w:rFonts w:ascii="Calibri" w:eastAsia="Calibri" w:hAnsi="Calibri" w:cs="Calibri"/>
          <w:color w:val="D13438"/>
          <w:lang w:val="es-ES"/>
        </w:rPr>
      </w:pPr>
    </w:p>
    <w:p w14:paraId="390F3A12" w14:textId="58A1F0C2" w:rsidR="2FF4B21C" w:rsidRDefault="2FF4B21C" w:rsidP="2FF4B21C">
      <w:pPr>
        <w:rPr>
          <w:rFonts w:ascii="Calibri" w:eastAsia="Calibri" w:hAnsi="Calibri" w:cs="Calibri"/>
          <w:color w:val="D13438"/>
          <w:lang w:val="es-ES"/>
        </w:rPr>
      </w:pPr>
      <w:proofErr w:type="spellStart"/>
      <w:proofErr w:type="gramStart"/>
      <w:r w:rsidRPr="2FF4B21C">
        <w:rPr>
          <w:rFonts w:ascii="Calibri" w:eastAsia="Calibri" w:hAnsi="Calibri" w:cs="Calibri"/>
          <w:color w:val="D13438"/>
          <w:lang w:val="es-ES"/>
        </w:rPr>
        <w:t>Cual</w:t>
      </w:r>
      <w:proofErr w:type="spellEnd"/>
      <w:r w:rsidRPr="2FF4B21C">
        <w:rPr>
          <w:rFonts w:ascii="Calibri" w:eastAsia="Calibri" w:hAnsi="Calibri" w:cs="Calibri"/>
          <w:color w:val="D13438"/>
          <w:lang w:val="es-ES"/>
        </w:rPr>
        <w:t xml:space="preserve"> es la función del salario diario integrado?</w:t>
      </w:r>
      <w:proofErr w:type="gramEnd"/>
      <w:r w:rsidRPr="2FF4B21C">
        <w:rPr>
          <w:rFonts w:ascii="Calibri" w:eastAsia="Calibri" w:hAnsi="Calibri" w:cs="Calibri"/>
          <w:color w:val="D13438"/>
          <w:lang w:val="es-ES"/>
        </w:rPr>
        <w:t xml:space="preserve"> </w:t>
      </w:r>
    </w:p>
    <w:p w14:paraId="677392B0" w14:textId="46ADC97A" w:rsidR="2FF4B21C" w:rsidRDefault="2FF4B21C" w:rsidP="2FF4B21C">
      <w:pPr>
        <w:rPr>
          <w:rFonts w:ascii="Calibri" w:eastAsia="Calibri" w:hAnsi="Calibri" w:cs="Calibri"/>
          <w:color w:val="D13438"/>
          <w:lang w:val="es-ES"/>
        </w:rPr>
      </w:pPr>
    </w:p>
    <w:p w14:paraId="620C5AC7" w14:textId="78F7B515" w:rsidR="2FF4B21C" w:rsidRDefault="2FF4B21C" w:rsidP="2FF4B21C">
      <w:pPr>
        <w:rPr>
          <w:rFonts w:ascii="Calibri" w:eastAsia="Calibri" w:hAnsi="Calibri" w:cs="Calibri"/>
          <w:color w:val="D13438"/>
          <w:lang w:val="es-ES"/>
        </w:rPr>
      </w:pPr>
      <w:proofErr w:type="gramStart"/>
      <w:r w:rsidRPr="2FF4B21C">
        <w:rPr>
          <w:rFonts w:ascii="Calibri" w:eastAsia="Calibri" w:hAnsi="Calibri" w:cs="Calibri"/>
          <w:color w:val="D13438"/>
          <w:lang w:val="es-ES"/>
        </w:rPr>
        <w:t>Que es el salario base de cotización?</w:t>
      </w:r>
      <w:proofErr w:type="gramEnd"/>
      <w:r w:rsidRPr="2FF4B21C">
        <w:rPr>
          <w:rFonts w:ascii="Calibri" w:eastAsia="Calibri" w:hAnsi="Calibri" w:cs="Calibri"/>
          <w:color w:val="D13438"/>
          <w:lang w:val="es-ES"/>
        </w:rPr>
        <w:t xml:space="preserve"> </w:t>
      </w:r>
    </w:p>
    <w:p w14:paraId="590D0D55" w14:textId="05EEB717" w:rsidR="2FF4B21C" w:rsidRDefault="2FF4B21C" w:rsidP="2FF4B21C">
      <w:pPr>
        <w:rPr>
          <w:rFonts w:ascii="Calibri" w:eastAsia="Calibri" w:hAnsi="Calibri" w:cs="Calibri"/>
          <w:color w:val="D13438"/>
          <w:lang w:val="es-ES"/>
        </w:rPr>
      </w:pPr>
      <w:proofErr w:type="gramStart"/>
      <w:r w:rsidRPr="2FF4B21C">
        <w:rPr>
          <w:rFonts w:ascii="Calibri" w:eastAsia="Calibri" w:hAnsi="Calibri" w:cs="Calibri"/>
          <w:color w:val="D13438"/>
          <w:lang w:val="es-ES"/>
        </w:rPr>
        <w:t xml:space="preserve">Como se calcula el salario base de </w:t>
      </w:r>
      <w:proofErr w:type="spellStart"/>
      <w:r w:rsidRPr="2FF4B21C">
        <w:rPr>
          <w:rFonts w:ascii="Calibri" w:eastAsia="Calibri" w:hAnsi="Calibri" w:cs="Calibri"/>
          <w:color w:val="D13438"/>
          <w:lang w:val="es-ES"/>
        </w:rPr>
        <w:t>cotizacvion</w:t>
      </w:r>
      <w:proofErr w:type="spellEnd"/>
      <w:r w:rsidRPr="2FF4B21C">
        <w:rPr>
          <w:rFonts w:ascii="Calibri" w:eastAsia="Calibri" w:hAnsi="Calibri" w:cs="Calibri"/>
          <w:color w:val="D13438"/>
          <w:lang w:val="es-ES"/>
        </w:rPr>
        <w:t>?</w:t>
      </w:r>
      <w:proofErr w:type="gramEnd"/>
      <w:r w:rsidRPr="2FF4B21C">
        <w:rPr>
          <w:rFonts w:ascii="Calibri" w:eastAsia="Calibri" w:hAnsi="Calibri" w:cs="Calibri"/>
          <w:color w:val="D13438"/>
          <w:lang w:val="es-ES"/>
        </w:rPr>
        <w:t xml:space="preserve"> </w:t>
      </w:r>
    </w:p>
    <w:p w14:paraId="5AB9111F" w14:textId="7A42FE3B" w:rsidR="2FF4B21C" w:rsidRDefault="2FF4B21C" w:rsidP="2FF4B21C">
      <w:pPr>
        <w:rPr>
          <w:rFonts w:ascii="Calibri" w:eastAsia="Calibri" w:hAnsi="Calibri" w:cs="Calibri"/>
          <w:color w:val="D13438"/>
          <w:lang w:val="es-ES"/>
        </w:rPr>
      </w:pPr>
      <w:proofErr w:type="spellStart"/>
      <w:proofErr w:type="gramStart"/>
      <w:r w:rsidRPr="2FF4B21C">
        <w:rPr>
          <w:rFonts w:ascii="Calibri" w:eastAsia="Calibri" w:hAnsi="Calibri" w:cs="Calibri"/>
          <w:color w:val="D13438"/>
          <w:lang w:val="es-ES"/>
        </w:rPr>
        <w:t>Cual</w:t>
      </w:r>
      <w:proofErr w:type="spellEnd"/>
      <w:r w:rsidRPr="2FF4B21C">
        <w:rPr>
          <w:rFonts w:ascii="Calibri" w:eastAsia="Calibri" w:hAnsi="Calibri" w:cs="Calibri"/>
          <w:color w:val="D13438"/>
          <w:lang w:val="es-ES"/>
        </w:rPr>
        <w:t xml:space="preserve"> es la función del salario base de cotización?</w:t>
      </w:r>
      <w:proofErr w:type="gramEnd"/>
      <w:r w:rsidRPr="2FF4B21C">
        <w:rPr>
          <w:rFonts w:ascii="Calibri" w:eastAsia="Calibri" w:hAnsi="Calibri" w:cs="Calibri"/>
          <w:color w:val="D13438"/>
          <w:lang w:val="es-ES"/>
        </w:rPr>
        <w:t xml:space="preserve"> </w:t>
      </w:r>
    </w:p>
    <w:p w14:paraId="24893A99" w14:textId="4FC628C1" w:rsidR="2FF4B21C" w:rsidRDefault="2FF4B21C" w:rsidP="2FF4B21C">
      <w:pPr>
        <w:rPr>
          <w:rFonts w:ascii="Calibri" w:eastAsia="Calibri" w:hAnsi="Calibri" w:cs="Calibri"/>
          <w:color w:val="D13438"/>
          <w:lang w:val="es-ES"/>
        </w:rPr>
      </w:pPr>
    </w:p>
    <w:p w14:paraId="29E43E8D" w14:textId="73EAAC36" w:rsidR="2FF4B21C" w:rsidRDefault="2FF4B21C" w:rsidP="2FF4B21C">
      <w:pPr>
        <w:rPr>
          <w:rFonts w:ascii="Calibri" w:eastAsia="Calibri" w:hAnsi="Calibri" w:cs="Calibri"/>
          <w:color w:val="D13438"/>
          <w:lang w:val="es-ES"/>
        </w:rPr>
      </w:pPr>
      <w:proofErr w:type="gramStart"/>
      <w:r w:rsidRPr="2FF4B21C">
        <w:rPr>
          <w:rFonts w:ascii="Calibri" w:eastAsia="Calibri" w:hAnsi="Calibri" w:cs="Calibri"/>
          <w:color w:val="D13438"/>
          <w:lang w:val="es-ES"/>
        </w:rPr>
        <w:t>Existe alguna norma protectora, respecto del salario por hora?</w:t>
      </w:r>
      <w:proofErr w:type="gramEnd"/>
    </w:p>
    <w:p w14:paraId="1794D023" w14:textId="05475F71" w:rsidR="2FF4B21C" w:rsidRDefault="2FF4B21C" w:rsidP="2FF4B21C">
      <w:pPr>
        <w:rPr>
          <w:lang w:val="es-ES"/>
        </w:rPr>
      </w:pPr>
    </w:p>
    <w:p w14:paraId="7240311B" w14:textId="5A6B91D4" w:rsidR="00060FE5" w:rsidRDefault="00060FE5" w:rsidP="00060FE5">
      <w:pPr>
        <w:pStyle w:val="Heading3"/>
        <w:rPr>
          <w:lang w:val="es-ES"/>
        </w:rPr>
      </w:pPr>
      <w:bookmarkStart w:id="46" w:name="_Toc147576153"/>
      <w:r>
        <w:rPr>
          <w:lang w:val="es-ES"/>
        </w:rPr>
        <w:t>Generales</w:t>
      </w:r>
      <w:bookmarkEnd w:id="46"/>
    </w:p>
    <w:p w14:paraId="0A7CFC42" w14:textId="0E130739" w:rsidR="005717DF" w:rsidRPr="005717DF" w:rsidRDefault="005717DF" w:rsidP="005717DF">
      <w:pPr>
        <w:rPr>
          <w:lang w:val="es-ES"/>
        </w:rPr>
      </w:pPr>
      <w:r>
        <w:rPr>
          <w:lang w:val="es-ES"/>
        </w:rPr>
        <w:t>Que es salario</w:t>
      </w:r>
    </w:p>
    <w:p w14:paraId="11AA4032" w14:textId="6FCB5DBA" w:rsidR="00060FE5" w:rsidRDefault="002B5A70" w:rsidP="00B54537">
      <w:pPr>
        <w:pStyle w:val="Heading3"/>
        <w:rPr>
          <w:lang w:val="es-ES"/>
        </w:rPr>
      </w:pPr>
      <w:bookmarkStart w:id="47" w:name="_Toc147576154"/>
      <w:r>
        <w:rPr>
          <w:lang w:val="es-ES"/>
        </w:rPr>
        <w:t>Salario por unidad de tiempo (salario por hora)</w:t>
      </w:r>
      <w:bookmarkEnd w:id="47"/>
    </w:p>
    <w:p w14:paraId="09B15CAD" w14:textId="4BE263FD" w:rsidR="002B5A70" w:rsidRDefault="002B5A70" w:rsidP="00B54537">
      <w:pPr>
        <w:pStyle w:val="Heading3"/>
        <w:rPr>
          <w:lang w:val="es-ES"/>
        </w:rPr>
      </w:pPr>
      <w:bookmarkStart w:id="48" w:name="_Toc147576155"/>
      <w:r>
        <w:rPr>
          <w:lang w:val="es-ES"/>
        </w:rPr>
        <w:t>Salario por unidad de obra (destajo)</w:t>
      </w:r>
      <w:bookmarkEnd w:id="48"/>
    </w:p>
    <w:p w14:paraId="69C71FE0" w14:textId="32F6E689" w:rsidR="002B5A70" w:rsidRDefault="002B5A70" w:rsidP="00B54537">
      <w:pPr>
        <w:pStyle w:val="Heading3"/>
        <w:rPr>
          <w:lang w:val="es-ES"/>
        </w:rPr>
      </w:pPr>
      <w:bookmarkStart w:id="49" w:name="_Toc147576156"/>
      <w:r>
        <w:rPr>
          <w:lang w:val="es-ES"/>
        </w:rPr>
        <w:t xml:space="preserve">Salario por comisión (comisionistas, relacionado con el </w:t>
      </w:r>
      <w:r w:rsidR="00697586">
        <w:rPr>
          <w:lang w:val="es-ES"/>
        </w:rPr>
        <w:t>capítulo</w:t>
      </w:r>
      <w:r>
        <w:rPr>
          <w:lang w:val="es-ES"/>
        </w:rPr>
        <w:t xml:space="preserve"> especial)</w:t>
      </w:r>
      <w:bookmarkEnd w:id="49"/>
    </w:p>
    <w:p w14:paraId="6243595A" w14:textId="58EA7B9F" w:rsidR="00697586" w:rsidRDefault="00697586" w:rsidP="00730B3C">
      <w:pPr>
        <w:pStyle w:val="Heading3"/>
        <w:rPr>
          <w:lang w:val="es-ES"/>
        </w:rPr>
      </w:pPr>
      <w:bookmarkStart w:id="50" w:name="_Toc147576157"/>
      <w:r>
        <w:rPr>
          <w:lang w:val="es-ES"/>
        </w:rPr>
        <w:t>Salario mixto</w:t>
      </w:r>
      <w:bookmarkEnd w:id="50"/>
      <w:r>
        <w:rPr>
          <w:lang w:val="es-ES"/>
        </w:rPr>
        <w:t xml:space="preserve"> </w:t>
      </w:r>
    </w:p>
    <w:p w14:paraId="6B3736CE" w14:textId="41C4B356" w:rsidR="00730B3C" w:rsidRPr="00730B3C" w:rsidRDefault="00730B3C" w:rsidP="00730B3C">
      <w:pPr>
        <w:rPr>
          <w:lang w:val="es-ES"/>
        </w:rPr>
      </w:pPr>
      <w:r>
        <w:rPr>
          <w:lang w:val="es-ES"/>
        </w:rPr>
        <w:t xml:space="preserve">Salario base </w:t>
      </w:r>
      <w:proofErr w:type="spellStart"/>
      <w:r>
        <w:rPr>
          <w:lang w:val="es-ES"/>
        </w:rPr>
        <w:t>mas</w:t>
      </w:r>
      <w:proofErr w:type="spellEnd"/>
      <w:r>
        <w:rPr>
          <w:lang w:val="es-ES"/>
        </w:rPr>
        <w:t xml:space="preserve"> comisiones</w:t>
      </w:r>
    </w:p>
    <w:p w14:paraId="7577A0A0" w14:textId="7C7BEBBB" w:rsidR="00697586" w:rsidRDefault="00730B3C" w:rsidP="00730B3C">
      <w:pPr>
        <w:pStyle w:val="Heading3"/>
        <w:rPr>
          <w:lang w:val="es-ES"/>
        </w:rPr>
      </w:pPr>
      <w:bookmarkStart w:id="51" w:name="_Toc147576158"/>
      <w:r>
        <w:rPr>
          <w:lang w:val="es-ES"/>
        </w:rPr>
        <w:lastRenderedPageBreak/>
        <w:t>Salario diario</w:t>
      </w:r>
      <w:bookmarkEnd w:id="51"/>
    </w:p>
    <w:p w14:paraId="216CE450" w14:textId="2564417A" w:rsidR="00730B3C" w:rsidRDefault="00730B3C" w:rsidP="00730B3C">
      <w:pPr>
        <w:pStyle w:val="Heading3"/>
        <w:rPr>
          <w:lang w:val="es-ES"/>
        </w:rPr>
      </w:pPr>
      <w:bookmarkStart w:id="52" w:name="_Toc147576159"/>
      <w:r>
        <w:rPr>
          <w:lang w:val="es-ES"/>
        </w:rPr>
        <w:t>Salario diario integrado</w:t>
      </w:r>
      <w:bookmarkEnd w:id="52"/>
    </w:p>
    <w:p w14:paraId="79D8CF85" w14:textId="1A0785DD" w:rsidR="00647FB4" w:rsidRDefault="2FF4B21C" w:rsidP="00647FB4">
      <w:pPr>
        <w:rPr>
          <w:lang w:val="es-ES"/>
        </w:rPr>
      </w:pPr>
      <w:proofErr w:type="spellStart"/>
      <w:r w:rsidRPr="2FF4B21C">
        <w:rPr>
          <w:lang w:val="es-ES"/>
        </w:rPr>
        <w:t>Artiuclo</w:t>
      </w:r>
      <w:proofErr w:type="spellEnd"/>
      <w:r w:rsidRPr="2FF4B21C">
        <w:rPr>
          <w:lang w:val="es-ES"/>
        </w:rPr>
        <w:t xml:space="preserve"> 143</w:t>
      </w:r>
    </w:p>
    <w:p w14:paraId="1179FF83" w14:textId="2906DC63" w:rsidR="2FF4B21C" w:rsidRDefault="2FF4B21C" w:rsidP="2FF4B21C">
      <w:pPr>
        <w:pStyle w:val="Heading2"/>
        <w:rPr>
          <w:lang w:val="es-ES"/>
        </w:rPr>
      </w:pPr>
    </w:p>
    <w:p w14:paraId="00A2D6A2" w14:textId="527A774A" w:rsidR="00697586" w:rsidRPr="00697586" w:rsidRDefault="2FF4B21C" w:rsidP="00730B3C">
      <w:pPr>
        <w:pStyle w:val="Heading2"/>
        <w:rPr>
          <w:lang w:val="es-ES"/>
        </w:rPr>
      </w:pPr>
      <w:bookmarkStart w:id="53" w:name="_Toc147576160"/>
      <w:r w:rsidRPr="2FF4B21C">
        <w:rPr>
          <w:lang w:val="es-ES"/>
        </w:rPr>
        <w:t>Salario mínimo</w:t>
      </w:r>
      <w:bookmarkEnd w:id="53"/>
    </w:p>
    <w:p w14:paraId="5542B145" w14:textId="730EAF22"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se entiende por salario mínimo?</w:t>
      </w:r>
    </w:p>
    <w:p w14:paraId="2ADBA250" w14:textId="31BBAC5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90, de la Ley Federal del Trabajo, el salario mínimo es la cantidad menor que debe recibir en efectivo la persona trabajadora por los servicios prestados en una jornada de trabajo.</w:t>
      </w:r>
    </w:p>
    <w:p w14:paraId="5EFF646E" w14:textId="4B55B7B3"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90</w:t>
      </w:r>
    </w:p>
    <w:p w14:paraId="0A55E20D" w14:textId="090A78A4" w:rsidR="2FF4B21C" w:rsidRDefault="2FF4B21C" w:rsidP="2FF4B21C">
      <w:pPr>
        <w:rPr>
          <w:rFonts w:ascii="Calibri" w:eastAsia="Calibri" w:hAnsi="Calibri" w:cs="Calibri"/>
          <w:color w:val="D13438"/>
          <w:lang w:val="es-ES"/>
        </w:rPr>
      </w:pPr>
    </w:p>
    <w:p w14:paraId="3F3A36D1" w14:textId="20CB17F2"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es lo que el salario mínimo debe de satisfacer económicamente?</w:t>
      </w:r>
    </w:p>
    <w:p w14:paraId="052E2824" w14:textId="13672696"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90, de la Ley Federal del Trabajo, el salario mínimo deberá ser suficiente para satisfacer las necesidades normales de una o un jefe de familia en el orden material, social y cultural, y para proveer a la educación obligatoria de las y los hijos. Se considera de utilidad social el establecimiento de instituciones y medidas que protejan la capacidad adquisitiva del salario y faciliten el acceso de toda persona trabajadora a la obtención de satisfactores. La fijación anual de los salarios mínimos, o la revisión de estos, nunca estará́ por debajo de la inflación observada durante el periodo de su vigencia transcurrido.</w:t>
      </w:r>
    </w:p>
    <w:p w14:paraId="64A4D20F" w14:textId="46C69FD0"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90</w:t>
      </w:r>
    </w:p>
    <w:p w14:paraId="3657B404" w14:textId="62184A6F" w:rsidR="2FF4B21C" w:rsidRDefault="2FF4B21C" w:rsidP="2FF4B21C">
      <w:pPr>
        <w:rPr>
          <w:rFonts w:ascii="Calibri" w:eastAsia="Calibri" w:hAnsi="Calibri" w:cs="Calibri"/>
          <w:color w:val="D13438"/>
          <w:lang w:val="es-ES"/>
        </w:rPr>
      </w:pPr>
    </w:p>
    <w:p w14:paraId="48D88CAF" w14:textId="7FCE94B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tipos de salarios mínimos existen?</w:t>
      </w:r>
    </w:p>
    <w:p w14:paraId="0674F8C1" w14:textId="79E1E283"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91, de la Ley Federal del Trabajo, los salarios mínimos podrán ser generales para una o varias áreas geográficas de aplicación, que pueden extenderse a una o más entidades federativas o profesionales, para una rama determinada de la actividad económica o para profesiones, oficios o trabajos especiales, dentro de una o varias áreas geográficas.</w:t>
      </w:r>
    </w:p>
    <w:p w14:paraId="6699E7A0" w14:textId="5F9BE8C8"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91</w:t>
      </w:r>
    </w:p>
    <w:p w14:paraId="47ED934E" w14:textId="1E4167EF" w:rsidR="2FF4B21C" w:rsidRDefault="2FF4B21C" w:rsidP="2FF4B21C">
      <w:pPr>
        <w:rPr>
          <w:rFonts w:ascii="Calibri" w:eastAsia="Calibri" w:hAnsi="Calibri" w:cs="Calibri"/>
          <w:color w:val="D13438"/>
          <w:lang w:val="es-ES"/>
        </w:rPr>
      </w:pPr>
    </w:p>
    <w:p w14:paraId="6469B4C2" w14:textId="00B2C3B1"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¿A quiénes aplican los salarios mínimos generales?</w:t>
      </w:r>
    </w:p>
    <w:p w14:paraId="7F647E45" w14:textId="60817958"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92, de la Ley Federal del Trabajo, los salarios mínimos generales regirán para todos los trabajadores del área o áreas geográficas de aplicación que se determinen, independientemente de las ramas de la actividad económica, profesiones, oficios o trabajos especiales.</w:t>
      </w:r>
    </w:p>
    <w:p w14:paraId="1AE2CB85" w14:textId="6D2F94FF"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92</w:t>
      </w:r>
    </w:p>
    <w:p w14:paraId="5FE8FED1" w14:textId="237DF1A6" w:rsidR="2FF4B21C" w:rsidRDefault="2FF4B21C" w:rsidP="2FF4B21C">
      <w:pPr>
        <w:rPr>
          <w:rFonts w:ascii="Calibri" w:eastAsia="Calibri" w:hAnsi="Calibri" w:cs="Calibri"/>
          <w:color w:val="D13438"/>
          <w:lang w:val="es-ES"/>
        </w:rPr>
      </w:pPr>
    </w:p>
    <w:p w14:paraId="2970FA2C" w14:textId="02E2A2B2"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¿A quiénes aplican los salarios mínimos profesionales?</w:t>
      </w:r>
    </w:p>
    <w:p w14:paraId="33BF7865" w14:textId="75D9C02C"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93, de la Ley Federal del Trabajo, los salarios mínimos profesionales regirán para todos los trabajadores de las ramas de actividad económica, profesiones, oficios o trabajos especiales que se determinen dentro de una o varias aéreas geográficas de aplicación.</w:t>
      </w:r>
    </w:p>
    <w:p w14:paraId="26CBF4E7" w14:textId="6E5AAC4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93</w:t>
      </w:r>
    </w:p>
    <w:p w14:paraId="1FBDB472" w14:textId="7920CFC2" w:rsidR="2FF4B21C" w:rsidRDefault="2FF4B21C" w:rsidP="2FF4B21C">
      <w:pPr>
        <w:rPr>
          <w:rFonts w:ascii="Calibri" w:eastAsia="Calibri" w:hAnsi="Calibri" w:cs="Calibri"/>
          <w:color w:val="D13438"/>
          <w:lang w:val="es-ES"/>
        </w:rPr>
      </w:pPr>
    </w:p>
    <w:p w14:paraId="2FD8076B" w14:textId="4FC27BE3"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organismo determina los salarios mínimos?</w:t>
      </w:r>
    </w:p>
    <w:p w14:paraId="286DBD58" w14:textId="60469B7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94, de la Ley Federal del Trabajo, los salarios mínimos se fijarán por una Comisión Nacional integrada por representantes de los trabajadores, de los patrones y del gobierno, la cual podrá́ auxiliarse de las comisiones especiales de carácter consultivo que considere indispensables para el mejor desempeño de sus funciones. El nombre de la comisión es Comisión Nacional de Salarios Mínimos (</w:t>
      </w:r>
      <w:proofErr w:type="spellStart"/>
      <w:r w:rsidRPr="2FF4B21C">
        <w:rPr>
          <w:rFonts w:ascii="Calibri" w:eastAsia="Calibri" w:hAnsi="Calibri" w:cs="Calibri"/>
          <w:lang w:val="es-ES"/>
        </w:rPr>
        <w:t>Conasami</w:t>
      </w:r>
      <w:proofErr w:type="spellEnd"/>
      <w:r w:rsidRPr="2FF4B21C">
        <w:rPr>
          <w:rFonts w:ascii="Calibri" w:eastAsia="Calibri" w:hAnsi="Calibri" w:cs="Calibri"/>
          <w:lang w:val="es-ES"/>
        </w:rPr>
        <w:t>).</w:t>
      </w:r>
    </w:p>
    <w:p w14:paraId="0980D640" w14:textId="7EE650B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94</w:t>
      </w:r>
    </w:p>
    <w:p w14:paraId="1EB45462" w14:textId="1837641E" w:rsidR="2FF4B21C" w:rsidRDefault="2FF4B21C" w:rsidP="2FF4B21C">
      <w:pPr>
        <w:rPr>
          <w:rFonts w:ascii="Calibri" w:eastAsia="Calibri" w:hAnsi="Calibri" w:cs="Calibri"/>
          <w:color w:val="D13438"/>
          <w:lang w:val="es-ES"/>
        </w:rPr>
      </w:pPr>
    </w:p>
    <w:p w14:paraId="35224CD9" w14:textId="22D01F2C"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¿Quiénes integran la Comisión Nacional de Salarios Mínimos (</w:t>
      </w:r>
      <w:proofErr w:type="spellStart"/>
      <w:r w:rsidRPr="2FF4B21C">
        <w:rPr>
          <w:rFonts w:ascii="Calibri" w:eastAsia="Calibri" w:hAnsi="Calibri" w:cs="Calibri"/>
          <w:lang w:val="es-ES"/>
        </w:rPr>
        <w:t>Conasami</w:t>
      </w:r>
      <w:proofErr w:type="spellEnd"/>
      <w:r w:rsidRPr="2FF4B21C">
        <w:rPr>
          <w:rFonts w:ascii="Calibri" w:eastAsia="Calibri" w:hAnsi="Calibri" w:cs="Calibri"/>
          <w:lang w:val="es-ES"/>
        </w:rPr>
        <w:t>)?</w:t>
      </w:r>
    </w:p>
    <w:p w14:paraId="0BDAF103" w14:textId="3BFF3F5E"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los artículos 94 y 95, de la Ley Federal del Trabajo, la Comisión Nacional de los Salarios Mínimos (</w:t>
      </w:r>
      <w:proofErr w:type="spellStart"/>
      <w:r w:rsidRPr="2FF4B21C">
        <w:rPr>
          <w:rFonts w:ascii="Calibri" w:eastAsia="Calibri" w:hAnsi="Calibri" w:cs="Calibri"/>
          <w:lang w:val="es-ES"/>
        </w:rPr>
        <w:t>Conasami</w:t>
      </w:r>
      <w:proofErr w:type="spellEnd"/>
      <w:r w:rsidRPr="2FF4B21C">
        <w:rPr>
          <w:rFonts w:ascii="Calibri" w:eastAsia="Calibri" w:hAnsi="Calibri" w:cs="Calibri"/>
          <w:lang w:val="es-ES"/>
        </w:rPr>
        <w:t>) y las Comisiones Consultivas se integrarán en forma tripartita, esto significa, por representantes de los trabajadores, de los patrones y del gobierno.</w:t>
      </w:r>
    </w:p>
    <w:p w14:paraId="2A33B942" w14:textId="2E13FE50"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Artículos 94 y 95</w:t>
      </w:r>
    </w:p>
    <w:p w14:paraId="24F5EFE4" w14:textId="5C050B18" w:rsidR="2FF4B21C" w:rsidRDefault="2FF4B21C" w:rsidP="2FF4B21C">
      <w:pPr>
        <w:rPr>
          <w:rFonts w:ascii="Calibri" w:eastAsia="Calibri" w:hAnsi="Calibri" w:cs="Calibri"/>
          <w:color w:val="D13438"/>
          <w:lang w:val="es-ES"/>
        </w:rPr>
      </w:pPr>
    </w:p>
    <w:p w14:paraId="035F1553" w14:textId="0A440E26"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¿Cómo se establece el salario mínimo general por áreas geográficas?</w:t>
      </w:r>
    </w:p>
    <w:p w14:paraId="15B4AAA4" w14:textId="7ECD9072"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96, de la Ley Federal del Trabajo, la Comisión Nacional de los Salarios Mínimos (</w:t>
      </w:r>
      <w:proofErr w:type="spellStart"/>
      <w:r w:rsidRPr="2FF4B21C">
        <w:rPr>
          <w:rFonts w:ascii="Calibri" w:eastAsia="Calibri" w:hAnsi="Calibri" w:cs="Calibri"/>
          <w:lang w:val="es-ES"/>
        </w:rPr>
        <w:t>Conasami</w:t>
      </w:r>
      <w:proofErr w:type="spellEnd"/>
      <w:r w:rsidRPr="2FF4B21C">
        <w:rPr>
          <w:rFonts w:ascii="Calibri" w:eastAsia="Calibri" w:hAnsi="Calibri" w:cs="Calibri"/>
          <w:lang w:val="es-ES"/>
        </w:rPr>
        <w:t>), determinará la división de la República en áreas geográficas, las que estarán constituidas por uno o más municipios en los que deba regir un mismo salario mínimo general, sin que necesariamente exista continuidad territorial entre dichos municipios.</w:t>
      </w:r>
    </w:p>
    <w:p w14:paraId="6BBC599A" w14:textId="6AEDE8CB"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96</w:t>
      </w:r>
    </w:p>
    <w:p w14:paraId="64699EB3" w14:textId="7135936A" w:rsidR="2FF4B21C" w:rsidRDefault="2FF4B21C" w:rsidP="2FF4B21C">
      <w:pPr>
        <w:rPr>
          <w:rFonts w:ascii="Calibri" w:eastAsia="Calibri" w:hAnsi="Calibri" w:cs="Calibri"/>
          <w:color w:val="D13438"/>
          <w:lang w:val="es-ES"/>
        </w:rPr>
      </w:pPr>
    </w:p>
    <w:p w14:paraId="33CD3609" w14:textId="6B6CFAD4"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¿El salario mínimo puede ser objeto de compensación, descuento o reducción?</w:t>
      </w:r>
    </w:p>
    <w:p w14:paraId="7E5B296F" w14:textId="3DE36023"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 xml:space="preserve">De conformidad con el artículo 97, de la Ley Federal del Trabajo, de manera general no, sin embargo, existen cuatro excepciones en las que el salario mínimo si puede ser objeto de compensación, descuento o reducción: I. Pensiones alimenticias decretadas por la autoridad competente; II. Pago de habitaciones por parte de los trabajadores. Es importante precisar que el descuento que se haga al trabajador por concepto de arrendamiento no podrá́ exceder del diez por ciento del salario. III. Pago de abonos para cubrir préstamos provenientes del Fondo Nacional de la Vivienda para los Trabajadores y para el pago del crédito para la adquisición de viviendas </w:t>
      </w:r>
      <w:r w:rsidRPr="2FF4B21C">
        <w:rPr>
          <w:rFonts w:ascii="Calibri" w:eastAsia="Calibri" w:hAnsi="Calibri" w:cs="Calibri"/>
          <w:color w:val="D13438"/>
          <w:lang w:val="es-ES"/>
        </w:rPr>
        <w:t>ubicadas en conjuntos habitacionales financiados por el Instituto del Fondo Nacional de la Vivienda para los Trabajadores se les descontará el 1</w:t>
      </w:r>
      <w:r w:rsidRPr="2FF4B21C">
        <w:rPr>
          <w:rFonts w:ascii="Calibri" w:eastAsia="Calibri" w:hAnsi="Calibri" w:cs="Calibri"/>
          <w:lang w:val="es-ES"/>
        </w:rPr>
        <w:t>% del salario integrado. Estos descuentos deberán haber sido aceptados libremente por el trabajador y no podrán exceder el 20% del salario; y, IV. Pago de abonos para cubrir los créditos del Instituto del Fondo Nacional para el Consumo de los Trabajadores, destinados a la adquisición de bienes de consumo duradero o al pago de servicios. Estos descuentos estarán precedidos de la aceptación que libremente haya hecho el trabajador y no podrán exceder del 10% del salario.</w:t>
      </w:r>
    </w:p>
    <w:p w14:paraId="7E2FEE55" w14:textId="65B09B50"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97</w:t>
      </w:r>
    </w:p>
    <w:p w14:paraId="7D9CCB18" w14:textId="6DFD626F" w:rsidR="2FF4B21C" w:rsidRDefault="2FF4B21C" w:rsidP="2FF4B21C">
      <w:pPr>
        <w:rPr>
          <w:lang w:val="es-ES"/>
        </w:rPr>
      </w:pPr>
    </w:p>
    <w:p w14:paraId="2CCAC705" w14:textId="2D8A9FDD" w:rsidR="002B5A70" w:rsidRPr="00060FE5" w:rsidRDefault="00CC7D6D" w:rsidP="00FC3CE1">
      <w:pPr>
        <w:pStyle w:val="Heading3"/>
        <w:rPr>
          <w:ins w:id="54" w:author="Daniel Meraz" w:date="2023-10-05T16:01:00Z"/>
          <w:lang w:val="es-ES"/>
        </w:rPr>
      </w:pPr>
      <w:bookmarkStart w:id="55" w:name="_Toc147576161"/>
      <w:r>
        <w:rPr>
          <w:lang w:val="es-ES"/>
        </w:rPr>
        <w:lastRenderedPageBreak/>
        <w:t>Salario mínimo general</w:t>
      </w:r>
      <w:bookmarkEnd w:id="55"/>
      <w:r>
        <w:rPr>
          <w:lang w:val="es-ES"/>
        </w:rPr>
        <w:t xml:space="preserve"> </w:t>
      </w:r>
    </w:p>
    <w:p w14:paraId="38B82B4F" w14:textId="47627769" w:rsidR="00A7544C" w:rsidRDefault="00CC7D6D" w:rsidP="00FC3CE1">
      <w:pPr>
        <w:pStyle w:val="Heading3"/>
        <w:rPr>
          <w:lang w:val="es-ES"/>
        </w:rPr>
      </w:pPr>
      <w:bookmarkStart w:id="56" w:name="_Toc147576162"/>
      <w:r>
        <w:rPr>
          <w:lang w:val="es-ES"/>
        </w:rPr>
        <w:t xml:space="preserve">Salario </w:t>
      </w:r>
      <w:r w:rsidR="001A3F63">
        <w:rPr>
          <w:lang w:val="es-ES"/>
        </w:rPr>
        <w:t>áreas geográficas</w:t>
      </w:r>
      <w:bookmarkEnd w:id="56"/>
    </w:p>
    <w:p w14:paraId="42BEEDFA" w14:textId="7ECB76FB" w:rsidR="00FC3CE1" w:rsidRDefault="00FC3CE1" w:rsidP="00FC3CE1">
      <w:pPr>
        <w:pStyle w:val="Heading3"/>
        <w:rPr>
          <w:lang w:val="es-ES"/>
        </w:rPr>
      </w:pPr>
      <w:bookmarkStart w:id="57" w:name="_Toc147576163"/>
      <w:proofErr w:type="spellStart"/>
      <w:r>
        <w:rPr>
          <w:lang w:val="es-ES"/>
        </w:rPr>
        <w:t>Conasami</w:t>
      </w:r>
      <w:bookmarkEnd w:id="57"/>
      <w:proofErr w:type="spellEnd"/>
    </w:p>
    <w:p w14:paraId="4C6E24F0" w14:textId="6B64CB0A" w:rsidR="00FC3CE1" w:rsidRDefault="2FF4B21C" w:rsidP="00FC3CE1">
      <w:pPr>
        <w:pStyle w:val="Heading3"/>
        <w:rPr>
          <w:lang w:val="es-ES"/>
        </w:rPr>
      </w:pPr>
      <w:bookmarkStart w:id="58" w:name="_Toc147576164"/>
      <w:r w:rsidRPr="2FF4B21C">
        <w:rPr>
          <w:lang w:val="es-ES"/>
        </w:rPr>
        <w:t>Fijación de los salarios mínimos</w:t>
      </w:r>
      <w:bookmarkEnd w:id="58"/>
    </w:p>
    <w:p w14:paraId="4D60BD25" w14:textId="196EA7D3" w:rsidR="2FF4B21C" w:rsidRDefault="2FF4B21C" w:rsidP="2FF4B21C">
      <w:pPr>
        <w:pStyle w:val="Heading2"/>
        <w:rPr>
          <w:lang w:val="es-ES"/>
        </w:rPr>
      </w:pPr>
    </w:p>
    <w:p w14:paraId="44E0409E" w14:textId="1632F8DE" w:rsidR="00FC3CE1" w:rsidRDefault="2FF4B21C" w:rsidP="00FC3CE1">
      <w:pPr>
        <w:pStyle w:val="Heading2"/>
        <w:rPr>
          <w:lang w:val="es-ES"/>
        </w:rPr>
      </w:pPr>
      <w:bookmarkStart w:id="59" w:name="_Toc147576165"/>
      <w:r w:rsidRPr="2FF4B21C">
        <w:rPr>
          <w:lang w:val="es-ES"/>
        </w:rPr>
        <w:t>Normas protectoras y privilegios del salario</w:t>
      </w:r>
      <w:bookmarkEnd w:id="59"/>
      <w:r w:rsidRPr="2FF4B21C">
        <w:rPr>
          <w:lang w:val="es-ES"/>
        </w:rPr>
        <w:t xml:space="preserve"> </w:t>
      </w:r>
    </w:p>
    <w:p w14:paraId="161A417B" w14:textId="5095AD45"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¿Es posible que un trabajador pueda renunciar a percibir su salario?</w:t>
      </w:r>
    </w:p>
    <w:p w14:paraId="042B78F4" w14:textId="37ABE12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99, de la Ley Federal del Trabajo, no, ningún trabajador puede renunciar a percibir su salario o a sus salarios devengados, independientemente de los acuerdos que haya firmado.</w:t>
      </w:r>
    </w:p>
    <w:p w14:paraId="450EA815" w14:textId="64BE5B08"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99</w:t>
      </w:r>
    </w:p>
    <w:p w14:paraId="0CFA9A2F" w14:textId="32C8960E" w:rsidR="2FF4B21C" w:rsidRDefault="2FF4B21C" w:rsidP="2FF4B21C">
      <w:pPr>
        <w:rPr>
          <w:rFonts w:ascii="Calibri" w:eastAsia="Calibri" w:hAnsi="Calibri" w:cs="Calibri"/>
          <w:color w:val="D13438"/>
          <w:lang w:val="es-ES"/>
        </w:rPr>
      </w:pPr>
    </w:p>
    <w:p w14:paraId="79C69710" w14:textId="50FA6B16" w:rsidR="2FF4B21C" w:rsidRDefault="2FF4B21C" w:rsidP="2FF4B21C">
      <w:pPr>
        <w:rPr>
          <w:rFonts w:ascii="Calibri" w:eastAsia="Calibri" w:hAnsi="Calibri" w:cs="Calibri"/>
          <w:color w:val="D13438"/>
          <w:lang w:val="es-ES"/>
        </w:rPr>
      </w:pPr>
      <w:r w:rsidRPr="2FF4B21C">
        <w:rPr>
          <w:rFonts w:ascii="Calibri" w:eastAsia="Calibri" w:hAnsi="Calibri" w:cs="Calibri"/>
          <w:highlight w:val="yellow"/>
          <w:lang w:val="es-ES"/>
        </w:rPr>
        <w:t>¿Qué son los salarios devengados?</w:t>
      </w:r>
    </w:p>
    <w:p w14:paraId="23297FE6" w14:textId="5FB59DE3" w:rsidR="2FF4B21C" w:rsidRDefault="2FF4B21C" w:rsidP="2FF4B21C">
      <w:pPr>
        <w:rPr>
          <w:rFonts w:ascii="Calibri" w:eastAsia="Calibri" w:hAnsi="Calibri" w:cs="Calibri"/>
          <w:color w:val="D13438"/>
          <w:lang w:val="es-ES"/>
        </w:rPr>
      </w:pPr>
      <w:r w:rsidRPr="2FF4B21C">
        <w:rPr>
          <w:rFonts w:ascii="Calibri" w:eastAsia="Calibri" w:hAnsi="Calibri" w:cs="Calibri"/>
          <w:highlight w:val="yellow"/>
          <w:lang w:val="es-ES"/>
        </w:rPr>
        <w:t>Se refieren a los salarios trabajados y todavía no pagados o cubiertos por el patrón</w:t>
      </w:r>
    </w:p>
    <w:p w14:paraId="28CC88A4" w14:textId="307F2FC7" w:rsidR="2FF4B21C" w:rsidRDefault="2FF4B21C" w:rsidP="2FF4B21C">
      <w:pPr>
        <w:rPr>
          <w:rFonts w:ascii="Calibri" w:eastAsia="Calibri" w:hAnsi="Calibri" w:cs="Calibri"/>
          <w:color w:val="D13438"/>
          <w:lang w:val="es-ES"/>
        </w:rPr>
      </w:pPr>
    </w:p>
    <w:p w14:paraId="747E3C76" w14:textId="3F53AC8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¿El patrón le puede pagar a alguien más que no sea el trabajador?</w:t>
      </w:r>
    </w:p>
    <w:p w14:paraId="6AE74E1A" w14:textId="1E0151BE"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100, de la Ley Federal del Trabajo, de manera general no, el salario se pagará directamente al trabajador. Sin embargo, si el trabajador está imposibilitado para efectuar personalmente el cobro, el pago se hará́ a la persona que designe el trabajador como apoderado mediante carta poder suscrita por dos testigos.</w:t>
      </w:r>
    </w:p>
    <w:p w14:paraId="19B7F502" w14:textId="0ABD878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100</w:t>
      </w:r>
    </w:p>
    <w:p w14:paraId="73ECE849" w14:textId="73852B52" w:rsidR="2FF4B21C" w:rsidRDefault="2FF4B21C" w:rsidP="2FF4B21C">
      <w:pPr>
        <w:rPr>
          <w:rFonts w:ascii="Calibri" w:eastAsia="Calibri" w:hAnsi="Calibri" w:cs="Calibri"/>
          <w:color w:val="D13438"/>
          <w:lang w:val="es-ES"/>
        </w:rPr>
      </w:pPr>
    </w:p>
    <w:p w14:paraId="70020A3E" w14:textId="340047FC"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¿Cómo puede el patrón pagar el salario del trabajador?</w:t>
      </w:r>
    </w:p>
    <w:p w14:paraId="0E38D052" w14:textId="7DB7BA2C"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101, de la Ley Federal del Trabajo, el pago será en efectivo en moneda de curso legal y, solo con previo consentimiento del trabajador, el pago del salario puede efectuarse por medio de depósito en cuenta bancaria, tarjeta de débito, transferencias o cualquier otro medio electrónico.</w:t>
      </w:r>
    </w:p>
    <w:p w14:paraId="74111034" w14:textId="6A833A54"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101</w:t>
      </w:r>
    </w:p>
    <w:p w14:paraId="2B1F8A67" w14:textId="62D9939B" w:rsidR="2FF4B21C" w:rsidRDefault="2FF4B21C" w:rsidP="2FF4B21C">
      <w:pPr>
        <w:rPr>
          <w:rFonts w:ascii="Calibri" w:eastAsia="Calibri" w:hAnsi="Calibri" w:cs="Calibri"/>
          <w:color w:val="D13438"/>
          <w:lang w:val="es-ES"/>
        </w:rPr>
      </w:pPr>
    </w:p>
    <w:p w14:paraId="026DCF40" w14:textId="2C6AFBC6"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¿Quién debe de pagar los gastos y costos cuando el pago del salario sea mediante depósito en cuenta bancaria, tarjeta de débito, transferencias o cualquier otro medio electrónico?</w:t>
      </w:r>
    </w:p>
    <w:p w14:paraId="794AFAEB" w14:textId="439D83EC"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101, de la Ley Federal del Trabajo, los gastos y costos que se generen cuando el pago del salario sea mediante depósito en cuenta bancaria, tarjeta de débito, transferencias o cualquier otro medio electrónico, serán cubiertos por el patrón.</w:t>
      </w:r>
    </w:p>
    <w:p w14:paraId="76829E47" w14:textId="3484DF0D"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101</w:t>
      </w:r>
    </w:p>
    <w:p w14:paraId="579C9226" w14:textId="1BFE9A52" w:rsidR="2FF4B21C" w:rsidRDefault="2FF4B21C" w:rsidP="2FF4B21C">
      <w:pPr>
        <w:rPr>
          <w:rFonts w:ascii="Calibri" w:eastAsia="Calibri" w:hAnsi="Calibri" w:cs="Calibri"/>
          <w:color w:val="D13438"/>
          <w:lang w:val="es-ES"/>
        </w:rPr>
      </w:pPr>
    </w:p>
    <w:p w14:paraId="6AE8D921" w14:textId="40893334" w:rsidR="2FF4B21C" w:rsidRDefault="2FF4B21C" w:rsidP="2FF4B21C">
      <w:pPr>
        <w:rPr>
          <w:rFonts w:ascii="Calibri" w:eastAsia="Calibri" w:hAnsi="Calibri" w:cs="Calibri"/>
          <w:color w:val="D13438"/>
          <w:lang w:val="es-ES"/>
        </w:rPr>
      </w:pPr>
      <w:r w:rsidRPr="2FF4B21C">
        <w:rPr>
          <w:rFonts w:ascii="Calibri" w:eastAsia="Calibri" w:hAnsi="Calibri" w:cs="Calibri"/>
          <w:highlight w:val="yellow"/>
          <w:lang w:val="es-ES"/>
        </w:rPr>
        <w:t>¿El patrón puede pagar el salario del trabajador mediante cheque?</w:t>
      </w:r>
    </w:p>
    <w:p w14:paraId="5CEE8C30" w14:textId="3E17EE79" w:rsidR="2FF4B21C" w:rsidRDefault="2FF4B21C" w:rsidP="2FF4B21C">
      <w:pPr>
        <w:rPr>
          <w:rFonts w:ascii="Calibri" w:eastAsia="Calibri" w:hAnsi="Calibri" w:cs="Calibri"/>
          <w:color w:val="D13438"/>
          <w:lang w:val="es-ES"/>
        </w:rPr>
      </w:pPr>
      <w:r w:rsidRPr="2FF4B21C">
        <w:rPr>
          <w:rFonts w:ascii="Calibri" w:eastAsia="Calibri" w:hAnsi="Calibri" w:cs="Calibri"/>
          <w:highlight w:val="yellow"/>
          <w:lang w:val="es-ES"/>
        </w:rPr>
        <w:t>Sí, el patrón puede pagar el salario mediante cheuque, siempre que este tenga fondos y se haga efectivo en moneda de curso legal.</w:t>
      </w:r>
    </w:p>
    <w:p w14:paraId="53C4A48E" w14:textId="6D6FE611" w:rsidR="2FF4B21C" w:rsidRDefault="2FF4B21C" w:rsidP="2FF4B21C">
      <w:pPr>
        <w:rPr>
          <w:rFonts w:ascii="Calibri" w:eastAsia="Calibri" w:hAnsi="Calibri" w:cs="Calibri"/>
          <w:color w:val="D13438"/>
          <w:lang w:val="es-ES"/>
        </w:rPr>
      </w:pPr>
    </w:p>
    <w:p w14:paraId="708B9231" w14:textId="26E92955"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lastRenderedPageBreak/>
        <w:t>¿El patrón puede pagar el salario en especie, o sea, mediante mercancías, vales, fichas o cualquier otro signo representativo con que se pretenda substituir la moneda de curso legal?</w:t>
      </w:r>
    </w:p>
    <w:p w14:paraId="087E0762" w14:textId="1C5FFFA0"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101, de la Ley Federal del Trabajo, no. El patrón no tiene permitido sustituir el pago del salario a través de mercancías, vales, fichas o cualquier otro signo representativo.</w:t>
      </w:r>
    </w:p>
    <w:p w14:paraId="52B5E3E5" w14:textId="0D13873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101</w:t>
      </w:r>
    </w:p>
    <w:p w14:paraId="59A1AEA4" w14:textId="1FB3716B" w:rsidR="2FF4B21C" w:rsidRDefault="2FF4B21C" w:rsidP="2FF4B21C">
      <w:pPr>
        <w:rPr>
          <w:rFonts w:ascii="Calibri" w:eastAsia="Calibri" w:hAnsi="Calibri" w:cs="Calibri"/>
          <w:color w:val="D13438"/>
          <w:lang w:val="es-ES"/>
        </w:rPr>
      </w:pPr>
    </w:p>
    <w:p w14:paraId="4A9F74A9" w14:textId="2BFCE3B2"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¿El patrón debe entregar recibos de pago del salario?</w:t>
      </w:r>
    </w:p>
    <w:p w14:paraId="426CF921" w14:textId="7039637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 xml:space="preserve">De conformidad con el artículo 101, de la Ley Federal del Trabajo, sí, los recibos de pago deberán entregarse al trabajador en forma impresa y deberán tener la firma del trabajador. </w:t>
      </w:r>
    </w:p>
    <w:p w14:paraId="02AF95A9" w14:textId="55E7A6F6"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101</w:t>
      </w:r>
    </w:p>
    <w:p w14:paraId="79B62B77" w14:textId="4E2136F1" w:rsidR="2FF4B21C" w:rsidRDefault="2FF4B21C" w:rsidP="2FF4B21C">
      <w:pPr>
        <w:rPr>
          <w:rFonts w:ascii="Calibri" w:eastAsia="Calibri" w:hAnsi="Calibri" w:cs="Calibri"/>
          <w:color w:val="D13438"/>
          <w:lang w:val="es-ES"/>
        </w:rPr>
      </w:pPr>
    </w:p>
    <w:p w14:paraId="29C92513" w14:textId="339ADCC2"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pasa cuando el patrón tiene recibos de pago del salario, pero no tienen la firma del trabajador?</w:t>
      </w:r>
    </w:p>
    <w:p w14:paraId="1A65EEA2" w14:textId="1FF36C16"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101, de la Ley Federal del Trabajo, los recibos de pago impresos no serán válidos sin la firma del trabajador.</w:t>
      </w:r>
    </w:p>
    <w:p w14:paraId="23A35286" w14:textId="45345B5C"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101</w:t>
      </w:r>
    </w:p>
    <w:p w14:paraId="23B0AD5F" w14:textId="416B97F8" w:rsidR="2FF4B21C" w:rsidRDefault="2FF4B21C" w:rsidP="2FF4B21C">
      <w:pPr>
        <w:rPr>
          <w:rFonts w:ascii="Calibri" w:eastAsia="Calibri" w:hAnsi="Calibri" w:cs="Calibri"/>
          <w:color w:val="D13438"/>
          <w:lang w:val="es-ES"/>
        </w:rPr>
      </w:pPr>
    </w:p>
    <w:p w14:paraId="053FE1F4" w14:textId="300BB3A2"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¿Los Comprobantes Fiscales Digitales por Internet (CFDI) pueden sustituir a los recibos del pago del salario impresos?</w:t>
      </w:r>
    </w:p>
    <w:p w14:paraId="464C869D" w14:textId="10A26B0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101, de la Ley Federal del Trabajo, sí, los Comprobantes Fiscales Digitales por Internet (CFDI) pueden sustituir a los recibos del pago del salario impresos, siempre que se haya verificado la veracidad del CFDI en el portal de internet del Servicio de Administración Tributaria.</w:t>
      </w:r>
    </w:p>
    <w:p w14:paraId="33311E7E" w14:textId="0B0713C3"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101</w:t>
      </w:r>
    </w:p>
    <w:p w14:paraId="16FA5B37" w14:textId="15991834" w:rsidR="2FF4B21C" w:rsidRDefault="2FF4B21C" w:rsidP="2FF4B21C">
      <w:pPr>
        <w:rPr>
          <w:rFonts w:ascii="Calibri" w:eastAsia="Calibri" w:hAnsi="Calibri" w:cs="Calibri"/>
          <w:color w:val="D13438"/>
          <w:lang w:val="es-ES"/>
        </w:rPr>
      </w:pPr>
    </w:p>
    <w:p w14:paraId="5ADB9112" w14:textId="1CFFD0FE" w:rsidR="2FF4B21C" w:rsidRDefault="2FF4B21C" w:rsidP="2FF4B21C">
      <w:pPr>
        <w:rPr>
          <w:rFonts w:ascii="Calibri" w:eastAsia="Calibri" w:hAnsi="Calibri" w:cs="Calibri"/>
          <w:color w:val="D13438"/>
          <w:lang w:val="es-ES"/>
        </w:rPr>
      </w:pPr>
      <w:r w:rsidRPr="2FF4B21C">
        <w:rPr>
          <w:rFonts w:ascii="Calibri" w:eastAsia="Calibri" w:hAnsi="Calibri" w:cs="Calibri"/>
          <w:highlight w:val="yellow"/>
          <w:lang w:val="es-ES"/>
        </w:rPr>
        <w:t>¿Qué datos se requieren para que un Comprobantes Fiscales Digitales por Internet (CFDI) de Nómina sea válido?</w:t>
      </w:r>
    </w:p>
    <w:p w14:paraId="315BA212" w14:textId="5B8FB665" w:rsidR="2FF4B21C" w:rsidRDefault="2FF4B21C" w:rsidP="2FF4B21C">
      <w:pPr>
        <w:rPr>
          <w:rFonts w:ascii="Calibri" w:eastAsia="Calibri" w:hAnsi="Calibri" w:cs="Calibri"/>
          <w:color w:val="D13438"/>
          <w:lang w:val="es-ES"/>
        </w:rPr>
      </w:pPr>
      <w:r w:rsidRPr="2FF4B21C">
        <w:rPr>
          <w:rFonts w:ascii="Calibri" w:eastAsia="Calibri" w:hAnsi="Calibri" w:cs="Calibri"/>
          <w:highlight w:val="yellow"/>
          <w:lang w:val="es-ES"/>
        </w:rPr>
        <w:t>De conformidad con el Servicio de Administración Tributaria, para que un Comprobantes Fiscales Digitales por Internet (CFDI) de Nómina sea válido requiere: 1. Incluir el RFC y nombre del patrón que lo emite y del trabajador que lo recibe. 2. Señalar el domicilio y régimen fiscal del patrón emisor. 3. Incluir la cantidad pagada antes y después de impuestos y el número de días al que le corresponde el pago. 4. Señalar el medio de pago, fecha y cada cuánto se realiza. 5. Especificar unidad de medida, código y descripción del bien o servicio. 6. Tener un Certificado de Sello Digital emitido por el SAT, el cual incluye un número de certificado.</w:t>
      </w:r>
    </w:p>
    <w:p w14:paraId="2A4B8B88" w14:textId="03724B1C" w:rsidR="2FF4B21C" w:rsidRDefault="2FF4B21C" w:rsidP="2FF4B21C">
      <w:pPr>
        <w:rPr>
          <w:rFonts w:ascii="Calibri" w:eastAsia="Calibri" w:hAnsi="Calibri" w:cs="Calibri"/>
          <w:color w:val="D13438"/>
          <w:lang w:val="es-ES"/>
        </w:rPr>
      </w:pPr>
    </w:p>
    <w:p w14:paraId="6965F9A9" w14:textId="4B357CAF"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¿El trabajador puede recibir prestaciones en especie por su trabajo?</w:t>
      </w:r>
    </w:p>
    <w:p w14:paraId="74DF6804" w14:textId="11192603"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101, de la Ley Federal del Trabajo, sí. Las prestaciones en especie deberán ser apropiadas al uso personal del trabajador y de su familia y razonablemente proporcionadas al monto del salario que se pague en efectivo.</w:t>
      </w:r>
    </w:p>
    <w:p w14:paraId="74B2BB72" w14:textId="15F9BE74" w:rsidR="2FF4B21C" w:rsidRDefault="2FF4B21C" w:rsidP="2FF4B21C">
      <w:pPr>
        <w:ind w:left="708" w:hanging="708"/>
        <w:rPr>
          <w:rFonts w:ascii="Calibri" w:eastAsia="Calibri" w:hAnsi="Calibri" w:cs="Calibri"/>
          <w:color w:val="D13438"/>
          <w:lang w:val="es-ES"/>
        </w:rPr>
      </w:pPr>
      <w:r w:rsidRPr="2FF4B21C">
        <w:rPr>
          <w:rFonts w:ascii="Calibri" w:eastAsia="Calibri" w:hAnsi="Calibri" w:cs="Calibri"/>
          <w:lang w:val="es-ES"/>
        </w:rPr>
        <w:t>LFT – Artículo 102</w:t>
      </w:r>
    </w:p>
    <w:p w14:paraId="2E8F1533" w14:textId="3D51307B" w:rsidR="2FF4B21C" w:rsidRDefault="2FF4B21C" w:rsidP="2FF4B21C">
      <w:pPr>
        <w:ind w:left="708" w:hanging="708"/>
        <w:rPr>
          <w:rFonts w:ascii="Calibri" w:eastAsia="Calibri" w:hAnsi="Calibri" w:cs="Calibri"/>
          <w:color w:val="D13438"/>
          <w:lang w:val="es-ES"/>
        </w:rPr>
      </w:pPr>
    </w:p>
    <w:p w14:paraId="45FA4768" w14:textId="57A7C2D9" w:rsidR="2FF4B21C" w:rsidRDefault="2FF4B21C" w:rsidP="2FF4B21C">
      <w:pPr>
        <w:ind w:left="708" w:hanging="708"/>
        <w:rPr>
          <w:rFonts w:ascii="Calibri" w:eastAsia="Calibri" w:hAnsi="Calibri" w:cs="Calibri"/>
          <w:color w:val="D13438"/>
          <w:lang w:val="es-ES"/>
        </w:rPr>
      </w:pPr>
      <w:r w:rsidRPr="2FF4B21C">
        <w:rPr>
          <w:rFonts w:ascii="Calibri" w:eastAsia="Calibri" w:hAnsi="Calibri" w:cs="Calibri"/>
          <w:color w:val="D13438"/>
          <w:lang w:val="es-ES"/>
        </w:rPr>
        <w:t>¿Qué es una prestación en especie?</w:t>
      </w:r>
    </w:p>
    <w:p w14:paraId="4C91C961" w14:textId="00BD544C" w:rsidR="2FF4B21C" w:rsidRDefault="2FF4B21C" w:rsidP="2FF4B21C">
      <w:pPr>
        <w:rPr>
          <w:rFonts w:ascii="Calibri" w:eastAsia="Calibri" w:hAnsi="Calibri" w:cs="Calibri"/>
          <w:color w:val="D13438"/>
          <w:lang w:val="es-ES"/>
        </w:rPr>
      </w:pPr>
    </w:p>
    <w:p w14:paraId="280275EA" w14:textId="67F07425" w:rsidR="2FF4B21C" w:rsidRDefault="2FF4B21C" w:rsidP="2FF4B21C">
      <w:pPr>
        <w:ind w:left="708" w:hanging="708"/>
        <w:rPr>
          <w:rFonts w:ascii="Calibri" w:eastAsia="Calibri" w:hAnsi="Calibri" w:cs="Calibri"/>
          <w:color w:val="D13438"/>
          <w:lang w:val="es-ES"/>
        </w:rPr>
      </w:pPr>
    </w:p>
    <w:p w14:paraId="17F82AAC" w14:textId="5B602067" w:rsidR="2FF4B21C" w:rsidRDefault="2FF4B21C" w:rsidP="2FF4B21C">
      <w:pPr>
        <w:rPr>
          <w:rFonts w:ascii="Calibri" w:eastAsia="Calibri" w:hAnsi="Calibri" w:cs="Calibri"/>
          <w:color w:val="D13438"/>
          <w:lang w:val="es-ES"/>
        </w:rPr>
      </w:pPr>
      <w:r w:rsidRPr="2FF4B21C">
        <w:rPr>
          <w:rFonts w:ascii="Calibri" w:eastAsia="Calibri" w:hAnsi="Calibri" w:cs="Calibri"/>
          <w:highlight w:val="yellow"/>
          <w:lang w:val="es-ES"/>
        </w:rPr>
        <w:t>¿Cuáles pueden ser prestaciones en especie?</w:t>
      </w:r>
    </w:p>
    <w:p w14:paraId="13A6A30A" w14:textId="5DB6DB3E" w:rsidR="2FF4B21C" w:rsidRDefault="2FF4B21C" w:rsidP="2FF4B21C">
      <w:pPr>
        <w:rPr>
          <w:rFonts w:ascii="Calibri" w:eastAsia="Calibri" w:hAnsi="Calibri" w:cs="Calibri"/>
          <w:color w:val="D13438"/>
          <w:lang w:val="es-ES"/>
        </w:rPr>
      </w:pPr>
      <w:r w:rsidRPr="2FF4B21C">
        <w:rPr>
          <w:rFonts w:ascii="Calibri" w:eastAsia="Calibri" w:hAnsi="Calibri" w:cs="Calibri"/>
          <w:highlight w:val="yellow"/>
          <w:lang w:val="es-ES"/>
        </w:rPr>
        <w:t xml:space="preserve">Ejemplos de prestaciones en especie: </w:t>
      </w:r>
    </w:p>
    <w:p w14:paraId="65D00AE7" w14:textId="501F2C0C" w:rsidR="2FF4B21C" w:rsidRDefault="2FF4B21C" w:rsidP="2FF4B21C">
      <w:pPr>
        <w:ind w:left="708" w:hanging="708"/>
        <w:rPr>
          <w:rFonts w:ascii="Calibri" w:eastAsia="Calibri" w:hAnsi="Calibri" w:cs="Calibri"/>
          <w:color w:val="D13438"/>
          <w:lang w:val="es-ES"/>
        </w:rPr>
      </w:pPr>
    </w:p>
    <w:p w14:paraId="7A1A756C" w14:textId="6D3AF7C3" w:rsidR="2FF4B21C" w:rsidRDefault="2FF4B21C" w:rsidP="2FF4B21C">
      <w:pPr>
        <w:ind w:left="708" w:hanging="708"/>
        <w:rPr>
          <w:rFonts w:ascii="Calibri" w:eastAsia="Calibri" w:hAnsi="Calibri" w:cs="Calibri"/>
          <w:color w:val="D13438"/>
          <w:lang w:val="es-ES"/>
        </w:rPr>
      </w:pPr>
      <w:r w:rsidRPr="2FF4B21C">
        <w:rPr>
          <w:rFonts w:ascii="Calibri" w:eastAsia="Calibri" w:hAnsi="Calibri" w:cs="Calibri"/>
          <w:color w:val="D13438"/>
          <w:lang w:val="es-ES"/>
        </w:rPr>
        <w:t xml:space="preserve">las prestaciones en especie integran salario? </w:t>
      </w:r>
    </w:p>
    <w:p w14:paraId="5B19D967" w14:textId="471F40F1" w:rsidR="2FF4B21C" w:rsidRDefault="2FF4B21C" w:rsidP="2FF4B21C">
      <w:pPr>
        <w:ind w:left="708" w:hanging="708"/>
        <w:rPr>
          <w:rFonts w:ascii="Calibri" w:eastAsia="Calibri" w:hAnsi="Calibri" w:cs="Calibri"/>
          <w:color w:val="D13438"/>
          <w:lang w:val="es-ES"/>
        </w:rPr>
      </w:pPr>
    </w:p>
    <w:p w14:paraId="7D5E0895" w14:textId="4D0D568B" w:rsidR="2FF4B21C" w:rsidRDefault="2FF4B21C" w:rsidP="2FF4B21C">
      <w:pPr>
        <w:ind w:left="708" w:hanging="708"/>
        <w:rPr>
          <w:rFonts w:ascii="Calibri" w:eastAsia="Calibri" w:hAnsi="Calibri" w:cs="Calibri"/>
          <w:color w:val="D13438"/>
          <w:lang w:val="es-ES"/>
        </w:rPr>
      </w:pPr>
      <w:r w:rsidRPr="2FF4B21C">
        <w:rPr>
          <w:rFonts w:ascii="Calibri" w:eastAsia="Calibri" w:hAnsi="Calibri" w:cs="Calibri"/>
          <w:color w:val="D13438"/>
          <w:lang w:val="es-ES"/>
        </w:rPr>
        <w:t xml:space="preserve">¿Como se puede calcular la integración del salario de una prestación en especie? </w:t>
      </w:r>
    </w:p>
    <w:p w14:paraId="093D7CC2" w14:textId="1803F8B9" w:rsidR="2FF4B21C" w:rsidRDefault="2FF4B21C" w:rsidP="2FF4B21C">
      <w:pPr>
        <w:ind w:left="708" w:hanging="708"/>
        <w:rPr>
          <w:rFonts w:ascii="Calibri" w:eastAsia="Calibri" w:hAnsi="Calibri" w:cs="Calibri"/>
          <w:color w:val="D13438"/>
          <w:lang w:val="es-ES"/>
        </w:rPr>
      </w:pPr>
    </w:p>
    <w:p w14:paraId="329552DB" w14:textId="521EA350" w:rsidR="2FF4B21C" w:rsidRDefault="2FF4B21C" w:rsidP="2FF4B21C">
      <w:pPr>
        <w:ind w:left="708" w:hanging="708"/>
        <w:rPr>
          <w:rFonts w:ascii="Calibri" w:eastAsia="Calibri" w:hAnsi="Calibri" w:cs="Calibri"/>
          <w:color w:val="D13438"/>
          <w:lang w:val="es-ES"/>
        </w:rPr>
      </w:pPr>
      <w:r w:rsidRPr="2FF4B21C">
        <w:rPr>
          <w:rFonts w:ascii="Calibri" w:eastAsia="Calibri" w:hAnsi="Calibri" w:cs="Calibri"/>
          <w:color w:val="D13438"/>
          <w:lang w:val="es-ES"/>
        </w:rPr>
        <w:t xml:space="preserve">¿En mi </w:t>
      </w:r>
      <w:proofErr w:type="spellStart"/>
      <w:r w:rsidRPr="2FF4B21C">
        <w:rPr>
          <w:rFonts w:ascii="Calibri" w:eastAsia="Calibri" w:hAnsi="Calibri" w:cs="Calibri"/>
          <w:color w:val="D13438"/>
          <w:lang w:val="es-ES"/>
        </w:rPr>
        <w:t>empesa</w:t>
      </w:r>
      <w:proofErr w:type="spellEnd"/>
      <w:r w:rsidRPr="2FF4B21C">
        <w:rPr>
          <w:rFonts w:ascii="Calibri" w:eastAsia="Calibri" w:hAnsi="Calibri" w:cs="Calibri"/>
          <w:color w:val="D13438"/>
          <w:lang w:val="es-ES"/>
        </w:rPr>
        <w:t xml:space="preserve"> me dan vales de despensa, se considera una prestación en especie? </w:t>
      </w:r>
    </w:p>
    <w:p w14:paraId="3CEE576F" w14:textId="794475FE" w:rsidR="2FF4B21C" w:rsidRDefault="2FF4B21C" w:rsidP="2FF4B21C">
      <w:pPr>
        <w:ind w:left="708" w:hanging="708"/>
        <w:rPr>
          <w:rFonts w:ascii="Calibri" w:eastAsia="Calibri" w:hAnsi="Calibri" w:cs="Calibri"/>
          <w:color w:val="D13438"/>
          <w:lang w:val="es-ES"/>
        </w:rPr>
      </w:pPr>
    </w:p>
    <w:p w14:paraId="0A3B5195" w14:textId="1F4DFCAA" w:rsidR="2FF4B21C" w:rsidRDefault="2FF4B21C" w:rsidP="2FF4B21C">
      <w:pPr>
        <w:ind w:left="708" w:hanging="708"/>
        <w:rPr>
          <w:rFonts w:ascii="Calibri" w:eastAsia="Calibri" w:hAnsi="Calibri" w:cs="Calibri"/>
          <w:color w:val="D13438"/>
          <w:lang w:val="es-ES"/>
        </w:rPr>
      </w:pPr>
      <w:proofErr w:type="gramStart"/>
      <w:r w:rsidRPr="2FF4B21C">
        <w:rPr>
          <w:rFonts w:ascii="Calibri" w:eastAsia="Calibri" w:hAnsi="Calibri" w:cs="Calibri"/>
          <w:color w:val="D13438"/>
          <w:lang w:val="es-ES"/>
        </w:rPr>
        <w:t>En mi empresa me pagan fondo de ahorro, este integra salario?</w:t>
      </w:r>
      <w:proofErr w:type="gramEnd"/>
      <w:r w:rsidRPr="2FF4B21C">
        <w:rPr>
          <w:rFonts w:ascii="Calibri" w:eastAsia="Calibri" w:hAnsi="Calibri" w:cs="Calibri"/>
          <w:color w:val="D13438"/>
          <w:lang w:val="es-ES"/>
        </w:rPr>
        <w:t xml:space="preserve"> </w:t>
      </w:r>
    </w:p>
    <w:p w14:paraId="2A798837" w14:textId="655EE6C7" w:rsidR="2FF4B21C" w:rsidRDefault="2FF4B21C" w:rsidP="2FF4B21C">
      <w:pPr>
        <w:ind w:left="708" w:hanging="708"/>
        <w:rPr>
          <w:rFonts w:ascii="Calibri" w:eastAsia="Calibri" w:hAnsi="Calibri" w:cs="Calibri"/>
          <w:color w:val="D13438"/>
          <w:lang w:val="es-ES"/>
        </w:rPr>
      </w:pPr>
    </w:p>
    <w:p w14:paraId="0407C73F" w14:textId="0FA5DB8A" w:rsidR="2FF4B21C" w:rsidRDefault="2FF4B21C" w:rsidP="2FF4B21C">
      <w:pPr>
        <w:ind w:left="708" w:hanging="708"/>
        <w:rPr>
          <w:rFonts w:ascii="Calibri" w:eastAsia="Calibri" w:hAnsi="Calibri" w:cs="Calibri"/>
          <w:color w:val="D13438"/>
          <w:lang w:val="es-ES"/>
        </w:rPr>
      </w:pPr>
      <w:r w:rsidRPr="2FF4B21C">
        <w:rPr>
          <w:rFonts w:ascii="Calibri" w:eastAsia="Calibri" w:hAnsi="Calibri" w:cs="Calibri"/>
          <w:color w:val="D13438"/>
          <w:lang w:val="es-ES"/>
        </w:rPr>
        <w:t xml:space="preserve">que se considera una prestación social? </w:t>
      </w:r>
    </w:p>
    <w:p w14:paraId="6212D0B0" w14:textId="654ECD7D" w:rsidR="2FF4B21C" w:rsidRDefault="2FF4B21C" w:rsidP="2FF4B21C">
      <w:pPr>
        <w:ind w:left="708" w:hanging="708"/>
        <w:rPr>
          <w:rFonts w:ascii="Calibri" w:eastAsia="Calibri" w:hAnsi="Calibri" w:cs="Calibri"/>
          <w:color w:val="D13438"/>
          <w:lang w:val="es-ES"/>
        </w:rPr>
      </w:pPr>
    </w:p>
    <w:p w14:paraId="3354E3CE" w14:textId="14B7A0F3" w:rsidR="2FF4B21C" w:rsidRDefault="2FF4B21C" w:rsidP="2FF4B21C">
      <w:pPr>
        <w:ind w:left="708" w:hanging="708"/>
        <w:rPr>
          <w:rFonts w:ascii="Calibri" w:eastAsia="Calibri" w:hAnsi="Calibri" w:cs="Calibri"/>
          <w:color w:val="D13438"/>
          <w:lang w:val="es-ES"/>
        </w:rPr>
      </w:pPr>
      <w:proofErr w:type="spellStart"/>
      <w:proofErr w:type="gramStart"/>
      <w:r w:rsidRPr="2FF4B21C">
        <w:rPr>
          <w:rFonts w:ascii="Calibri" w:eastAsia="Calibri" w:hAnsi="Calibri" w:cs="Calibri"/>
          <w:color w:val="D13438"/>
          <w:lang w:val="es-ES"/>
        </w:rPr>
        <w:t>Cuales</w:t>
      </w:r>
      <w:proofErr w:type="spellEnd"/>
      <w:r w:rsidRPr="2FF4B21C">
        <w:rPr>
          <w:rFonts w:ascii="Calibri" w:eastAsia="Calibri" w:hAnsi="Calibri" w:cs="Calibri"/>
          <w:color w:val="D13438"/>
          <w:lang w:val="es-ES"/>
        </w:rPr>
        <w:t xml:space="preserve"> son las reglas de integración de prestaciones sociales?</w:t>
      </w:r>
      <w:proofErr w:type="gramEnd"/>
    </w:p>
    <w:p w14:paraId="2E338C4D" w14:textId="7FC40F3D" w:rsidR="2FF4B21C" w:rsidRDefault="2FF4B21C" w:rsidP="2FF4B21C">
      <w:pPr>
        <w:ind w:left="708" w:hanging="708"/>
        <w:rPr>
          <w:rFonts w:ascii="Calibri" w:eastAsia="Calibri" w:hAnsi="Calibri" w:cs="Calibri"/>
          <w:color w:val="D13438"/>
          <w:lang w:val="es-ES"/>
        </w:rPr>
      </w:pPr>
    </w:p>
    <w:p w14:paraId="57C9C748" w14:textId="074503EA" w:rsidR="2FF4B21C" w:rsidRDefault="2FF4B21C" w:rsidP="2FF4B21C">
      <w:pPr>
        <w:ind w:left="708" w:hanging="708"/>
        <w:rPr>
          <w:rFonts w:ascii="Calibri" w:eastAsia="Calibri" w:hAnsi="Calibri" w:cs="Calibri"/>
          <w:color w:val="D13438"/>
          <w:lang w:val="es-ES"/>
        </w:rPr>
      </w:pPr>
      <w:r w:rsidRPr="2FF4B21C">
        <w:rPr>
          <w:rFonts w:ascii="Calibri" w:eastAsia="Calibri" w:hAnsi="Calibri" w:cs="Calibri"/>
          <w:lang w:val="es-ES"/>
        </w:rPr>
        <w:t>¿El trabajador puede ceder su salario?</w:t>
      </w:r>
    </w:p>
    <w:p w14:paraId="33D87880" w14:textId="6177EC48"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104, de la Ley Federal del Trabajo, no. El trabajador no puede ceder su salario en favor del patrón o de terceras personas, independientemente de los acuerdos que haya hecho.</w:t>
      </w:r>
    </w:p>
    <w:p w14:paraId="6EDB39C2" w14:textId="79BB5115" w:rsidR="2FF4B21C" w:rsidRDefault="2FF4B21C" w:rsidP="2FF4B21C">
      <w:pPr>
        <w:ind w:left="708" w:hanging="708"/>
        <w:rPr>
          <w:rFonts w:ascii="Calibri" w:eastAsia="Calibri" w:hAnsi="Calibri" w:cs="Calibri"/>
          <w:color w:val="D13438"/>
          <w:lang w:val="es-ES"/>
        </w:rPr>
      </w:pPr>
      <w:r w:rsidRPr="2FF4B21C">
        <w:rPr>
          <w:rFonts w:ascii="Calibri" w:eastAsia="Calibri" w:hAnsi="Calibri" w:cs="Calibri"/>
          <w:lang w:val="es-ES"/>
        </w:rPr>
        <w:t>LFT – Artículo 104</w:t>
      </w:r>
    </w:p>
    <w:p w14:paraId="630ED9BE" w14:textId="1F1A18FA" w:rsidR="2FF4B21C" w:rsidRDefault="2FF4B21C" w:rsidP="2FF4B21C">
      <w:pPr>
        <w:rPr>
          <w:rFonts w:ascii="Calibri" w:eastAsia="Calibri" w:hAnsi="Calibri" w:cs="Calibri"/>
          <w:color w:val="D13438"/>
          <w:lang w:val="es-ES"/>
        </w:rPr>
      </w:pPr>
    </w:p>
    <w:p w14:paraId="32974E6E" w14:textId="291A088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¿Es posible que el salario sea objeto de alguna forma de compensación?</w:t>
      </w:r>
    </w:p>
    <w:p w14:paraId="07732198" w14:textId="52551DA6"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105, de la Ley Federal del Trabajo, no. El salario de los trabajadores no será́ objeto de compensación alguna.</w:t>
      </w:r>
    </w:p>
    <w:p w14:paraId="12283F89" w14:textId="1D1797AE" w:rsidR="2FF4B21C" w:rsidRDefault="2FF4B21C" w:rsidP="2FF4B21C">
      <w:pPr>
        <w:ind w:left="708" w:hanging="708"/>
        <w:rPr>
          <w:rFonts w:ascii="Calibri" w:eastAsia="Calibri" w:hAnsi="Calibri" w:cs="Calibri"/>
          <w:color w:val="D13438"/>
          <w:lang w:val="es-ES"/>
        </w:rPr>
      </w:pPr>
      <w:r w:rsidRPr="2FF4B21C">
        <w:rPr>
          <w:rFonts w:ascii="Calibri" w:eastAsia="Calibri" w:hAnsi="Calibri" w:cs="Calibri"/>
          <w:lang w:val="es-ES"/>
        </w:rPr>
        <w:t>LFT – Artículo 105</w:t>
      </w:r>
    </w:p>
    <w:p w14:paraId="30E0860C" w14:textId="3958DD10" w:rsidR="2FF4B21C" w:rsidRDefault="2FF4B21C" w:rsidP="2FF4B21C">
      <w:pPr>
        <w:ind w:left="708" w:hanging="708"/>
        <w:rPr>
          <w:rFonts w:ascii="Calibri" w:eastAsia="Calibri" w:hAnsi="Calibri" w:cs="Calibri"/>
          <w:color w:val="D13438"/>
          <w:lang w:val="es-ES"/>
        </w:rPr>
      </w:pPr>
    </w:p>
    <w:p w14:paraId="649C3E42" w14:textId="50119B82" w:rsidR="2FF4B21C" w:rsidRDefault="2FF4B21C" w:rsidP="2FF4B21C">
      <w:pPr>
        <w:ind w:left="708" w:hanging="708"/>
        <w:rPr>
          <w:rFonts w:ascii="Calibri" w:eastAsia="Calibri" w:hAnsi="Calibri" w:cs="Calibri"/>
          <w:color w:val="D13438"/>
          <w:lang w:val="es-ES"/>
        </w:rPr>
      </w:pPr>
      <w:r w:rsidRPr="2FF4B21C">
        <w:rPr>
          <w:rFonts w:ascii="Calibri" w:eastAsia="Calibri" w:hAnsi="Calibri" w:cs="Calibri"/>
          <w:highlight w:val="yellow"/>
          <w:lang w:val="es-ES"/>
        </w:rPr>
        <w:t>¿Cómo está protegido el pago del salario?</w:t>
      </w:r>
    </w:p>
    <w:p w14:paraId="0F89DA4E" w14:textId="256818D2" w:rsidR="2FF4B21C" w:rsidRDefault="2FF4B21C" w:rsidP="2FF4B21C">
      <w:pPr>
        <w:ind w:left="708" w:hanging="708"/>
        <w:rPr>
          <w:rFonts w:ascii="Calibri" w:eastAsia="Calibri" w:hAnsi="Calibri" w:cs="Calibri"/>
          <w:color w:val="D13438"/>
          <w:lang w:val="es-ES"/>
        </w:rPr>
      </w:pPr>
      <w:r w:rsidRPr="2FF4B21C">
        <w:rPr>
          <w:rFonts w:ascii="Calibri" w:eastAsia="Calibri" w:hAnsi="Calibri" w:cs="Calibri"/>
          <w:highlight w:val="yellow"/>
          <w:lang w:val="es-ES"/>
        </w:rPr>
        <w:t>El salario de un trabajador es irrenunciable, inembargable, inalienable e imprescriptible.</w:t>
      </w:r>
    </w:p>
    <w:p w14:paraId="0DFC3759" w14:textId="1C0F0DCC" w:rsidR="2FF4B21C" w:rsidRDefault="2FF4B21C" w:rsidP="2FF4B21C">
      <w:pPr>
        <w:rPr>
          <w:rFonts w:ascii="Calibri" w:eastAsia="Calibri" w:hAnsi="Calibri" w:cs="Calibri"/>
          <w:color w:val="D13438"/>
          <w:lang w:val="es-ES"/>
        </w:rPr>
      </w:pPr>
    </w:p>
    <w:p w14:paraId="65094B84" w14:textId="12B5A41F" w:rsidR="2FF4B21C" w:rsidRDefault="2FF4B21C" w:rsidP="2FF4B21C">
      <w:pPr>
        <w:rPr>
          <w:rFonts w:ascii="Calibri" w:eastAsia="Calibri" w:hAnsi="Calibri" w:cs="Calibri"/>
          <w:color w:val="D13438"/>
          <w:lang w:val="es-ES"/>
        </w:rPr>
      </w:pPr>
      <w:r w:rsidRPr="2FF4B21C">
        <w:rPr>
          <w:rFonts w:ascii="Calibri" w:eastAsia="Calibri" w:hAnsi="Calibri" w:cs="Calibri"/>
          <w:highlight w:val="yellow"/>
          <w:lang w:val="es-ES"/>
        </w:rPr>
        <w:t>¿El patrón puede suspender el pago del salario?</w:t>
      </w:r>
    </w:p>
    <w:p w14:paraId="027ABAA5" w14:textId="7B534EF6" w:rsidR="2FF4B21C" w:rsidRDefault="2FF4B21C" w:rsidP="2FF4B21C">
      <w:pPr>
        <w:rPr>
          <w:rFonts w:ascii="Calibri" w:eastAsia="Calibri" w:hAnsi="Calibri" w:cs="Calibri"/>
          <w:color w:val="D13438"/>
          <w:lang w:val="es-ES"/>
        </w:rPr>
      </w:pPr>
      <w:r w:rsidRPr="2FF4B21C">
        <w:rPr>
          <w:rFonts w:ascii="Calibri" w:eastAsia="Calibri" w:hAnsi="Calibri" w:cs="Calibri"/>
          <w:highlight w:val="yellow"/>
          <w:lang w:val="es-ES"/>
        </w:rPr>
        <w:t xml:space="preserve">De conformidad con el artículo 106, de la Ley Federal del Trabajo, de manera general no. La obligación del patrón de pagar el salario no se suspende, sin embargo, la Ley Federal del Trabajo contempla casos específicos en los que el patrón sí puede suspender el pago del salario, cuando el trabajador: tenga una enfermedad contagiosa, este en incapacidad temporal no profesional, sea arrestado, no cuente con los documentos que exige la ley (certificaciones, títulos universitarios), este en prisión preventiva, desempeñe cargos públicos y sea representante de organismos estatales (artículo 42 de la Ley Federal del Trabajo). También se puede suspender el pago cuando las causas no sean imputables al patrón, como por fuerza mayor o caso fortuito, la falta de materia prima, exceso de producción, incosteabilidad de la producción, falta de fondos, contingencias sanitarias </w:t>
      </w:r>
      <w:r w:rsidRPr="2FF4B21C">
        <w:rPr>
          <w:rFonts w:ascii="Calibri" w:eastAsia="Calibri" w:hAnsi="Calibri" w:cs="Calibri"/>
          <w:highlight w:val="yellow"/>
          <w:lang w:val="es-ES"/>
        </w:rPr>
        <w:lastRenderedPageBreak/>
        <w:t>(artículo 427 de la Ley Federal del Trabajo) y por huelga (artículo 440 de la Ley Federal del Trabajo).</w:t>
      </w:r>
    </w:p>
    <w:p w14:paraId="661AEFE1" w14:textId="27154589" w:rsidR="2FF4B21C" w:rsidRDefault="2FF4B21C" w:rsidP="2FF4B21C">
      <w:pPr>
        <w:ind w:left="708" w:hanging="708"/>
        <w:rPr>
          <w:rFonts w:ascii="Calibri" w:eastAsia="Calibri" w:hAnsi="Calibri" w:cs="Calibri"/>
          <w:color w:val="D13438"/>
          <w:lang w:val="es-ES"/>
        </w:rPr>
      </w:pPr>
      <w:r w:rsidRPr="2FF4B21C">
        <w:rPr>
          <w:rFonts w:ascii="Calibri" w:eastAsia="Calibri" w:hAnsi="Calibri" w:cs="Calibri"/>
          <w:highlight w:val="yellow"/>
          <w:lang w:val="es-ES"/>
        </w:rPr>
        <w:t>LFT – Artículo 106</w:t>
      </w:r>
    </w:p>
    <w:p w14:paraId="54E7515D" w14:textId="42EBFFE5" w:rsidR="2FF4B21C" w:rsidRDefault="2FF4B21C" w:rsidP="2FF4B21C">
      <w:pPr>
        <w:ind w:left="708" w:hanging="708"/>
        <w:rPr>
          <w:rFonts w:ascii="Calibri" w:eastAsia="Calibri" w:hAnsi="Calibri" w:cs="Calibri"/>
          <w:color w:val="D13438"/>
          <w:lang w:val="es-ES"/>
        </w:rPr>
      </w:pPr>
    </w:p>
    <w:p w14:paraId="25111D1D" w14:textId="58405D81"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¿El patrón puede imponerles multas a sus trabajadores?</w:t>
      </w:r>
    </w:p>
    <w:p w14:paraId="57D35E06" w14:textId="34047074"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107, de la Ley Federal del Trabajo, no. Está prohibida la imposición de multas a los trabajadores, cualquiera que sea su causa o concepto.</w:t>
      </w:r>
    </w:p>
    <w:p w14:paraId="494EEBFA" w14:textId="73FEF252" w:rsidR="2FF4B21C" w:rsidRDefault="2FF4B21C" w:rsidP="2FF4B21C">
      <w:pPr>
        <w:ind w:left="708" w:hanging="708"/>
        <w:rPr>
          <w:rFonts w:ascii="Calibri" w:eastAsia="Calibri" w:hAnsi="Calibri" w:cs="Calibri"/>
          <w:color w:val="D13438"/>
          <w:lang w:val="es-ES"/>
        </w:rPr>
      </w:pPr>
      <w:r w:rsidRPr="2FF4B21C">
        <w:rPr>
          <w:rFonts w:ascii="Calibri" w:eastAsia="Calibri" w:hAnsi="Calibri" w:cs="Calibri"/>
          <w:lang w:val="es-ES"/>
        </w:rPr>
        <w:t>LFT – Artículo 107</w:t>
      </w:r>
    </w:p>
    <w:p w14:paraId="4723561A" w14:textId="24893757" w:rsidR="2FF4B21C" w:rsidRDefault="2FF4B21C" w:rsidP="2FF4B21C">
      <w:pPr>
        <w:rPr>
          <w:rFonts w:ascii="Calibri" w:eastAsia="Calibri" w:hAnsi="Calibri" w:cs="Calibri"/>
          <w:color w:val="D13438"/>
          <w:lang w:val="es-ES"/>
        </w:rPr>
      </w:pPr>
    </w:p>
    <w:p w14:paraId="619F0036" w14:textId="6DBE3FD6"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¿En qué lugar se debe de efectuar el pago del salario?</w:t>
      </w:r>
    </w:p>
    <w:p w14:paraId="248A2AE7" w14:textId="308CB0A0"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 xml:space="preserve">De conformidad con el artículo 108, de la Ley Federal del Trabajo, el pago del salario se efectuará en el lugar donde los trabajadores presten sus servicios. </w:t>
      </w:r>
      <w:r w:rsidRPr="2FF4B21C">
        <w:rPr>
          <w:rFonts w:ascii="Calibri" w:eastAsia="Calibri" w:hAnsi="Calibri" w:cs="Calibri"/>
          <w:color w:val="D13438"/>
          <w:lang w:val="es-ES"/>
        </w:rPr>
        <w:t>Sin embargo, derivado de los avances tecnológicos, los patrones tienen la posibilidad de realizar el pago mediante medios electrónicos, simplificando la transferencia de fondos.</w:t>
      </w:r>
    </w:p>
    <w:p w14:paraId="0F996ACA" w14:textId="01AEDC1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108</w:t>
      </w:r>
    </w:p>
    <w:p w14:paraId="5346EE1B" w14:textId="3DB0031A" w:rsidR="2FF4B21C" w:rsidRDefault="2FF4B21C" w:rsidP="2FF4B21C">
      <w:pPr>
        <w:rPr>
          <w:rFonts w:ascii="Calibri" w:eastAsia="Calibri" w:hAnsi="Calibri" w:cs="Calibri"/>
          <w:color w:val="D13438"/>
          <w:lang w:val="es-ES"/>
        </w:rPr>
      </w:pPr>
    </w:p>
    <w:p w14:paraId="4E4C644B" w14:textId="42D1DD4D"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¿Cómo debe de realizarse el pago del salario?</w:t>
      </w:r>
    </w:p>
    <w:p w14:paraId="780025D5" w14:textId="43141708"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109, de la Ley Federal del Trabajo, el patrón debe de pagar el salario durante un día laborable, fijado por convenio entre el trabajador y el patrón, durante las horas de trabajo o inmediatamente después de su terminación.</w:t>
      </w:r>
    </w:p>
    <w:p w14:paraId="4A0308C2" w14:textId="2E55225F"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109</w:t>
      </w:r>
    </w:p>
    <w:p w14:paraId="50DDF1EA" w14:textId="311EDEDA" w:rsidR="2FF4B21C" w:rsidRDefault="2FF4B21C" w:rsidP="2FF4B21C">
      <w:pPr>
        <w:rPr>
          <w:rFonts w:ascii="Calibri" w:eastAsia="Calibri" w:hAnsi="Calibri" w:cs="Calibri"/>
          <w:color w:val="D13438"/>
          <w:lang w:val="es-ES"/>
        </w:rPr>
      </w:pPr>
    </w:p>
    <w:p w14:paraId="68BC76D8" w14:textId="39082E5C"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¿El salario puede ser objeto de descuento?</w:t>
      </w:r>
    </w:p>
    <w:p w14:paraId="482949B2" w14:textId="230D7088"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110, de la Ley Federal del Trabajo, de manera general no. Los descuentos en los salarios de los trabajadores están prohibidos salvo: para el pago de deudas contraídas del trabajador con el patrón, para el pago de arrendamiento de habitaciones, para el pago de créditos y préstamos con el Instituto del Fondo Nacional de la Vivienda para los Trabajadores, para el pago de cuotas para la constitución y fomento de sociedades cooperativas y de cajas de ahorro, para el pago de pensiones alimenticias, para el pago de cuotas sindicales.</w:t>
      </w:r>
    </w:p>
    <w:p w14:paraId="24830BC7" w14:textId="75CE4E12"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110</w:t>
      </w:r>
    </w:p>
    <w:p w14:paraId="1F76F593" w14:textId="2FB1FB00" w:rsidR="2FF4B21C" w:rsidRDefault="2FF4B21C" w:rsidP="2FF4B21C">
      <w:pPr>
        <w:rPr>
          <w:rFonts w:ascii="Calibri" w:eastAsia="Calibri" w:hAnsi="Calibri" w:cs="Calibri"/>
          <w:color w:val="D13438"/>
          <w:lang w:val="es-ES"/>
        </w:rPr>
      </w:pPr>
    </w:p>
    <w:p w14:paraId="5484A373" w14:textId="1CC1832D"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¿Si el patrón le presta dinero a su trabajador, le puede cobrar intereses?</w:t>
      </w:r>
    </w:p>
    <w:p w14:paraId="463BF9CD" w14:textId="4C08936C"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110, de la Ley Federal del Trabajo, no. Las deudas contraídas por los trabajadores con sus patrones en ningún caso generaran intereses.</w:t>
      </w:r>
    </w:p>
    <w:p w14:paraId="2D0FC7D9" w14:textId="46EA5771"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111</w:t>
      </w:r>
    </w:p>
    <w:p w14:paraId="4A42B2AA" w14:textId="77FA0AC7" w:rsidR="2FF4B21C" w:rsidRDefault="2FF4B21C" w:rsidP="2FF4B21C">
      <w:pPr>
        <w:rPr>
          <w:rFonts w:ascii="Calibri" w:eastAsia="Calibri" w:hAnsi="Calibri" w:cs="Calibri"/>
          <w:color w:val="D13438"/>
          <w:lang w:val="es-ES"/>
        </w:rPr>
      </w:pPr>
    </w:p>
    <w:p w14:paraId="49FE7F07" w14:textId="3ED5329B"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¿El salario puede ser embargado?</w:t>
      </w:r>
    </w:p>
    <w:p w14:paraId="40B64C0D" w14:textId="6F9538F4"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 xml:space="preserve">De conformidad con el artículo 112, de la Ley Federal del Trabajo, de manera general no. Los salarios de los trabajadores no podrán ser embargados, salvo </w:t>
      </w:r>
      <w:r w:rsidRPr="2FF4B21C">
        <w:rPr>
          <w:rFonts w:ascii="Calibri" w:eastAsia="Calibri" w:hAnsi="Calibri" w:cs="Calibri"/>
          <w:color w:val="D13438"/>
          <w:lang w:val="es-ES"/>
        </w:rPr>
        <w:t xml:space="preserve">en </w:t>
      </w:r>
      <w:r w:rsidRPr="2FF4B21C">
        <w:rPr>
          <w:rFonts w:ascii="Calibri" w:eastAsia="Calibri" w:hAnsi="Calibri" w:cs="Calibri"/>
          <w:lang w:val="es-ES"/>
        </w:rPr>
        <w:t>el caso de pensiones alimenticias decretadas por la autoridad competente. Los patrones no están obligados a cumplir ninguna otra orden judicial o administrativa de embargo.</w:t>
      </w:r>
    </w:p>
    <w:p w14:paraId="3646B18F" w14:textId="6EF5EBBF"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112</w:t>
      </w:r>
    </w:p>
    <w:p w14:paraId="622383ED" w14:textId="029F5484" w:rsidR="2FF4B21C" w:rsidRDefault="2FF4B21C" w:rsidP="2FF4B21C">
      <w:pPr>
        <w:rPr>
          <w:rFonts w:ascii="Calibri" w:eastAsia="Calibri" w:hAnsi="Calibri" w:cs="Calibri"/>
          <w:color w:val="D13438"/>
          <w:lang w:val="es-ES"/>
        </w:rPr>
      </w:pPr>
    </w:p>
    <w:p w14:paraId="1032F8C3" w14:textId="555EFA8C"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lastRenderedPageBreak/>
        <w:t>¿Qué sucede si el patrón tiene que pagar diversas obligaciones y no tiene el dinero suficiente para liquidarlas?</w:t>
      </w:r>
    </w:p>
    <w:p w14:paraId="5B37DF60" w14:textId="01F2C216"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113, de la Ley Federal del Trabajo, los salarios devengados en el último año y las indemnizaciones debidas a los trabajadores son preferentes sobre cualquier otro crédito, incluidos los que disfruten de garantía real, los fiscales y los a favor del Instituto Mexicano del Seguro Social.</w:t>
      </w:r>
    </w:p>
    <w:p w14:paraId="3307115C" w14:textId="69B8123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113</w:t>
      </w:r>
    </w:p>
    <w:p w14:paraId="65E5B884" w14:textId="258A1FBA" w:rsidR="2FF4B21C" w:rsidRDefault="2FF4B21C" w:rsidP="2FF4B21C">
      <w:pPr>
        <w:rPr>
          <w:rFonts w:ascii="Calibri" w:eastAsia="Calibri" w:hAnsi="Calibri" w:cs="Calibri"/>
          <w:color w:val="D13438"/>
          <w:lang w:val="es-ES"/>
        </w:rPr>
      </w:pPr>
    </w:p>
    <w:p w14:paraId="033BBAFC" w14:textId="2FF01823"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pasa si el patrón se declara en quiebra?</w:t>
      </w:r>
    </w:p>
    <w:p w14:paraId="403E60BF" w14:textId="301696DF"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114, de la Ley Federal del Trabajo, el juez laboral procederá́ de manera oficiosa al embargo y remate de los bienes necesarios para el pago de los salarios e indemnizaciones. Esto significa que los trabajadores no necesitan entrar a concurso, quiebra, suspensión de pagos o sucesión.</w:t>
      </w:r>
    </w:p>
    <w:p w14:paraId="6631D1C6" w14:textId="6467850D"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114</w:t>
      </w:r>
    </w:p>
    <w:p w14:paraId="1627F1F8" w14:textId="097F0D06" w:rsidR="2FF4B21C" w:rsidRDefault="2FF4B21C" w:rsidP="2FF4B21C">
      <w:pPr>
        <w:rPr>
          <w:rFonts w:ascii="Calibri" w:eastAsia="Calibri" w:hAnsi="Calibri" w:cs="Calibri"/>
          <w:color w:val="D13438"/>
          <w:lang w:val="es-ES"/>
        </w:rPr>
      </w:pPr>
    </w:p>
    <w:p w14:paraId="57B962DA" w14:textId="16B4B902"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sucede cuando el trabajador muere y el patrón no le había pagado?</w:t>
      </w:r>
    </w:p>
    <w:p w14:paraId="6F13264E" w14:textId="10261789"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115, de la Ley Federal del Trabajo, cuando el trabajador muere sus beneficiarios tienen derecho a percibir las prestaciones e indemnizaciones pendientes de cubrirse, ejercitar las acciones y continuar los juicios que estén.</w:t>
      </w:r>
    </w:p>
    <w:p w14:paraId="72CB3237" w14:textId="6A5643C5"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115</w:t>
      </w:r>
    </w:p>
    <w:p w14:paraId="2545A746" w14:textId="5BEDDB39" w:rsidR="2FF4B21C" w:rsidRDefault="2FF4B21C" w:rsidP="2FF4B21C">
      <w:pPr>
        <w:rPr>
          <w:rFonts w:ascii="Calibri" w:eastAsia="Calibri" w:hAnsi="Calibri" w:cs="Calibri"/>
          <w:color w:val="D13438"/>
          <w:lang w:val="es-ES"/>
        </w:rPr>
      </w:pPr>
    </w:p>
    <w:p w14:paraId="33816400" w14:textId="0ABA23B2"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¿Está relacionado el juicio sucesorio al juicio laboral para que los beneficiarios puedan demandar y recibir los pagos pendientes?</w:t>
      </w:r>
    </w:p>
    <w:p w14:paraId="2E64EC92" w14:textId="2D910B0E"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115, de la Ley Federal del Trabajo, no. Los beneficiarios del trabajador pueden actuar independientemente del juicio sucesorio.</w:t>
      </w:r>
    </w:p>
    <w:p w14:paraId="3F79A451" w14:textId="1497646B"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115</w:t>
      </w:r>
    </w:p>
    <w:p w14:paraId="7D274587" w14:textId="7E567AD6" w:rsidR="2FF4B21C" w:rsidRDefault="2FF4B21C" w:rsidP="2FF4B21C">
      <w:pPr>
        <w:rPr>
          <w:rFonts w:ascii="Calibri" w:eastAsia="Calibri" w:hAnsi="Calibri" w:cs="Calibri"/>
          <w:color w:val="D13438"/>
          <w:lang w:val="es-ES"/>
        </w:rPr>
      </w:pPr>
    </w:p>
    <w:p w14:paraId="5906268D" w14:textId="134E6BAD"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tipos de actividades y servicios están prohibidas en los centros de trabajo?</w:t>
      </w:r>
    </w:p>
    <w:p w14:paraId="04BEE1AF" w14:textId="577FEE9E"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116, de la Ley Federal del Trabajo, en los centros de trabajo está prohibido para el patrón establecer expendios de bebidas embriagantes con cinco por ciento de alcohol o más y las casas de juego de azar y de asignación. Esta prohibición será́ efectiva en un radio de cuatro kilómetros de los centros de trabajo ubicados fuera de las poblaciones.</w:t>
      </w:r>
    </w:p>
    <w:p w14:paraId="5EDEECA4" w14:textId="038E2C9B"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116</w:t>
      </w:r>
    </w:p>
    <w:p w14:paraId="52C868CE" w14:textId="280A8A20" w:rsidR="2FF4B21C" w:rsidRDefault="2FF4B21C" w:rsidP="2FF4B21C">
      <w:pPr>
        <w:rPr>
          <w:lang w:val="es-ES"/>
        </w:rPr>
      </w:pPr>
    </w:p>
    <w:p w14:paraId="42E69920" w14:textId="76B77CB3" w:rsidR="001A3F63" w:rsidRDefault="008C60AA" w:rsidP="008C60AA">
      <w:pPr>
        <w:pStyle w:val="Heading3"/>
        <w:rPr>
          <w:lang w:val="es-ES"/>
        </w:rPr>
      </w:pPr>
      <w:bookmarkStart w:id="60" w:name="_Toc147576166"/>
      <w:r>
        <w:rPr>
          <w:lang w:val="es-ES"/>
        </w:rPr>
        <w:t>Derechos del salario</w:t>
      </w:r>
      <w:bookmarkEnd w:id="60"/>
      <w:r>
        <w:rPr>
          <w:lang w:val="es-ES"/>
        </w:rPr>
        <w:t xml:space="preserve"> </w:t>
      </w:r>
    </w:p>
    <w:p w14:paraId="39FFB740" w14:textId="6DDFCF41" w:rsidR="008C60AA" w:rsidRDefault="008C60AA" w:rsidP="008C60AA">
      <w:pPr>
        <w:pStyle w:val="Heading3"/>
        <w:rPr>
          <w:lang w:val="es-ES"/>
        </w:rPr>
      </w:pPr>
      <w:bookmarkStart w:id="61" w:name="_Toc147576167"/>
      <w:r>
        <w:rPr>
          <w:lang w:val="es-ES"/>
        </w:rPr>
        <w:t>Pago del salario</w:t>
      </w:r>
      <w:bookmarkEnd w:id="61"/>
    </w:p>
    <w:p w14:paraId="4EA54D30" w14:textId="06302966" w:rsidR="008C60AA" w:rsidRDefault="008C60AA" w:rsidP="008C60AA">
      <w:pPr>
        <w:pStyle w:val="Heading3"/>
        <w:rPr>
          <w:lang w:val="es-ES"/>
        </w:rPr>
      </w:pPr>
      <w:bookmarkStart w:id="62" w:name="_Toc147576168"/>
      <w:r>
        <w:rPr>
          <w:lang w:val="es-ES"/>
        </w:rPr>
        <w:t>Pago en especie</w:t>
      </w:r>
      <w:bookmarkEnd w:id="62"/>
    </w:p>
    <w:p w14:paraId="215036C6" w14:textId="0109CA84" w:rsidR="008C60AA" w:rsidRDefault="00BB6C4E" w:rsidP="008C60AA">
      <w:pPr>
        <w:pStyle w:val="Heading3"/>
        <w:rPr>
          <w:lang w:val="es-ES"/>
        </w:rPr>
      </w:pPr>
      <w:bookmarkStart w:id="63" w:name="_Toc147576169"/>
      <w:r>
        <w:rPr>
          <w:lang w:val="es-ES"/>
        </w:rPr>
        <w:t>Integración</w:t>
      </w:r>
      <w:r w:rsidR="008C60AA">
        <w:rPr>
          <w:lang w:val="es-ES"/>
        </w:rPr>
        <w:t xml:space="preserve"> del salario</w:t>
      </w:r>
      <w:bookmarkEnd w:id="63"/>
    </w:p>
    <w:p w14:paraId="2EEB130E" w14:textId="4D16792F" w:rsidR="008C60AA" w:rsidRPr="008C60AA" w:rsidRDefault="2FF4B21C" w:rsidP="00236733">
      <w:pPr>
        <w:pStyle w:val="Heading3"/>
        <w:rPr>
          <w:lang w:val="es-ES"/>
        </w:rPr>
      </w:pPr>
      <w:bookmarkStart w:id="64" w:name="_Toc147576170"/>
      <w:r w:rsidRPr="2FF4B21C">
        <w:rPr>
          <w:lang w:val="es-ES"/>
        </w:rPr>
        <w:t>Descuentos al salario</w:t>
      </w:r>
      <w:bookmarkEnd w:id="64"/>
    </w:p>
    <w:p w14:paraId="58FB7C9A" w14:textId="28D1A5FC" w:rsidR="2FF4B21C" w:rsidRDefault="2FF4B21C" w:rsidP="2FF4B21C">
      <w:pPr>
        <w:pStyle w:val="Heading3"/>
        <w:rPr>
          <w:lang w:val="es-ES"/>
        </w:rPr>
      </w:pPr>
    </w:p>
    <w:p w14:paraId="22FFB7EE" w14:textId="1005D435" w:rsidR="008C60AA" w:rsidRPr="008C60AA" w:rsidRDefault="2FF4B21C" w:rsidP="00BB6C4E">
      <w:pPr>
        <w:pStyle w:val="Heading3"/>
        <w:rPr>
          <w:lang w:val="es-ES"/>
        </w:rPr>
      </w:pPr>
      <w:bookmarkStart w:id="65" w:name="_Toc147576171"/>
      <w:r w:rsidRPr="2FF4B21C">
        <w:rPr>
          <w:lang w:val="es-ES"/>
        </w:rPr>
        <w:t>PTU</w:t>
      </w:r>
      <w:bookmarkEnd w:id="65"/>
    </w:p>
    <w:p w14:paraId="757ACC86" w14:textId="100C124F"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es la participación de los trabajadores en las utilidades de la empresa?</w:t>
      </w:r>
    </w:p>
    <w:p w14:paraId="01290EFC" w14:textId="6EEF2480"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lastRenderedPageBreak/>
        <w:t>De conformidad con el artículo 117, de la Ley Federal del Trabajo, la participación de los trabajadores en las utilidades de la empresa es un derecho que tienen los trabajadores para recibir una parte de las ganancias que obtiene una empresa o un patrón, durante el año fiscal anterior, por la actividad productiva o los servicios que ofrece.</w:t>
      </w:r>
    </w:p>
    <w:p w14:paraId="1324656A" w14:textId="6CEFF58B"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117</w:t>
      </w:r>
    </w:p>
    <w:p w14:paraId="0951EB0B" w14:textId="64493EED" w:rsidR="2FF4B21C" w:rsidRDefault="2FF4B21C" w:rsidP="2FF4B21C">
      <w:pPr>
        <w:rPr>
          <w:rFonts w:ascii="Calibri" w:eastAsia="Calibri" w:hAnsi="Calibri" w:cs="Calibri"/>
          <w:color w:val="D13438"/>
          <w:lang w:val="es-ES"/>
        </w:rPr>
      </w:pPr>
    </w:p>
    <w:p w14:paraId="74F55857" w14:textId="42737F5D"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¿Cómo se obtiene el monto de dinero para el reparto de utilidades de los trabajadores?</w:t>
      </w:r>
    </w:p>
    <w:p w14:paraId="584B0E55" w14:textId="3534F638"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120, de la Ley Federal del Trabajo, el 10% de la utilidad neta de la empresa, obtenida de su declaración anual del Impuesto Sobre la Renta, será destinada para repartir entre los trabajadores</w:t>
      </w:r>
    </w:p>
    <w:p w14:paraId="2E1C72AA" w14:textId="036DFBB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120</w:t>
      </w:r>
    </w:p>
    <w:p w14:paraId="467FD5D0" w14:textId="11A4D041" w:rsidR="2FF4B21C" w:rsidRDefault="2FF4B21C" w:rsidP="2FF4B21C">
      <w:pPr>
        <w:rPr>
          <w:rFonts w:ascii="Calibri" w:eastAsia="Calibri" w:hAnsi="Calibri" w:cs="Calibri"/>
          <w:color w:val="D13438"/>
          <w:lang w:val="es-ES"/>
        </w:rPr>
      </w:pPr>
    </w:p>
    <w:p w14:paraId="0F30E27E" w14:textId="6CF8E5D2"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¿El trabajador cómo puede conocer la declaración anual de su patrón y saber cuánto le corresponde en el pago del reparto de utilidades?</w:t>
      </w:r>
    </w:p>
    <w:p w14:paraId="5AC8BD38" w14:textId="660F2CA2"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121, de la Ley Federal del Trabajo, el patrón deberá entregar una copia de su declaración anual a los trabajadores.</w:t>
      </w:r>
    </w:p>
    <w:p w14:paraId="305D269B" w14:textId="32298495"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121</w:t>
      </w:r>
    </w:p>
    <w:p w14:paraId="12CE9C25" w14:textId="057F4CCD" w:rsidR="2FF4B21C" w:rsidRDefault="2FF4B21C" w:rsidP="2FF4B21C">
      <w:pPr>
        <w:rPr>
          <w:rFonts w:ascii="Calibri" w:eastAsia="Calibri" w:hAnsi="Calibri" w:cs="Calibri"/>
          <w:color w:val="D13438"/>
          <w:lang w:val="es-ES"/>
        </w:rPr>
      </w:pPr>
    </w:p>
    <w:p w14:paraId="11DA4747" w14:textId="4321D95C"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sucede si consideración del trabajador, la declaración anual de su patrón es incorrecta?</w:t>
      </w:r>
    </w:p>
    <w:p w14:paraId="222B2C86" w14:textId="43CA2DA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121, de la Ley Federal del Trabajo, los trabajadores tienen derecho a formular objeciones a la declaración que presente el patrón ante la propia Secretaría de Hacienda y Crédito Público.</w:t>
      </w:r>
    </w:p>
    <w:p w14:paraId="49473FFC" w14:textId="13761E0B"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121</w:t>
      </w:r>
    </w:p>
    <w:p w14:paraId="2DA4B440" w14:textId="076C0BE4" w:rsidR="2FF4B21C" w:rsidRDefault="2FF4B21C" w:rsidP="2FF4B21C">
      <w:pPr>
        <w:rPr>
          <w:rFonts w:ascii="Calibri" w:eastAsia="Calibri" w:hAnsi="Calibri" w:cs="Calibri"/>
          <w:color w:val="D13438"/>
          <w:lang w:val="es-ES"/>
        </w:rPr>
      </w:pPr>
    </w:p>
    <w:p w14:paraId="64075919" w14:textId="0879B563"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¿Cuándo debe de pagar el patrón el reparto de utilidades?</w:t>
      </w:r>
    </w:p>
    <w:p w14:paraId="647783AC" w14:textId="477A1679"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122, de la Ley Federal del Trabajo, el reparto de utilidades entre los trabajadores deberá efectuarse dentro de los sesenta días siguientes a la fecha en que deba pagarse el impuesto anual, esto es, desde el primer día hábil del mes de mayo y a más tardar el 30 de mayo.</w:t>
      </w:r>
    </w:p>
    <w:p w14:paraId="02EE61A2" w14:textId="2016A15E"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122</w:t>
      </w:r>
    </w:p>
    <w:p w14:paraId="53CDB31D" w14:textId="2C417656" w:rsidR="2FF4B21C" w:rsidRDefault="2FF4B21C" w:rsidP="2FF4B21C">
      <w:pPr>
        <w:rPr>
          <w:rFonts w:ascii="Calibri" w:eastAsia="Calibri" w:hAnsi="Calibri" w:cs="Calibri"/>
          <w:color w:val="D13438"/>
          <w:lang w:val="es-ES"/>
        </w:rPr>
      </w:pPr>
    </w:p>
    <w:p w14:paraId="2DE06642" w14:textId="521968CB"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sucede si el trabajador no reclama el pago del reparto de sus utilidades?</w:t>
      </w:r>
    </w:p>
    <w:p w14:paraId="614CFC6D" w14:textId="4513516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 xml:space="preserve">De conformidad con el artículo 122, de la Ley Federal del Trabajo, el importe de las utilidades no reclamadas en el año en que sean </w:t>
      </w:r>
      <w:proofErr w:type="gramStart"/>
      <w:r w:rsidRPr="2FF4B21C">
        <w:rPr>
          <w:rFonts w:ascii="Calibri" w:eastAsia="Calibri" w:hAnsi="Calibri" w:cs="Calibri"/>
          <w:lang w:val="es-ES"/>
        </w:rPr>
        <w:t>exigibles,</w:t>
      </w:r>
      <w:proofErr w:type="gramEnd"/>
      <w:r w:rsidRPr="2FF4B21C">
        <w:rPr>
          <w:rFonts w:ascii="Calibri" w:eastAsia="Calibri" w:hAnsi="Calibri" w:cs="Calibri"/>
          <w:lang w:val="es-ES"/>
        </w:rPr>
        <w:t xml:space="preserve"> se agregará a la utilidad repartible del año siguiente.</w:t>
      </w:r>
    </w:p>
    <w:p w14:paraId="122A7A4E" w14:textId="787AD7F3"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122</w:t>
      </w:r>
    </w:p>
    <w:p w14:paraId="618F3A56" w14:textId="673D9402" w:rsidR="2FF4B21C" w:rsidRDefault="2FF4B21C" w:rsidP="2FF4B21C">
      <w:pPr>
        <w:rPr>
          <w:rFonts w:ascii="Calibri" w:eastAsia="Calibri" w:hAnsi="Calibri" w:cs="Calibri"/>
          <w:color w:val="D13438"/>
          <w:lang w:val="es-ES"/>
        </w:rPr>
      </w:pPr>
    </w:p>
    <w:p w14:paraId="02314EF4" w14:textId="4774FE49"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¿Cómo se reparte la utilidad entre los trabajadores?</w:t>
      </w:r>
    </w:p>
    <w:p w14:paraId="032D8F6B" w14:textId="353D8494"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123, de la Ley Federal del Trabajo, la utilidad repartible se dividirá́ en dos partes iguales: la primera se repartirá́ por igual entre todos los trabajadores, tomando en consideración el número de días trabajados por cada uno en el año, independientemente del monto de los salarios. La segunda se repartirá́ en proporción al monto de los salarios devengados por el trabajo prestado durante el año.</w:t>
      </w:r>
    </w:p>
    <w:p w14:paraId="4F4C2850" w14:textId="3F983229"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lastRenderedPageBreak/>
        <w:t>LFT – Artículo 123</w:t>
      </w:r>
    </w:p>
    <w:p w14:paraId="13025E47" w14:textId="17F28ADD" w:rsidR="2FF4B21C" w:rsidRDefault="2FF4B21C" w:rsidP="2FF4B21C">
      <w:pPr>
        <w:rPr>
          <w:rFonts w:ascii="Calibri" w:eastAsia="Calibri" w:hAnsi="Calibri" w:cs="Calibri"/>
          <w:color w:val="D13438"/>
          <w:lang w:val="es-ES"/>
        </w:rPr>
      </w:pPr>
    </w:p>
    <w:p w14:paraId="3FFDC87C" w14:textId="31C247F1"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¿Cuál es el salario que se utiliza para el pago del reparto de utilidades?</w:t>
      </w:r>
    </w:p>
    <w:p w14:paraId="1113D796" w14:textId="491D4711"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124, de la Ley Federal del Trabajo, el salario a tomar como base para el reparto de utilidades es la cantidad que cada trabajador percibe de manera diaria, sin incluir en él gratificaciones, percepciones, habitación, primas, comisiones, prestaciones en especie y cualquiera otra cantidad o prestación que se entregue al trabajador por su trabajo.</w:t>
      </w:r>
    </w:p>
    <w:p w14:paraId="39CD16C9" w14:textId="4E0C2782"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124</w:t>
      </w:r>
    </w:p>
    <w:p w14:paraId="1A8748E1" w14:textId="0C00182B" w:rsidR="2FF4B21C" w:rsidRDefault="2FF4B21C" w:rsidP="2FF4B21C">
      <w:pPr>
        <w:rPr>
          <w:rFonts w:ascii="Calibri" w:eastAsia="Calibri" w:hAnsi="Calibri" w:cs="Calibri"/>
          <w:color w:val="D13438"/>
          <w:lang w:val="es-ES"/>
        </w:rPr>
      </w:pPr>
    </w:p>
    <w:p w14:paraId="6D3A4057" w14:textId="58BA8A6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¿Cómo se determina el reparto de utilidades cuando el salario es variable?</w:t>
      </w:r>
    </w:p>
    <w:p w14:paraId="494ABBAF" w14:textId="25621C68"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124, de la Ley Federal del Trabajo, en los casos de salario por unidad de obra y en general, cuando la retribución sea variable, se tomará como salario diario el promedio de las percepciones obtenidas en el año. Esto es, del total de la cantidad pagada, se dividirá esa cantidad entre los días trabajados y el resultado es el salario que servirá como base para el pago del reparto de utilidades.</w:t>
      </w:r>
    </w:p>
    <w:p w14:paraId="44950E78" w14:textId="0F66ECDD"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124</w:t>
      </w:r>
    </w:p>
    <w:p w14:paraId="69767E32" w14:textId="73E95727" w:rsidR="2FF4B21C" w:rsidRDefault="2FF4B21C" w:rsidP="2FF4B21C">
      <w:pPr>
        <w:rPr>
          <w:rFonts w:ascii="Calibri" w:eastAsia="Calibri" w:hAnsi="Calibri" w:cs="Calibri"/>
          <w:color w:val="D13438"/>
          <w:lang w:val="es-ES"/>
        </w:rPr>
      </w:pPr>
    </w:p>
    <w:p w14:paraId="2C448CD9" w14:textId="3A1EB99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¿En cuáles supuestos el patrón está exento de pagar el reparto de utilidades?</w:t>
      </w:r>
    </w:p>
    <w:p w14:paraId="153601B0" w14:textId="79538ADF"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126, de la Ley Federal del Trabajo, los patrones están exentos de pagar el reparto de utilidades cuando: I. Empresas nuevas que llevan un año de funcionamiento; II. Empresas nuevas dedicadas a la elaboración de un producto nuevo, durante los dos primeros años de funcionamiento. III. Empresas nuevas de industria extractiva, durante el período de exploración; IV. Las instituciones de asistencia privada que ejecuten actos con fines humanitarios de asistencia, sin propósitos de lucro; V. El Instituto Mexicano del Seguro Social y las instituciones públicas descentralizadas con fines culturales, asistenciales o de beneficencia; y VI. Las empresas que tengan un capital menor de $300,000 netos.</w:t>
      </w:r>
    </w:p>
    <w:p w14:paraId="1E370A33" w14:textId="0547F015"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126</w:t>
      </w:r>
    </w:p>
    <w:p w14:paraId="665E9029" w14:textId="4CC148D1" w:rsidR="2FF4B21C" w:rsidRDefault="2FF4B21C" w:rsidP="2FF4B21C">
      <w:pPr>
        <w:rPr>
          <w:rFonts w:ascii="Calibri" w:eastAsia="Calibri" w:hAnsi="Calibri" w:cs="Calibri"/>
          <w:color w:val="D13438"/>
          <w:lang w:val="es-ES"/>
        </w:rPr>
      </w:pPr>
    </w:p>
    <w:p w14:paraId="7B3FA4C9" w14:textId="6B57AFE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¿Hay trabajadores que no participan en el reparto de utilidades?</w:t>
      </w:r>
    </w:p>
    <w:p w14:paraId="38544C64" w14:textId="1E45DAC1"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127, de la Ley Federal del Trabajo, sí. Los directores, administradores y gerentes generales de las empresas no participan en el reparto utilidades, tampoco los trabajadores del hogar. Los demás trabajadores de confianza sí participan en el reparto de utilidades.</w:t>
      </w:r>
    </w:p>
    <w:p w14:paraId="387F9560" w14:textId="6602564D"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127</w:t>
      </w:r>
    </w:p>
    <w:p w14:paraId="688E7A89" w14:textId="130DB78A" w:rsidR="2FF4B21C" w:rsidRDefault="2FF4B21C" w:rsidP="2FF4B21C">
      <w:pPr>
        <w:rPr>
          <w:rFonts w:ascii="Calibri" w:eastAsia="Calibri" w:hAnsi="Calibri" w:cs="Calibri"/>
          <w:color w:val="D13438"/>
          <w:lang w:val="es-ES"/>
        </w:rPr>
      </w:pPr>
    </w:p>
    <w:p w14:paraId="50C77281" w14:textId="3A85EFE8"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¿Los trabajadores con licencia de maternidad, paternidad, riesgo de trabajo, participan en el reparto de utilidades?</w:t>
      </w:r>
    </w:p>
    <w:p w14:paraId="69774A5B" w14:textId="5CEF53FB"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127, de la Ley Federal del Trabajo, sí. Los trabajadores con licencia serán considerados como trabajadores en servicio activo y, por lo tanto, incluidos en el reparto de utilidades.</w:t>
      </w:r>
    </w:p>
    <w:p w14:paraId="35AA28D2" w14:textId="7DFAC7D4"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127</w:t>
      </w:r>
    </w:p>
    <w:p w14:paraId="28D934C2" w14:textId="7A85512F" w:rsidR="2FF4B21C" w:rsidRDefault="2FF4B21C" w:rsidP="2FF4B21C">
      <w:pPr>
        <w:rPr>
          <w:rFonts w:ascii="Calibri" w:eastAsia="Calibri" w:hAnsi="Calibri" w:cs="Calibri"/>
          <w:color w:val="D13438"/>
          <w:lang w:val="es-ES"/>
        </w:rPr>
      </w:pPr>
    </w:p>
    <w:p w14:paraId="22C01FF1" w14:textId="7E0B17B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lastRenderedPageBreak/>
        <w:t>¿Los trabajadores eventuales tienen derecho al reparto de utilidades?</w:t>
      </w:r>
    </w:p>
    <w:p w14:paraId="60984ADC" w14:textId="205FB9AF"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127, de la Ley Federal del Trabajo, sí. Los trabajadores eventuales tendrán derecho a participar en las utilidades de la empresa cuando hayan trabajado por lo menos sesenta días durante.</w:t>
      </w:r>
    </w:p>
    <w:p w14:paraId="6F5C34A9" w14:textId="5BA8801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127</w:t>
      </w:r>
    </w:p>
    <w:p w14:paraId="7091DE30" w14:textId="24AFA602" w:rsidR="2FF4B21C" w:rsidRDefault="2FF4B21C" w:rsidP="2FF4B21C">
      <w:pPr>
        <w:rPr>
          <w:rFonts w:ascii="Calibri" w:eastAsia="Calibri" w:hAnsi="Calibri" w:cs="Calibri"/>
          <w:color w:val="D13438"/>
          <w:lang w:val="es-ES"/>
        </w:rPr>
      </w:pPr>
    </w:p>
    <w:p w14:paraId="34BCA080" w14:textId="25F7F578"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¿El reparto de utilidades tiene algún tope o límite?</w:t>
      </w:r>
    </w:p>
    <w:p w14:paraId="133F9072" w14:textId="47608C6D"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127, de la Ley Federal del Trabajo, sí. El monto económico para el pago de la participación de utilidades tiene dos límites: el tope a tres meses del salario del trabajador o el promedio del pago de las reparticiones de utilidades recibidas en los últimos tres años. De estos dos supuestos, se pagará al trabajador el monto que resulte más favorable.</w:t>
      </w:r>
    </w:p>
    <w:p w14:paraId="3817B592" w14:textId="153079C0"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127</w:t>
      </w:r>
    </w:p>
    <w:p w14:paraId="1B33B562" w14:textId="60B81CFF" w:rsidR="2FF4B21C" w:rsidRDefault="2FF4B21C" w:rsidP="2FF4B21C">
      <w:pPr>
        <w:rPr>
          <w:rFonts w:ascii="Calibri" w:eastAsia="Calibri" w:hAnsi="Calibri" w:cs="Calibri"/>
          <w:color w:val="D13438"/>
          <w:lang w:val="es-ES"/>
        </w:rPr>
      </w:pPr>
    </w:p>
    <w:p w14:paraId="0D76CF76" w14:textId="5EAA80BA" w:rsidR="2FF4B21C" w:rsidRDefault="2FF4B21C" w:rsidP="2FF4B21C">
      <w:pPr>
        <w:rPr>
          <w:rFonts w:ascii="Calibri" w:eastAsia="Calibri" w:hAnsi="Calibri" w:cs="Calibri"/>
          <w:color w:val="D13438"/>
          <w:lang w:val="es-ES"/>
        </w:rPr>
      </w:pPr>
      <w:r w:rsidRPr="2FF4B21C">
        <w:rPr>
          <w:rFonts w:ascii="Calibri" w:eastAsia="Calibri" w:hAnsi="Calibri" w:cs="Calibri"/>
          <w:highlight w:val="yellow"/>
          <w:lang w:val="es-ES"/>
        </w:rPr>
        <w:t xml:space="preserve">Ejemplos pago de </w:t>
      </w:r>
      <w:proofErr w:type="spellStart"/>
      <w:r w:rsidRPr="2FF4B21C">
        <w:rPr>
          <w:rFonts w:ascii="Calibri" w:eastAsia="Calibri" w:hAnsi="Calibri" w:cs="Calibri"/>
          <w:highlight w:val="yellow"/>
          <w:lang w:val="es-ES"/>
        </w:rPr>
        <w:t>PTU`s</w:t>
      </w:r>
      <w:proofErr w:type="spellEnd"/>
    </w:p>
    <w:p w14:paraId="1CAE4672" w14:textId="4F46E55A" w:rsidR="2FF4B21C" w:rsidRDefault="2FF4B21C" w:rsidP="2FF4B21C">
      <w:pPr>
        <w:rPr>
          <w:rFonts w:ascii="Calibri" w:eastAsia="Calibri" w:hAnsi="Calibri" w:cs="Calibri"/>
          <w:color w:val="D13438"/>
          <w:lang w:val="es-ES"/>
        </w:rPr>
      </w:pPr>
    </w:p>
    <w:p w14:paraId="66CF13D2" w14:textId="26D81275"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¿El patrón puede compensar las ganancias con pérdidas para determinar la utilidad y con ello, el pago del reparto de utilidades?</w:t>
      </w:r>
    </w:p>
    <w:p w14:paraId="6E8FC44D" w14:textId="475C7BD4"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128, de la Ley Federal del Trabajo, no se harán compensaciones de los años de pérdida con los de ganancia.</w:t>
      </w:r>
    </w:p>
    <w:p w14:paraId="6BE22F30" w14:textId="0BF5D9B2"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128</w:t>
      </w:r>
    </w:p>
    <w:p w14:paraId="5498A43A" w14:textId="1CC0AD4B" w:rsidR="2FF4B21C" w:rsidRDefault="2FF4B21C" w:rsidP="2FF4B21C">
      <w:pPr>
        <w:rPr>
          <w:rFonts w:ascii="Calibri" w:eastAsia="Calibri" w:hAnsi="Calibri" w:cs="Calibri"/>
          <w:color w:val="D13438"/>
          <w:lang w:val="es-ES"/>
        </w:rPr>
      </w:pPr>
    </w:p>
    <w:p w14:paraId="0DB368B8" w14:textId="0B2ED38C"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¿El pago a los trabajadores de la participación en las utilidades puede integrar el salario para indemnizaciones?</w:t>
      </w:r>
    </w:p>
    <w:p w14:paraId="395E2469" w14:textId="6C5DDD73"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129, de la Ley Federal del Trabajo, no. La participación en las utilidades no se computará como parte del salario, para los efectos de las indemnizaciones que deban pagarse a los trabajadores.</w:t>
      </w:r>
    </w:p>
    <w:p w14:paraId="4361BDC7" w14:textId="64B2F36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129</w:t>
      </w:r>
    </w:p>
    <w:p w14:paraId="24CEAE74" w14:textId="650C112C" w:rsidR="2FF4B21C" w:rsidRDefault="2FF4B21C" w:rsidP="2FF4B21C">
      <w:pPr>
        <w:rPr>
          <w:rFonts w:ascii="Calibri" w:eastAsia="Calibri" w:hAnsi="Calibri" w:cs="Calibri"/>
          <w:color w:val="D13438"/>
          <w:lang w:val="es-ES"/>
        </w:rPr>
      </w:pPr>
    </w:p>
    <w:p w14:paraId="022E513E" w14:textId="0B1173CB"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¿El hecho de que los trabajadores participen en el reparto de utilidades, significa que también participan en la administración de la empresa?</w:t>
      </w:r>
    </w:p>
    <w:p w14:paraId="27EDF11D" w14:textId="4C853541"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130, de la Ley Federal del Trabajo, no. El derecho de los trabajadores a participar en las utilidades no implica la facultad de intervenir en la dirección o administración de las empresas.</w:t>
      </w:r>
    </w:p>
    <w:p w14:paraId="58956886" w14:textId="1BFCFB2D"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131</w:t>
      </w:r>
    </w:p>
    <w:p w14:paraId="00492981" w14:textId="6FF37BD4" w:rsidR="2FF4B21C" w:rsidRDefault="2FF4B21C" w:rsidP="2FF4B21C">
      <w:pPr>
        <w:rPr>
          <w:rFonts w:ascii="Calibri" w:eastAsia="Calibri" w:hAnsi="Calibri" w:cs="Calibri"/>
          <w:color w:val="D13438"/>
          <w:lang w:val="es-ES"/>
        </w:rPr>
      </w:pPr>
    </w:p>
    <w:p w14:paraId="623DE908" w14:textId="572F4F72" w:rsidR="2FF4B21C" w:rsidRDefault="2FF4B21C" w:rsidP="2FF4B21C">
      <w:pPr>
        <w:rPr>
          <w:rFonts w:ascii="Calibri" w:eastAsia="Calibri" w:hAnsi="Calibri" w:cs="Calibri"/>
          <w:color w:val="D13438"/>
          <w:lang w:val="es-ES"/>
        </w:rPr>
      </w:pPr>
      <w:r w:rsidRPr="2FF4B21C">
        <w:rPr>
          <w:rFonts w:ascii="Calibri" w:eastAsia="Calibri" w:hAnsi="Calibri" w:cs="Calibri"/>
          <w:highlight w:val="yellow"/>
          <w:lang w:val="es-ES"/>
        </w:rPr>
        <w:t>¿Tengo derecho a la participación en el reparto de utilidades si me despidieron?</w:t>
      </w:r>
    </w:p>
    <w:p w14:paraId="0E47C782" w14:textId="52A0ACD7" w:rsidR="2FF4B21C" w:rsidRDefault="2FF4B21C" w:rsidP="2FF4B21C">
      <w:pPr>
        <w:rPr>
          <w:rFonts w:ascii="Calibri" w:eastAsia="Calibri" w:hAnsi="Calibri" w:cs="Calibri"/>
          <w:color w:val="D13438"/>
          <w:lang w:val="es-ES"/>
        </w:rPr>
      </w:pPr>
      <w:r w:rsidRPr="2FF4B21C">
        <w:rPr>
          <w:rFonts w:ascii="Calibri" w:eastAsia="Calibri" w:hAnsi="Calibri" w:cs="Calibri"/>
          <w:highlight w:val="yellow"/>
          <w:lang w:val="es-ES"/>
        </w:rPr>
        <w:t>Sí, si laboraste menos de un año fiscal, te corresponde el equivalente por el tiempo trabajado. Para tener derecho al reparto, debe haber laborado un periodo mayor a 60 días.</w:t>
      </w:r>
    </w:p>
    <w:p w14:paraId="76CE4ABB" w14:textId="1A044EFF" w:rsidR="2FF4B21C" w:rsidRDefault="2FF4B21C" w:rsidP="2FF4B21C">
      <w:pPr>
        <w:rPr>
          <w:rFonts w:ascii="Calibri" w:eastAsia="Calibri" w:hAnsi="Calibri" w:cs="Calibri"/>
          <w:color w:val="D13438"/>
          <w:lang w:val="es-ES"/>
        </w:rPr>
      </w:pPr>
    </w:p>
    <w:p w14:paraId="072BDB68" w14:textId="60060AFD" w:rsidR="2FF4B21C" w:rsidRDefault="2FF4B21C" w:rsidP="2FF4B21C">
      <w:pPr>
        <w:rPr>
          <w:rFonts w:ascii="Calibri" w:eastAsia="Calibri" w:hAnsi="Calibri" w:cs="Calibri"/>
          <w:color w:val="D13438"/>
          <w:lang w:val="es-ES"/>
        </w:rPr>
      </w:pPr>
      <w:r w:rsidRPr="2FF4B21C">
        <w:rPr>
          <w:rFonts w:ascii="Calibri" w:eastAsia="Calibri" w:hAnsi="Calibri" w:cs="Calibri"/>
          <w:highlight w:val="yellow"/>
          <w:lang w:val="es-ES"/>
        </w:rPr>
        <w:t>¿Debo de pagar impuestos por el reparto de utilidades?</w:t>
      </w:r>
    </w:p>
    <w:p w14:paraId="5B63CAF8" w14:textId="12B1313E" w:rsidR="2FF4B21C" w:rsidRDefault="2FF4B21C" w:rsidP="2FF4B21C">
      <w:pPr>
        <w:rPr>
          <w:rFonts w:ascii="Calibri" w:eastAsia="Calibri" w:hAnsi="Calibri" w:cs="Calibri"/>
          <w:color w:val="D13438"/>
          <w:lang w:val="es-ES"/>
        </w:rPr>
      </w:pPr>
      <w:r w:rsidRPr="2FF4B21C">
        <w:rPr>
          <w:rFonts w:ascii="Calibri" w:eastAsia="Calibri" w:hAnsi="Calibri" w:cs="Calibri"/>
          <w:highlight w:val="yellow"/>
          <w:lang w:val="es-ES"/>
        </w:rPr>
        <w:lastRenderedPageBreak/>
        <w:t>No, cuando el reparto de utilidades sea equivalente a 15 días del salario mínimo general. Si el monto obtenido es mayor a los 15 días del salario mínimo general, sí debo de pagar impuestos por el monto excedente.</w:t>
      </w:r>
      <w:r w:rsidRPr="2FF4B21C">
        <w:rPr>
          <w:rFonts w:ascii="Calibri" w:eastAsia="Calibri" w:hAnsi="Calibri" w:cs="Calibri"/>
          <w:lang w:val="es-ES"/>
        </w:rPr>
        <w:t xml:space="preserve">  </w:t>
      </w:r>
    </w:p>
    <w:p w14:paraId="605C1B5A" w14:textId="311252C8" w:rsidR="2FF4B21C" w:rsidRDefault="2FF4B21C" w:rsidP="2FF4B21C">
      <w:pPr>
        <w:rPr>
          <w:rFonts w:ascii="Calibri" w:eastAsia="Calibri" w:hAnsi="Calibri" w:cs="Calibri"/>
          <w:color w:val="D13438"/>
          <w:lang w:val="es-ES"/>
        </w:rPr>
      </w:pPr>
    </w:p>
    <w:p w14:paraId="2AA01707" w14:textId="4D5FD862" w:rsidR="2FF4B21C" w:rsidRDefault="2FF4B21C" w:rsidP="2FF4B21C">
      <w:pPr>
        <w:rPr>
          <w:rFonts w:ascii="Calibri" w:eastAsia="Calibri" w:hAnsi="Calibri" w:cs="Calibri"/>
          <w:color w:val="D13438"/>
          <w:lang w:val="es-ES"/>
        </w:rPr>
      </w:pPr>
      <w:r w:rsidRPr="2FF4B21C">
        <w:rPr>
          <w:rFonts w:ascii="Calibri" w:eastAsia="Calibri" w:hAnsi="Calibri" w:cs="Calibri"/>
          <w:highlight w:val="yellow"/>
          <w:lang w:val="es-ES"/>
        </w:rPr>
        <w:t>¿Si reclame el pago de utilidades a mi patrón y no me las pagó, qué hago?</w:t>
      </w:r>
    </w:p>
    <w:p w14:paraId="3FF5CE8D" w14:textId="79C4E509" w:rsidR="2FF4B21C" w:rsidRDefault="2FF4B21C" w:rsidP="2FF4B21C">
      <w:pPr>
        <w:rPr>
          <w:rFonts w:ascii="Calibri" w:eastAsia="Calibri" w:hAnsi="Calibri" w:cs="Calibri"/>
          <w:color w:val="D13438"/>
          <w:lang w:val="es-ES"/>
        </w:rPr>
      </w:pPr>
      <w:r w:rsidRPr="2FF4B21C">
        <w:rPr>
          <w:rFonts w:ascii="Calibri" w:eastAsia="Calibri" w:hAnsi="Calibri" w:cs="Calibri"/>
          <w:highlight w:val="yellow"/>
          <w:lang w:val="es-ES"/>
        </w:rPr>
        <w:t>Lo conveniente es contactar a un experto en la materia o acudir ante el juez laboral a presentar una denuncia por este hecho. También es posible solicitar ayuda ante la Procuraduría Federal de la Defensa del Trabajo.</w:t>
      </w:r>
    </w:p>
    <w:p w14:paraId="55AE4B04" w14:textId="1F59BF9E" w:rsidR="2FF4B21C" w:rsidRDefault="2FF4B21C" w:rsidP="2FF4B21C">
      <w:pPr>
        <w:rPr>
          <w:ins w:id="66" w:author="Daniel Meraz" w:date="2023-10-05T16:01:00Z"/>
          <w:lang w:val="es-ES"/>
        </w:rPr>
      </w:pPr>
    </w:p>
    <w:p w14:paraId="34192138" w14:textId="17CCE79D" w:rsidR="00A7544C" w:rsidRDefault="000B000D" w:rsidP="00BB6C4E">
      <w:pPr>
        <w:pStyle w:val="Heading3"/>
        <w:rPr>
          <w:lang w:val="es-ES"/>
        </w:rPr>
      </w:pPr>
      <w:bookmarkStart w:id="67" w:name="_Toc147576172"/>
      <w:r>
        <w:rPr>
          <w:lang w:val="es-ES"/>
        </w:rPr>
        <w:t>Comisión</w:t>
      </w:r>
      <w:bookmarkEnd w:id="67"/>
      <w:r w:rsidR="003E5DA0">
        <w:rPr>
          <w:lang w:val="es-ES"/>
        </w:rPr>
        <w:t xml:space="preserve"> </w:t>
      </w:r>
    </w:p>
    <w:p w14:paraId="19D24C38" w14:textId="3D6721D1" w:rsidR="000B000D" w:rsidRDefault="000B000D" w:rsidP="00BB6C4E">
      <w:pPr>
        <w:pStyle w:val="Heading3"/>
        <w:rPr>
          <w:lang w:val="es-ES"/>
        </w:rPr>
      </w:pPr>
      <w:bookmarkStart w:id="68" w:name="_Toc147576173"/>
      <w:r>
        <w:rPr>
          <w:lang w:val="es-ES"/>
        </w:rPr>
        <w:t>Procedimiento para determinar</w:t>
      </w:r>
      <w:bookmarkEnd w:id="68"/>
      <w:r>
        <w:rPr>
          <w:lang w:val="es-ES"/>
        </w:rPr>
        <w:t xml:space="preserve"> </w:t>
      </w:r>
    </w:p>
    <w:p w14:paraId="11A428FE" w14:textId="669C3B7C" w:rsidR="000B000D" w:rsidRDefault="000B000D" w:rsidP="00BB6C4E">
      <w:pPr>
        <w:pStyle w:val="Heading3"/>
        <w:rPr>
          <w:lang w:val="es-ES"/>
        </w:rPr>
      </w:pPr>
      <w:bookmarkStart w:id="69" w:name="_Toc147576174"/>
      <w:r>
        <w:rPr>
          <w:lang w:val="es-ES"/>
        </w:rPr>
        <w:t>Derechos de los trabajadores</w:t>
      </w:r>
      <w:bookmarkEnd w:id="69"/>
    </w:p>
    <w:p w14:paraId="0DBF7849" w14:textId="4E98CCC4" w:rsidR="000B000D" w:rsidRDefault="00BB6C4E" w:rsidP="00BB6C4E">
      <w:pPr>
        <w:pStyle w:val="Heading3"/>
        <w:rPr>
          <w:lang w:val="es-ES"/>
        </w:rPr>
      </w:pPr>
      <w:bookmarkStart w:id="70" w:name="_Toc147576175"/>
      <w:r>
        <w:rPr>
          <w:lang w:val="es-ES"/>
        </w:rPr>
        <w:t>Excepciones</w:t>
      </w:r>
      <w:bookmarkEnd w:id="70"/>
    </w:p>
    <w:p w14:paraId="041B8141" w14:textId="3F03CF12" w:rsidR="00BB6C4E" w:rsidRDefault="00BB6C4E" w:rsidP="00BB6C4E">
      <w:pPr>
        <w:pStyle w:val="Heading3"/>
        <w:rPr>
          <w:lang w:val="es-ES"/>
        </w:rPr>
      </w:pPr>
      <w:bookmarkStart w:id="71" w:name="_Toc147576176"/>
      <w:r>
        <w:rPr>
          <w:lang w:val="es-ES"/>
        </w:rPr>
        <w:t>Limites</w:t>
      </w:r>
      <w:bookmarkEnd w:id="71"/>
    </w:p>
    <w:p w14:paraId="557FE197" w14:textId="2F440A35" w:rsidR="00BB6C4E" w:rsidRDefault="00BB6C4E" w:rsidP="00BB6C4E">
      <w:pPr>
        <w:pStyle w:val="Heading3"/>
        <w:rPr>
          <w:lang w:val="es-ES"/>
        </w:rPr>
      </w:pPr>
      <w:bookmarkStart w:id="72" w:name="_Toc147576177"/>
      <w:r>
        <w:rPr>
          <w:lang w:val="es-ES"/>
        </w:rPr>
        <w:t>Procedimiento para su pago</w:t>
      </w:r>
      <w:bookmarkEnd w:id="72"/>
    </w:p>
    <w:p w14:paraId="578D8539" w14:textId="6D006694" w:rsidR="00BB6C4E" w:rsidRDefault="00BB6C4E" w:rsidP="00EB749D">
      <w:pPr>
        <w:pStyle w:val="Heading1"/>
        <w:rPr>
          <w:lang w:val="es-ES"/>
        </w:rPr>
      </w:pPr>
      <w:bookmarkStart w:id="73" w:name="_Toc147576178"/>
      <w:r>
        <w:rPr>
          <w:lang w:val="es-ES"/>
        </w:rPr>
        <w:t>Derechos y obligaciones</w:t>
      </w:r>
      <w:bookmarkEnd w:id="73"/>
    </w:p>
    <w:p w14:paraId="6997EF66" w14:textId="47209FAF" w:rsidR="00BB6C4E" w:rsidRDefault="2FF4B21C" w:rsidP="002507F5">
      <w:pPr>
        <w:pStyle w:val="Heading3"/>
        <w:rPr>
          <w:lang w:val="es-ES"/>
        </w:rPr>
      </w:pPr>
      <w:bookmarkStart w:id="74" w:name="_Toc147576179"/>
      <w:r w:rsidRPr="2FF4B21C">
        <w:rPr>
          <w:lang w:val="es-ES"/>
        </w:rPr>
        <w:t>Obligaciones de los patrones</w:t>
      </w:r>
      <w:bookmarkEnd w:id="74"/>
    </w:p>
    <w:p w14:paraId="584EA6D5" w14:textId="2D909458"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¿Cuáles son las obligaciones de los patrones?</w:t>
      </w:r>
    </w:p>
    <w:p w14:paraId="5DB053B5" w14:textId="56FEE412"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132, de la Ley Federal del Trabajo, son obligaciones de los patrones: I. Pagar a los trabajadores los salarios e indemnizaciones; II. Proporcionar oportunamente a los trabajadores los útiles, instrumentos y materiales necesarios para la ejecución del trabajo, debiendo darlos de buena calidad, así como un lugar para que sean guardados; III. Mantener el número suficiente de asientos o sillas a disposición de los trabajadores; IV. Respetar a los trabajadores, absteniéndose de mal trato de palabra o de obra; V. Expedir cada quince días, a solicitud de los trabajadores, una constancia escrita del número de días trabajados y del salario percibido; VI. Expedir al trabajador que lo solicite o se separe de la empresa, dentro del término de tres días, una constancia escrita relativa a sus servicios; VII. Conceder a los trabajadores el tiempo necesario para cumplir los deberes cívicos (votar y poder participar como jurados, electorales y censales); VIII. Permitir a los trabajadores faltar a su trabajo para desempeñar una comisión de su sindicato o del Estado; IX. Dar a conocer al sindicato y trabajadores las vacantes abiertas;</w:t>
      </w:r>
    </w:p>
    <w:p w14:paraId="3F4B370E" w14:textId="0ADF1F6D" w:rsidR="2FF4B21C" w:rsidRDefault="2FF4B21C" w:rsidP="2FF4B21C">
      <w:pPr>
        <w:rPr>
          <w:lang w:val="es-ES"/>
        </w:rPr>
      </w:pPr>
    </w:p>
    <w:p w14:paraId="044F8875" w14:textId="226C329E" w:rsidR="0002063E" w:rsidRPr="0002063E" w:rsidRDefault="2FF4B21C" w:rsidP="008030A8">
      <w:pPr>
        <w:pStyle w:val="Heading3"/>
        <w:rPr>
          <w:lang w:val="es-ES"/>
        </w:rPr>
      </w:pPr>
      <w:bookmarkStart w:id="75" w:name="_Toc147576180"/>
      <w:r w:rsidRPr="2FF4B21C">
        <w:rPr>
          <w:lang w:val="es-ES"/>
        </w:rPr>
        <w:t>Prohibiciones de los patrones</w:t>
      </w:r>
      <w:bookmarkEnd w:id="75"/>
    </w:p>
    <w:p w14:paraId="46D5908C" w14:textId="190ED473"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le está prohibido realizar por los patrones o sus representantes?</w:t>
      </w:r>
    </w:p>
    <w:p w14:paraId="29A6E147" w14:textId="423B2BC9"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 xml:space="preserve">De conformidad con el artículo 133, de la Ley Federal del Trabajo, los patrone y sus representantes tienen prohibido: I. Negarse a aceptar trabajadores por discriminación; II. Exigir que los trabajadores compren sus artículos de consumo en tienda o lugar determinado; III. Exigir o aceptar dinero de los trabajadores como gratificación porque se les admita en el trabajo o por cualquier otro motivo; IV. Obligar a los trabajadores por coacción o por cualquier otro medio, a afiliarse o retirarse del sindicato o agrupación a que pertenezcan, o a que voten por determinada candidatura; V. Intervenir en cualquier forma en el régimen interno del sindicato, impedir su formación o el desarrollo de la actividad </w:t>
      </w:r>
      <w:r w:rsidRPr="2FF4B21C">
        <w:rPr>
          <w:rFonts w:ascii="Calibri" w:eastAsia="Calibri" w:hAnsi="Calibri" w:cs="Calibri"/>
          <w:lang w:val="es-ES"/>
        </w:rPr>
        <w:lastRenderedPageBreak/>
        <w:t>sindical; VI. Hacer o autorizar colectas o suscripciones en los establecimientos y lugares de trabajo; VII. Ejecutar cualquier acto que restrinja a los trabajadores los derechos que tienen (salario, jornadas de trabajo, prestaciones, vacaciones, días de descanso, participación en las utilidades, asociación); VIII. Hacer propaganda política o religiosa dentro del centro de trabajo; IX. Identificar a los trabajadores que ya no trabajan para no volverlos a contratar; X. Portar armas en el interior de los centros de trabajo; XI. Presentarse en los establecimientos en estado de embriaguez o bajo la influencia de un narcótico; XII. Realizar actos de hostigamiento y/o acoso sexual; XIII. Permitir o tolerar actos de hostigamiento y/o acoso sexual en el centro de trabajo; XIV. Exigir la presentación de certificados médicos de no embarazo; XV. Despedir a una trabajadora o coaccionarla directa o indirectamente para que renuncie por estar embarazada, por cambio de estado civil o por tener el cuidado de hijos menores; XVI. Dar de baja o terminar la relación laboral de un trabajador que tenga la calidad de persona desaparecida y cuente con Declaración Especial de Ausencia; XVII. Realizar cualquier acto tendiente a ejercer control sobre el sindicato al que pertenezcan sus trabajadores.</w:t>
      </w:r>
    </w:p>
    <w:p w14:paraId="4D47EF7D" w14:textId="76F476AF"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133</w:t>
      </w:r>
    </w:p>
    <w:p w14:paraId="285EEAF0" w14:textId="60E621AF" w:rsidR="2FF4B21C" w:rsidRDefault="2FF4B21C" w:rsidP="2FF4B21C">
      <w:pPr>
        <w:rPr>
          <w:lang w:val="es-ES"/>
        </w:rPr>
      </w:pPr>
    </w:p>
    <w:p w14:paraId="3422805D" w14:textId="03E8AA90" w:rsidR="002507F5" w:rsidRDefault="2FF4B21C" w:rsidP="008030A8">
      <w:pPr>
        <w:pStyle w:val="Heading3"/>
        <w:rPr>
          <w:lang w:val="es-ES"/>
        </w:rPr>
      </w:pPr>
      <w:bookmarkStart w:id="76" w:name="_Toc147576181"/>
      <w:r w:rsidRPr="2FF4B21C">
        <w:rPr>
          <w:lang w:val="es-ES"/>
        </w:rPr>
        <w:t>Obligaciones de los trabajadores</w:t>
      </w:r>
      <w:bookmarkEnd w:id="76"/>
    </w:p>
    <w:p w14:paraId="073A60BA" w14:textId="1ADE8E81"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¿Cuáles son las obligaciones de los trabajadores?</w:t>
      </w:r>
    </w:p>
    <w:p w14:paraId="5AECBC09" w14:textId="3CD22545"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134, de la Ley Federal del Trabajo, son obligaciones de los trabajadores: I. Cumplir las disposiciones de las normas de trabajo. II. Observar las disposiciones contenidas en el reglamento y las normas oficiales mexicanas en materia de seguridad, salud y medio ambiente de trabajo; III. Desempeñar el servicio bajo la dirección del patrón o de su representante; IV. Ejecutar el trabajo con la intensidad, cuidado y esmeros apropiados y en la forma, tiempo y lugar convenidos; V.- Dar aviso inmediato al patrón, salvo caso fortuito o de fuerza mayor, de las causas justificadas que le impidan concurrir a su trabajo; VI. Restituir al patrón los materiales no usados y conservar en buen estado los instrumentos y útiles que les haya dado para el trabajo; VII. Observar buenas costumbres durante el servicio; VIII. Prestar auxilios en cualquier tiempo que se necesiten, cuando por siniestro o riesgo inminente peligren las personas o los intereses del patrón o de sus compañeros de trabajo; IX. Integrar los organismos que establece la Ley Federal del Trabajo, esto es, cuando el patrón tenga más de 50 trabajadores se constituirán Comisiones Mixtas de Capacitación, Adiestramiento y Productividad; X.- Someterse a los reconocimientos médicos para comprobar que no padecen alguna incapacidad o enfermedad de trabajo, contagiosa o incurable; XI. Poner en conocimiento del patrón las enfermedades contagiosas que padezcan; XII. Comunicar al patrón o a su representante las deficiencias que adviertan, a fin de evitar daños o perjuicios a los intereses y vidas de sus compañeros de trabajo o de los patrones; XIII. Guardar escrupulosamente los secretos técnicos, comerciales y de fabricación de los productos, así́ como de los asuntos administrativos reservados.</w:t>
      </w:r>
    </w:p>
    <w:p w14:paraId="0501D0A3" w14:textId="56282FDD"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134</w:t>
      </w:r>
    </w:p>
    <w:p w14:paraId="1AC0D88B" w14:textId="0AEF40C1" w:rsidR="2FF4B21C" w:rsidRDefault="2FF4B21C" w:rsidP="2FF4B21C">
      <w:pPr>
        <w:rPr>
          <w:lang w:val="es-ES"/>
        </w:rPr>
      </w:pPr>
    </w:p>
    <w:p w14:paraId="32D601A7" w14:textId="28877EE0" w:rsidR="006F0A55" w:rsidRDefault="2FF4B21C" w:rsidP="008030A8">
      <w:pPr>
        <w:pStyle w:val="Heading3"/>
        <w:rPr>
          <w:lang w:val="es-ES"/>
        </w:rPr>
      </w:pPr>
      <w:bookmarkStart w:id="77" w:name="_Toc147576182"/>
      <w:r w:rsidRPr="2FF4B21C">
        <w:rPr>
          <w:lang w:val="es-ES"/>
        </w:rPr>
        <w:t>Prohibiciones de los trabajadores</w:t>
      </w:r>
      <w:bookmarkEnd w:id="77"/>
      <w:r w:rsidRPr="2FF4B21C">
        <w:rPr>
          <w:lang w:val="es-ES"/>
        </w:rPr>
        <w:t xml:space="preserve"> </w:t>
      </w:r>
    </w:p>
    <w:p w14:paraId="16D855EE" w14:textId="7B4B0165"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está prohibido para los trabajadores?</w:t>
      </w:r>
    </w:p>
    <w:p w14:paraId="21FD4E0A" w14:textId="0F55D14F"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lastRenderedPageBreak/>
        <w:t>De conformidad con el artículo 135, de la Ley Federal del Trabajo, queda prohibido a los trabajadores: I. Ejecutar cualquier acto que pueda poner en peligro su propia seguridad, la de sus compañeros de trabajo o la de terceras personas, así́ como la de los establecimientos o lugares en que el trabajo se desempeñe; II. Faltar al trabajo sin causa justificada o sin permiso del patrón; III. Substraer de la empresa o establecimiento útiles de trabajo o materia prima o elaborada; IV. Presentarse al trabajo en estado de embriaguez; V. Presentarse al trabajo bajo la influencia de algún narcótico o droga enervante, salvo que exista prescripción médica; VI. Portar armas de cualquier clase durante las horas de trabajo, salvo que la naturaleza de éste lo exija; VII. Suspender las labores sin autorización del patrón; VIII. Hacer colectas en el establecimiento o lugar de trabajo;</w:t>
      </w:r>
    </w:p>
    <w:p w14:paraId="505E73EE" w14:textId="495B272E"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IX. Usar los útiles y herramientas suministrados por el patrón, para objeto distinto de aquél a que están destinados; X. Hacer cualquier clase de propaganda en las horas de trabajo, dentro del establecimiento; XI. Acosar sexualmente a cualquier persona o realizar actos inmorales en los lugares de trabajo.</w:t>
      </w:r>
    </w:p>
    <w:p w14:paraId="42B95EC4" w14:textId="4D602373"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135</w:t>
      </w:r>
    </w:p>
    <w:p w14:paraId="638E0384" w14:textId="516E7108" w:rsidR="2FF4B21C" w:rsidRDefault="2FF4B21C" w:rsidP="2FF4B21C">
      <w:pPr>
        <w:rPr>
          <w:lang w:val="es-ES"/>
        </w:rPr>
      </w:pPr>
    </w:p>
    <w:p w14:paraId="5BCBD002" w14:textId="12F239DC" w:rsidR="004F724F" w:rsidRDefault="2FF4B21C" w:rsidP="00E91015">
      <w:pPr>
        <w:pStyle w:val="Heading2"/>
        <w:rPr>
          <w:lang w:val="es-ES"/>
        </w:rPr>
      </w:pPr>
      <w:bookmarkStart w:id="78" w:name="_Toc147576183"/>
      <w:r w:rsidRPr="2FF4B21C">
        <w:rPr>
          <w:lang w:val="es-ES"/>
        </w:rPr>
        <w:t>Habitaciones para los trabajadores</w:t>
      </w:r>
      <w:bookmarkEnd w:id="78"/>
    </w:p>
    <w:p w14:paraId="1518DF3C" w14:textId="1A481F4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industrias tienen la obligación de proporcionar a sus trabajadores habitaciones?</w:t>
      </w:r>
    </w:p>
    <w:p w14:paraId="0185CBDE" w14:textId="189ECC85"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136, de la Ley Federal del Trabajo, toda empresa agrícola, industrial, minera o de cualquier otra clase de trabajo, está obligada a proporcionar a los trabajadores habitaciones cómodas e higiénicas. Para dar cumplimiento a esta obligación, las empresas deberán aportar al Fondo Nacional de la Vivienda el cinco por ciento sobre los salarios de los trabajadores a su servicio.</w:t>
      </w:r>
    </w:p>
    <w:p w14:paraId="325B5CA5" w14:textId="736A533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136</w:t>
      </w:r>
    </w:p>
    <w:p w14:paraId="220F0C30" w14:textId="73C60063" w:rsidR="2FF4B21C" w:rsidRDefault="2FF4B21C" w:rsidP="2FF4B21C">
      <w:pPr>
        <w:rPr>
          <w:rFonts w:ascii="Calibri" w:eastAsia="Calibri" w:hAnsi="Calibri" w:cs="Calibri"/>
          <w:color w:val="D13438"/>
          <w:lang w:val="es-ES"/>
        </w:rPr>
      </w:pPr>
    </w:p>
    <w:p w14:paraId="4DC4BB64" w14:textId="30B3F9E8" w:rsidR="2FF4B21C" w:rsidRDefault="2FF4B21C" w:rsidP="2FF4B21C">
      <w:pPr>
        <w:pStyle w:val="Heading3"/>
        <w:rPr>
          <w:lang w:val="es-ES"/>
        </w:rPr>
      </w:pPr>
      <w:bookmarkStart w:id="79" w:name="_Toc147576184"/>
      <w:r w:rsidRPr="2FF4B21C">
        <w:rPr>
          <w:lang w:val="es-ES"/>
        </w:rPr>
        <w:t>INFONAVIT</w:t>
      </w:r>
      <w:bookmarkEnd w:id="79"/>
    </w:p>
    <w:p w14:paraId="02101243" w14:textId="2B4B79D8"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¿Para qué sirve el Fondo Nacional de la Vivienda?</w:t>
      </w:r>
    </w:p>
    <w:p w14:paraId="0D25171E" w14:textId="4E2E749B"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137, de la Ley Federal del Trabajo, el Fondo Nacional de la Vivienda tendrá́ por objeto crear sistemas de financiamiento que permitan a los trabajadores obtener crédito barato y suficiente para adquirir en propiedad habitaciones cómodas e higiénicas, para la construcción, reparación, o mejoras de sus casas habitación y para el pago de pasivos adquiridos por estos conceptos.</w:t>
      </w:r>
    </w:p>
    <w:p w14:paraId="6B634AE4" w14:textId="6D27A1D6"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137</w:t>
      </w:r>
    </w:p>
    <w:p w14:paraId="2E04677F" w14:textId="7A4703F3" w:rsidR="2FF4B21C" w:rsidRDefault="2FF4B21C" w:rsidP="2FF4B21C">
      <w:pPr>
        <w:rPr>
          <w:lang w:val="es-ES"/>
        </w:rPr>
      </w:pPr>
    </w:p>
    <w:p w14:paraId="06D46DF0" w14:textId="1789408C" w:rsidR="00E91015" w:rsidRDefault="00E91015" w:rsidP="00E91015">
      <w:pPr>
        <w:pStyle w:val="Heading3"/>
        <w:rPr>
          <w:lang w:val="es-ES"/>
        </w:rPr>
      </w:pPr>
      <w:bookmarkStart w:id="80" w:name="_Toc147576185"/>
      <w:r>
        <w:rPr>
          <w:lang w:val="es-ES"/>
        </w:rPr>
        <w:t>Gastos de previsión social</w:t>
      </w:r>
      <w:bookmarkEnd w:id="80"/>
    </w:p>
    <w:p w14:paraId="22F414B9" w14:textId="657BEBEE" w:rsidR="00E91015" w:rsidRDefault="00E91015" w:rsidP="00E91015">
      <w:pPr>
        <w:rPr>
          <w:lang w:val="es-ES"/>
        </w:rPr>
      </w:pPr>
      <w:r>
        <w:rPr>
          <w:lang w:val="es-ES"/>
        </w:rPr>
        <w:t>Revisar tema de deducción de impuestos</w:t>
      </w:r>
    </w:p>
    <w:p w14:paraId="77202765" w14:textId="0B4D0F59" w:rsidR="00926674" w:rsidRDefault="00926674" w:rsidP="00926674">
      <w:pPr>
        <w:pStyle w:val="Heading3"/>
        <w:rPr>
          <w:lang w:val="es-ES"/>
        </w:rPr>
      </w:pPr>
      <w:bookmarkStart w:id="81" w:name="_Toc147576186"/>
      <w:r>
        <w:rPr>
          <w:lang w:val="es-ES"/>
        </w:rPr>
        <w:t>Excepción de trabajadores del hogar para participar en el INFONAVIT</w:t>
      </w:r>
      <w:bookmarkEnd w:id="81"/>
    </w:p>
    <w:p w14:paraId="28F393FC" w14:textId="523D13E0" w:rsidR="00926674" w:rsidRPr="00926674" w:rsidRDefault="00926674" w:rsidP="00926674">
      <w:pPr>
        <w:rPr>
          <w:lang w:val="es-ES"/>
        </w:rPr>
      </w:pPr>
      <w:r>
        <w:rPr>
          <w:lang w:val="es-ES"/>
        </w:rPr>
        <w:t>ART 146</w:t>
      </w:r>
    </w:p>
    <w:p w14:paraId="4509847B" w14:textId="3B278589" w:rsidR="00926674" w:rsidRDefault="2FF4B21C" w:rsidP="00A724B6">
      <w:pPr>
        <w:pStyle w:val="Heading3"/>
        <w:rPr>
          <w:lang w:val="es-ES"/>
        </w:rPr>
      </w:pPr>
      <w:bookmarkStart w:id="82" w:name="_Toc147576187"/>
      <w:r w:rsidRPr="2FF4B21C">
        <w:rPr>
          <w:lang w:val="es-ES"/>
        </w:rPr>
        <w:t>Arrendamiento de habitaciones para los trabajadores</w:t>
      </w:r>
      <w:bookmarkEnd w:id="82"/>
    </w:p>
    <w:p w14:paraId="1ACC5208" w14:textId="402FFD0E" w:rsidR="2FF4B21C" w:rsidRDefault="2FF4B21C" w:rsidP="2FF4B21C">
      <w:pPr>
        <w:pStyle w:val="Heading2"/>
        <w:rPr>
          <w:lang w:val="es-ES"/>
        </w:rPr>
      </w:pPr>
    </w:p>
    <w:p w14:paraId="0010FBC6" w14:textId="799A4A1A" w:rsidR="00E91015" w:rsidRDefault="2FF4B21C" w:rsidP="007F0246">
      <w:pPr>
        <w:pStyle w:val="Heading2"/>
        <w:rPr>
          <w:lang w:val="es-ES"/>
        </w:rPr>
      </w:pPr>
      <w:bookmarkStart w:id="83" w:name="_Toc147576188"/>
      <w:r w:rsidRPr="2FF4B21C">
        <w:rPr>
          <w:lang w:val="es-ES"/>
        </w:rPr>
        <w:t>Capacitación y adiestramiento</w:t>
      </w:r>
      <w:bookmarkEnd w:id="83"/>
      <w:r w:rsidRPr="2FF4B21C">
        <w:rPr>
          <w:lang w:val="es-ES"/>
        </w:rPr>
        <w:t xml:space="preserve"> </w:t>
      </w:r>
    </w:p>
    <w:p w14:paraId="7706E26D" w14:textId="087128F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¿Los patrones tienen la obligación de capacitar o adiestrar a sus trabajadores?</w:t>
      </w:r>
    </w:p>
    <w:p w14:paraId="7A05CC07" w14:textId="50691E4E"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lastRenderedPageBreak/>
        <w:t>De conformidad con el artículo 153-A, de la Ley Federal del Trabajo, sí. Los patrones tienen la obligación de proporcionar a todos los trabajadores, y éstos a recibir la capacitación o el adiestramiento en su trabajo que le permita elevar su nivel de vida, su competencia laboral y su productividad, conforme a los planes y programas formulados, de común acuerdo, por el patrón y el sindicato o la mayoría de sus trabajadores.</w:t>
      </w:r>
    </w:p>
    <w:p w14:paraId="3AE36581" w14:textId="4B9995F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153-A</w:t>
      </w:r>
    </w:p>
    <w:p w14:paraId="6CD31AD3" w14:textId="09869127" w:rsidR="2FF4B21C" w:rsidRDefault="2FF4B21C" w:rsidP="2FF4B21C">
      <w:pPr>
        <w:rPr>
          <w:rFonts w:ascii="Calibri" w:eastAsia="Calibri" w:hAnsi="Calibri" w:cs="Calibri"/>
          <w:color w:val="D13438"/>
          <w:lang w:val="es-ES"/>
        </w:rPr>
      </w:pPr>
    </w:p>
    <w:p w14:paraId="05A4918B" w14:textId="14D2D6BA" w:rsidR="2FF4B21C" w:rsidRDefault="2FF4B21C" w:rsidP="2FF4B21C">
      <w:pPr>
        <w:rPr>
          <w:rFonts w:ascii="Calibri" w:eastAsia="Calibri" w:hAnsi="Calibri" w:cs="Calibri"/>
          <w:color w:val="D13438"/>
          <w:lang w:val="es-ES"/>
        </w:rPr>
      </w:pPr>
    </w:p>
    <w:p w14:paraId="2246B0C7" w14:textId="64104E8C"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¿En dónde se debe de impartir la capacitación o adiestramiento?</w:t>
      </w:r>
    </w:p>
    <w:p w14:paraId="22F73502" w14:textId="7798B81C"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153-A, de la Ley Federal del Trabajo, los patrones podrán convenir con los trabajadores en que la capacitación o adiestramiento se proporcione a éstos dentro de la misma empresa o fuera de ella.</w:t>
      </w:r>
    </w:p>
    <w:p w14:paraId="14B6399D" w14:textId="35CB3E31"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153-A</w:t>
      </w:r>
    </w:p>
    <w:p w14:paraId="15B80D77" w14:textId="34FEECDB" w:rsidR="2FF4B21C" w:rsidRDefault="2FF4B21C" w:rsidP="2FF4B21C">
      <w:pPr>
        <w:rPr>
          <w:rFonts w:ascii="Calibri" w:eastAsia="Calibri" w:hAnsi="Calibri" w:cs="Calibri"/>
          <w:color w:val="D13438"/>
          <w:lang w:val="es-ES"/>
        </w:rPr>
      </w:pPr>
    </w:p>
    <w:p w14:paraId="40C6580D" w14:textId="6BA4295E"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¿La capacitación o adiestramiento se puede realizar fuera de la jornada del trabajo?</w:t>
      </w:r>
    </w:p>
    <w:p w14:paraId="661E3440" w14:textId="18EA127C"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153-A, de la Ley Federal del Trabajo, la capacitación o adiestramiento deberá impartirse al trabajador durante las horas de su jornada laboral, sin embargo, si el trabajador desea capacitarse en una actividad distinta a la de la ocupación que desempeñe, la capacitación se realizará fuera de la jornada de trabajo.</w:t>
      </w:r>
    </w:p>
    <w:p w14:paraId="17C5EE39" w14:textId="4ACF07C6"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153-A</w:t>
      </w:r>
    </w:p>
    <w:p w14:paraId="1ECBC98E" w14:textId="0A7F495E" w:rsidR="2FF4B21C" w:rsidRDefault="2FF4B21C" w:rsidP="2FF4B21C">
      <w:pPr>
        <w:rPr>
          <w:rFonts w:ascii="Calibri" w:eastAsia="Calibri" w:hAnsi="Calibri" w:cs="Calibri"/>
          <w:lang w:val="es-ES"/>
        </w:rPr>
      </w:pPr>
    </w:p>
    <w:p w14:paraId="0247D705" w14:textId="1242163B" w:rsidR="2FF4B21C" w:rsidRDefault="2FF4B21C" w:rsidP="2FF4B21C">
      <w:pPr>
        <w:rPr>
          <w:rFonts w:ascii="Calibri" w:eastAsia="Calibri" w:hAnsi="Calibri" w:cs="Calibri"/>
          <w:color w:val="D13438"/>
          <w:lang w:val="es-ES"/>
        </w:rPr>
      </w:pPr>
      <w:r w:rsidRPr="2FF4B21C">
        <w:rPr>
          <w:rFonts w:ascii="Calibri" w:eastAsia="Calibri" w:hAnsi="Calibri" w:cs="Calibri"/>
          <w:highlight w:val="yellow"/>
          <w:lang w:val="es-ES"/>
        </w:rPr>
        <w:t>¿Cómo trabajador, me puedo reusar a recibir la capacitación?</w:t>
      </w:r>
    </w:p>
    <w:p w14:paraId="2DF802B5" w14:textId="64C3A5D1" w:rsidR="2FF4B21C" w:rsidRDefault="2FF4B21C" w:rsidP="2FF4B21C">
      <w:pPr>
        <w:rPr>
          <w:rFonts w:ascii="Calibri" w:eastAsia="Calibri" w:hAnsi="Calibri" w:cs="Calibri"/>
          <w:color w:val="D13438"/>
          <w:lang w:val="es-ES"/>
        </w:rPr>
      </w:pPr>
      <w:r w:rsidRPr="2FF4B21C">
        <w:rPr>
          <w:rFonts w:ascii="Calibri" w:eastAsia="Calibri" w:hAnsi="Calibri" w:cs="Calibri"/>
          <w:highlight w:val="yellow"/>
          <w:lang w:val="es-ES"/>
        </w:rPr>
        <w:t xml:space="preserve">No y en caso de persistir </w:t>
      </w:r>
      <w:r w:rsidRPr="2FF4B21C">
        <w:rPr>
          <w:rFonts w:ascii="Calibri" w:eastAsia="Calibri" w:hAnsi="Calibri" w:cs="Calibri"/>
          <w:color w:val="D13438"/>
          <w:highlight w:val="yellow"/>
          <w:lang w:val="es-ES"/>
        </w:rPr>
        <w:t>en no quererla negativa de</w:t>
      </w:r>
      <w:r w:rsidRPr="2FF4B21C">
        <w:rPr>
          <w:rFonts w:ascii="Calibri" w:eastAsia="Calibri" w:hAnsi="Calibri" w:cs="Calibri"/>
          <w:highlight w:val="yellow"/>
          <w:lang w:val="es-ES"/>
        </w:rPr>
        <w:t xml:space="preserve"> recibir la capacitación, el patrón puede terminar la relación laboral con causa justificada.</w:t>
      </w:r>
    </w:p>
    <w:p w14:paraId="5632A249" w14:textId="12EAF13B" w:rsidR="2FF4B21C" w:rsidRDefault="2FF4B21C" w:rsidP="2FF4B21C">
      <w:pPr>
        <w:rPr>
          <w:lang w:val="es-ES"/>
        </w:rPr>
      </w:pPr>
    </w:p>
    <w:p w14:paraId="40D43812" w14:textId="657090EE" w:rsidR="007F0246" w:rsidRDefault="007C38DB" w:rsidP="007F0246">
      <w:pPr>
        <w:pStyle w:val="Heading3"/>
        <w:rPr>
          <w:lang w:val="es-ES"/>
        </w:rPr>
      </w:pPr>
      <w:bookmarkStart w:id="84" w:name="_Toc147576189"/>
      <w:r>
        <w:rPr>
          <w:lang w:val="es-ES"/>
        </w:rPr>
        <w:t>Capacitación</w:t>
      </w:r>
      <w:bookmarkEnd w:id="84"/>
    </w:p>
    <w:p w14:paraId="0C84A5E9" w14:textId="6625BCED" w:rsidR="007C38DB" w:rsidRDefault="007C38DB" w:rsidP="009321B4">
      <w:pPr>
        <w:pStyle w:val="Heading3"/>
        <w:rPr>
          <w:lang w:val="es-ES"/>
        </w:rPr>
      </w:pPr>
      <w:bookmarkStart w:id="85" w:name="_Toc147576190"/>
      <w:r>
        <w:rPr>
          <w:lang w:val="es-ES"/>
        </w:rPr>
        <w:t>Adiestramiento</w:t>
      </w:r>
      <w:bookmarkEnd w:id="85"/>
    </w:p>
    <w:p w14:paraId="1EFA978F" w14:textId="2BBC6A21" w:rsidR="007C38DB" w:rsidRDefault="009321B4" w:rsidP="009321B4">
      <w:pPr>
        <w:pStyle w:val="Heading3"/>
        <w:rPr>
          <w:lang w:val="es-ES"/>
        </w:rPr>
      </w:pPr>
      <w:bookmarkStart w:id="86" w:name="_Toc147576191"/>
      <w:r>
        <w:rPr>
          <w:lang w:val="es-ES"/>
        </w:rPr>
        <w:t>Comisión</w:t>
      </w:r>
      <w:r w:rsidR="007C38DB">
        <w:rPr>
          <w:lang w:val="es-ES"/>
        </w:rPr>
        <w:t xml:space="preserve"> mixta</w:t>
      </w:r>
      <w:bookmarkEnd w:id="86"/>
      <w:r w:rsidR="007C38DB">
        <w:rPr>
          <w:lang w:val="es-ES"/>
        </w:rPr>
        <w:t xml:space="preserve"> </w:t>
      </w:r>
    </w:p>
    <w:p w14:paraId="2EF726C2" w14:textId="0DF13BB9" w:rsidR="007C38DB" w:rsidRDefault="007C38DB" w:rsidP="009321B4">
      <w:pPr>
        <w:pStyle w:val="Heading3"/>
        <w:rPr>
          <w:lang w:val="es-ES"/>
        </w:rPr>
      </w:pPr>
      <w:bookmarkStart w:id="87" w:name="_Toc147576192"/>
      <w:r>
        <w:rPr>
          <w:lang w:val="es-ES"/>
        </w:rPr>
        <w:t xml:space="preserve">Planes y programas de </w:t>
      </w:r>
      <w:r w:rsidR="009321B4">
        <w:rPr>
          <w:lang w:val="es-ES"/>
        </w:rPr>
        <w:t>capacitación</w:t>
      </w:r>
      <w:r>
        <w:rPr>
          <w:lang w:val="es-ES"/>
        </w:rPr>
        <w:t xml:space="preserve"> y adiestramiento</w:t>
      </w:r>
      <w:bookmarkEnd w:id="87"/>
      <w:r>
        <w:rPr>
          <w:lang w:val="es-ES"/>
        </w:rPr>
        <w:t xml:space="preserve"> </w:t>
      </w:r>
    </w:p>
    <w:p w14:paraId="3765A6B2" w14:textId="2012CC2A" w:rsidR="007C38DB" w:rsidRDefault="007C38DB" w:rsidP="009321B4">
      <w:pPr>
        <w:pStyle w:val="Heading3"/>
        <w:rPr>
          <w:lang w:val="es-ES"/>
        </w:rPr>
      </w:pPr>
      <w:bookmarkStart w:id="88" w:name="_Toc147576193"/>
      <w:r>
        <w:rPr>
          <w:lang w:val="es-ES"/>
        </w:rPr>
        <w:t>Obligaciones de los patrones</w:t>
      </w:r>
      <w:bookmarkEnd w:id="88"/>
      <w:r>
        <w:rPr>
          <w:lang w:val="es-ES"/>
        </w:rPr>
        <w:t xml:space="preserve"> </w:t>
      </w:r>
    </w:p>
    <w:p w14:paraId="785675A1" w14:textId="6501B4C5" w:rsidR="007C38DB" w:rsidRPr="007C38DB" w:rsidRDefault="007C38DB" w:rsidP="009321B4">
      <w:pPr>
        <w:pStyle w:val="Heading3"/>
        <w:rPr>
          <w:lang w:val="es-ES"/>
        </w:rPr>
      </w:pPr>
      <w:bookmarkStart w:id="89" w:name="_Toc147576194"/>
      <w:r>
        <w:rPr>
          <w:lang w:val="es-ES"/>
        </w:rPr>
        <w:t>Obligaciones de los trabajadores</w:t>
      </w:r>
      <w:bookmarkEnd w:id="89"/>
    </w:p>
    <w:p w14:paraId="35F4D970" w14:textId="01A0AA70" w:rsidR="0002063E" w:rsidRDefault="2FF4B21C" w:rsidP="00E46277">
      <w:pPr>
        <w:pStyle w:val="Heading3"/>
        <w:rPr>
          <w:lang w:val="es-ES"/>
        </w:rPr>
      </w:pPr>
      <w:bookmarkStart w:id="90" w:name="_Toc147576195"/>
      <w:r w:rsidRPr="2FF4B21C">
        <w:rPr>
          <w:lang w:val="es-ES"/>
        </w:rPr>
        <w:t>Relación con el contrato a prueba y capacitación inicial</w:t>
      </w:r>
      <w:bookmarkEnd w:id="90"/>
    </w:p>
    <w:p w14:paraId="4DE90264" w14:textId="63D24752" w:rsidR="2FF4B21C" w:rsidRDefault="2FF4B21C" w:rsidP="2FF4B21C">
      <w:pPr>
        <w:pStyle w:val="Heading2"/>
        <w:rPr>
          <w:lang w:val="es-ES"/>
        </w:rPr>
      </w:pPr>
    </w:p>
    <w:p w14:paraId="2A7DAC4F" w14:textId="3D46B3E4" w:rsidR="00662E05" w:rsidRDefault="00662E05" w:rsidP="00662E05">
      <w:pPr>
        <w:pStyle w:val="Heading2"/>
        <w:rPr>
          <w:lang w:val="es-ES"/>
        </w:rPr>
      </w:pPr>
      <w:bookmarkStart w:id="91" w:name="_Toc147576196"/>
      <w:r>
        <w:rPr>
          <w:lang w:val="es-ES"/>
        </w:rPr>
        <w:t>Derechos de preferencia, antigüedad y ascenso</w:t>
      </w:r>
      <w:bookmarkEnd w:id="91"/>
    </w:p>
    <w:p w14:paraId="1AD0554D" w14:textId="4CAB96E3" w:rsidR="00662E05" w:rsidRDefault="00BE7F0D" w:rsidP="001C086D">
      <w:pPr>
        <w:pStyle w:val="Heading3"/>
        <w:rPr>
          <w:lang w:val="es-ES"/>
        </w:rPr>
      </w:pPr>
      <w:bookmarkStart w:id="92" w:name="_Toc147576197"/>
      <w:r>
        <w:rPr>
          <w:lang w:val="es-ES"/>
        </w:rPr>
        <w:t>Derecho de preferencia</w:t>
      </w:r>
      <w:bookmarkEnd w:id="92"/>
    </w:p>
    <w:p w14:paraId="3A89EE02" w14:textId="45E91715" w:rsidR="00BE7F0D" w:rsidRDefault="2FF4B21C" w:rsidP="001C086D">
      <w:pPr>
        <w:pStyle w:val="Heading3"/>
        <w:rPr>
          <w:lang w:val="es-ES"/>
        </w:rPr>
      </w:pPr>
      <w:bookmarkStart w:id="93" w:name="_Toc147576198"/>
      <w:r w:rsidRPr="2FF4B21C">
        <w:rPr>
          <w:lang w:val="es-ES"/>
        </w:rPr>
        <w:t>Prima de antigüedad</w:t>
      </w:r>
      <w:bookmarkEnd w:id="93"/>
    </w:p>
    <w:p w14:paraId="087150EC" w14:textId="56B6A6C4"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es la prima de antigüedad?</w:t>
      </w:r>
    </w:p>
    <w:p w14:paraId="02EAB4E8" w14:textId="7F869E9D"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162, de la Ley Federal del Trabajo, la prima de antigüedad es una recompensa que tienen los trabajadores de planta por el tiempo que trabajaron en una empresa y que el patrón debe pagar en el momento en el que se termina la relación de trabajo.</w:t>
      </w:r>
    </w:p>
    <w:p w14:paraId="75F29B8B" w14:textId="6EB6A50A"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162</w:t>
      </w:r>
    </w:p>
    <w:p w14:paraId="3CBF41A4" w14:textId="40B90B14" w:rsidR="2FF4B21C" w:rsidRDefault="2FF4B21C" w:rsidP="2FF4B21C">
      <w:pPr>
        <w:rPr>
          <w:rFonts w:ascii="Calibri" w:eastAsia="Calibri" w:hAnsi="Calibri" w:cs="Calibri"/>
          <w:color w:val="D13438"/>
          <w:lang w:val="es-ES"/>
        </w:rPr>
      </w:pPr>
    </w:p>
    <w:p w14:paraId="71970D6A" w14:textId="2D44E98F"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¿Cuál es la fórmula para pagar la prima de antigüedad?</w:t>
      </w:r>
    </w:p>
    <w:p w14:paraId="07DF5C0F" w14:textId="65C833E0"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162, de la Ley Federal del Trabajo, la prima de antigü</w:t>
      </w:r>
      <w:r w:rsidRPr="2FF4B21C">
        <w:rPr>
          <w:rFonts w:ascii="Arial" w:eastAsia="Arial" w:hAnsi="Arial" w:cs="Arial"/>
          <w:lang w:val="es-ES"/>
        </w:rPr>
        <w:t>e</w:t>
      </w:r>
      <w:r w:rsidRPr="2FF4B21C">
        <w:rPr>
          <w:rFonts w:ascii="Calibri" w:eastAsia="Calibri" w:hAnsi="Calibri" w:cs="Calibri"/>
          <w:lang w:val="es-ES"/>
        </w:rPr>
        <w:t xml:space="preserve">dad se paga al trabajador con el importe de doce días de su salario, por cada año que tuvo de servicios. </w:t>
      </w:r>
    </w:p>
    <w:p w14:paraId="52B3A8BF" w14:textId="43F9E7E2"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162</w:t>
      </w:r>
    </w:p>
    <w:p w14:paraId="09E82104" w14:textId="67A4B2CA" w:rsidR="2FF4B21C" w:rsidRDefault="2FF4B21C" w:rsidP="2FF4B21C">
      <w:pPr>
        <w:rPr>
          <w:rFonts w:ascii="Calibri" w:eastAsia="Calibri" w:hAnsi="Calibri" w:cs="Calibri"/>
          <w:color w:val="D13438"/>
          <w:lang w:val="es-ES"/>
        </w:rPr>
      </w:pPr>
    </w:p>
    <w:p w14:paraId="74934D91" w14:textId="2E7773F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¿El pago de la prima de antigüedad esta topado?</w:t>
      </w:r>
    </w:p>
    <w:p w14:paraId="31BFB199" w14:textId="62D5C8DE"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162, de la Ley Federal del Trabajo, sí. Si el salario diario del trabajador es el doble del salario mínimo, el pago de la prima de antigüedad se calculará con el monto que represente el doble del salario mínimo.</w:t>
      </w:r>
    </w:p>
    <w:p w14:paraId="78533119" w14:textId="0D4B521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162</w:t>
      </w:r>
    </w:p>
    <w:p w14:paraId="4697D49F" w14:textId="3391AF40" w:rsidR="2FF4B21C" w:rsidRDefault="2FF4B21C" w:rsidP="2FF4B21C">
      <w:pPr>
        <w:rPr>
          <w:rFonts w:ascii="Calibri" w:eastAsia="Calibri" w:hAnsi="Calibri" w:cs="Calibri"/>
          <w:color w:val="D13438"/>
          <w:lang w:val="es-ES"/>
        </w:rPr>
      </w:pPr>
    </w:p>
    <w:p w14:paraId="73A69DE6" w14:textId="7AFFBABC" w:rsidR="2FF4B21C" w:rsidRDefault="2FF4B21C" w:rsidP="2FF4B21C">
      <w:pPr>
        <w:rPr>
          <w:rFonts w:ascii="Calibri" w:eastAsia="Calibri" w:hAnsi="Calibri" w:cs="Calibri"/>
          <w:color w:val="D13438"/>
          <w:lang w:val="es-ES"/>
        </w:rPr>
      </w:pPr>
      <w:r w:rsidRPr="2FF4B21C">
        <w:rPr>
          <w:rFonts w:ascii="Calibri" w:eastAsia="Calibri" w:hAnsi="Calibri" w:cs="Calibri"/>
          <w:highlight w:val="yellow"/>
          <w:lang w:val="es-ES"/>
        </w:rPr>
        <w:t>Ejemplo del pago de una prima de antigüedad que no excede el doble del salario mínimo en el 2023. Salario mínimo $207.44 peso y el doble $414.88 pesos. Juancho gana $8,000 pesos mensuales, lo que significa que por día gana $266.66 pesos (8000 -salario mensual- entre 30 -días del mes-) y trabajó durante 7 años, se le deberá pagar una prima de antigüedad por la cantidad de $22,399.44 (266.66 -salario diario- por 12 -días que establece la ley para el pago de la prima de antigüedad- por los 7 años trabajados).</w:t>
      </w:r>
    </w:p>
    <w:p w14:paraId="7DC2456C" w14:textId="0B640C23" w:rsidR="2FF4B21C" w:rsidRDefault="2FF4B21C" w:rsidP="2FF4B21C">
      <w:pPr>
        <w:rPr>
          <w:rFonts w:ascii="Calibri" w:eastAsia="Calibri" w:hAnsi="Calibri" w:cs="Calibri"/>
          <w:color w:val="D13438"/>
          <w:lang w:val="es-ES"/>
        </w:rPr>
      </w:pPr>
    </w:p>
    <w:p w14:paraId="46726902" w14:textId="24589A6E" w:rsidR="2FF4B21C" w:rsidRDefault="2FF4B21C" w:rsidP="2FF4B21C">
      <w:pPr>
        <w:rPr>
          <w:rFonts w:ascii="Calibri" w:eastAsia="Calibri" w:hAnsi="Calibri" w:cs="Calibri"/>
          <w:color w:val="D13438"/>
          <w:lang w:val="es-ES"/>
        </w:rPr>
      </w:pPr>
      <w:r w:rsidRPr="2FF4B21C">
        <w:rPr>
          <w:rFonts w:ascii="Calibri" w:eastAsia="Calibri" w:hAnsi="Calibri" w:cs="Calibri"/>
          <w:highlight w:val="yellow"/>
          <w:lang w:val="es-ES"/>
        </w:rPr>
        <w:t>Ejemplo del pago de una prima de antigüedad que excede el doble salario mínimo en el 2023. Mirna gana $45,000 pesos mensuales, lo que significa que por día gana $1,500 pesos (45000 -salario mensual- entre 30 -días del mes-), estos $1,500 pesos exceden el doble del salario mínimo que es de $414.88 pesos. Por lo que, si Mirna trabajó durante 16 años, se le deberá pagar una prima de antigüedad topada por la cantidad de $79,656.96 (414.88 -salario diario topado al doble del salario mínimo- por 12 -días que establece la ley para el pago de la prima de antigüedad- por los 16 años trabajados).</w:t>
      </w:r>
    </w:p>
    <w:p w14:paraId="34D321D4" w14:textId="16B820FD" w:rsidR="2FF4B21C" w:rsidRDefault="2FF4B21C" w:rsidP="2FF4B21C">
      <w:pPr>
        <w:rPr>
          <w:rFonts w:ascii="Calibri" w:eastAsia="Calibri" w:hAnsi="Calibri" w:cs="Calibri"/>
          <w:color w:val="D13438"/>
          <w:lang w:val="es-ES"/>
        </w:rPr>
      </w:pPr>
    </w:p>
    <w:p w14:paraId="1FE048A6" w14:textId="0D2BE4E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trabajadores tienen derecho al pago de la prima de antigüedad?</w:t>
      </w:r>
    </w:p>
    <w:p w14:paraId="7BB5593C" w14:textId="6C161568"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162, de la Ley Federal del Trabajo, la prima de antigü</w:t>
      </w:r>
      <w:r w:rsidRPr="2FF4B21C">
        <w:rPr>
          <w:rFonts w:ascii="Arial" w:eastAsia="Arial" w:hAnsi="Arial" w:cs="Arial"/>
          <w:lang w:val="es-ES"/>
        </w:rPr>
        <w:t>e</w:t>
      </w:r>
      <w:r w:rsidRPr="2FF4B21C">
        <w:rPr>
          <w:rFonts w:ascii="Calibri" w:eastAsia="Calibri" w:hAnsi="Calibri" w:cs="Calibri"/>
          <w:lang w:val="es-ES"/>
        </w:rPr>
        <w:t xml:space="preserve">dad se pagará a los trabajadores que se separen voluntariamente de su empleo, siempre que hayan cumplido quince años de servicios, por lo menos. Asimismo, se pagará a los trabajadores que se separen por causa justificada y a los que sean separados de su empleo, independientemente de la justificación o </w:t>
      </w:r>
      <w:proofErr w:type="spellStart"/>
      <w:r w:rsidRPr="2FF4B21C">
        <w:rPr>
          <w:rFonts w:ascii="Calibri" w:eastAsia="Calibri" w:hAnsi="Calibri" w:cs="Calibri"/>
          <w:lang w:val="es-ES"/>
        </w:rPr>
        <w:t>injustificación</w:t>
      </w:r>
      <w:proofErr w:type="spellEnd"/>
      <w:r w:rsidRPr="2FF4B21C">
        <w:rPr>
          <w:rFonts w:ascii="Calibri" w:eastAsia="Calibri" w:hAnsi="Calibri" w:cs="Calibri"/>
          <w:lang w:val="es-ES"/>
        </w:rPr>
        <w:t xml:space="preserve"> del despido. Finalmente, en caso de muerte del trabajador, la prima se pagará al cónyuge o familiar más cercano.</w:t>
      </w:r>
    </w:p>
    <w:p w14:paraId="78E2508A" w14:textId="67249439"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162</w:t>
      </w:r>
    </w:p>
    <w:p w14:paraId="2EAD7712" w14:textId="752B5056" w:rsidR="2FF4B21C" w:rsidRDefault="2FF4B21C" w:rsidP="2FF4B21C">
      <w:pPr>
        <w:rPr>
          <w:lang w:val="es-ES"/>
        </w:rPr>
      </w:pPr>
    </w:p>
    <w:p w14:paraId="5CD7243F" w14:textId="6DFB745D" w:rsidR="00396F7D" w:rsidRDefault="00396F7D" w:rsidP="00662E05">
      <w:pPr>
        <w:rPr>
          <w:lang w:val="es-ES"/>
        </w:rPr>
      </w:pPr>
      <w:r>
        <w:rPr>
          <w:lang w:val="es-ES"/>
        </w:rPr>
        <w:t xml:space="preserve">Cuando se paga </w:t>
      </w:r>
    </w:p>
    <w:p w14:paraId="7C657B3A" w14:textId="79E6E1C3" w:rsidR="00396F7D" w:rsidRDefault="00396F7D" w:rsidP="00662E05">
      <w:pPr>
        <w:rPr>
          <w:lang w:val="es-ES"/>
        </w:rPr>
      </w:pPr>
      <w:r>
        <w:rPr>
          <w:lang w:val="es-ES"/>
        </w:rPr>
        <w:t xml:space="preserve">Como se calcula </w:t>
      </w:r>
    </w:p>
    <w:p w14:paraId="02ADB3ED" w14:textId="5AD3D994" w:rsidR="001C086D" w:rsidRDefault="2FF4B21C" w:rsidP="00662E05">
      <w:pPr>
        <w:rPr>
          <w:lang w:val="es-ES"/>
        </w:rPr>
      </w:pPr>
      <w:r w:rsidRPr="2FF4B21C">
        <w:rPr>
          <w:lang w:val="es-ES"/>
        </w:rPr>
        <w:t>Cuando no corresponde</w:t>
      </w:r>
    </w:p>
    <w:p w14:paraId="59839677" w14:textId="56433D08" w:rsidR="2FF4B21C" w:rsidRDefault="2FF4B21C" w:rsidP="2FF4B21C">
      <w:pPr>
        <w:pStyle w:val="Heading2"/>
        <w:rPr>
          <w:lang w:val="es-ES"/>
        </w:rPr>
      </w:pPr>
    </w:p>
    <w:p w14:paraId="76A5E2B7" w14:textId="6629CF93" w:rsidR="00396F7D" w:rsidRDefault="2FF4B21C" w:rsidP="008A56AA">
      <w:pPr>
        <w:pStyle w:val="Heading2"/>
        <w:rPr>
          <w:lang w:val="es-ES"/>
        </w:rPr>
      </w:pPr>
      <w:bookmarkStart w:id="94" w:name="_Toc147576199"/>
      <w:r w:rsidRPr="2FF4B21C">
        <w:rPr>
          <w:lang w:val="es-ES"/>
        </w:rPr>
        <w:t>Invenciones de los trabajadores</w:t>
      </w:r>
      <w:bookmarkEnd w:id="94"/>
    </w:p>
    <w:p w14:paraId="314091F2" w14:textId="798C72D5" w:rsidR="2FF4B21C" w:rsidRDefault="2FF4B21C" w:rsidP="2FF4B21C">
      <w:pPr>
        <w:pStyle w:val="Heading2"/>
        <w:rPr>
          <w:lang w:val="es-ES"/>
        </w:rPr>
      </w:pPr>
    </w:p>
    <w:p w14:paraId="6821BE21" w14:textId="24DF98AC" w:rsidR="008A56AA" w:rsidRDefault="2FF4B21C" w:rsidP="00EF5C86">
      <w:pPr>
        <w:pStyle w:val="Heading2"/>
        <w:rPr>
          <w:lang w:val="es-ES"/>
        </w:rPr>
      </w:pPr>
      <w:bookmarkStart w:id="95" w:name="_Toc147576200"/>
      <w:r w:rsidRPr="2FF4B21C">
        <w:rPr>
          <w:lang w:val="es-ES"/>
        </w:rPr>
        <w:t>Trabajo de las mujeres</w:t>
      </w:r>
      <w:bookmarkEnd w:id="95"/>
    </w:p>
    <w:p w14:paraId="1D644AC2" w14:textId="601899C4"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¿Las mujeres trabajadoras deben tener un trato preferencial?</w:t>
      </w:r>
    </w:p>
    <w:p w14:paraId="3846401B" w14:textId="7C8D4462"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 xml:space="preserve">De conformidad con el artículo 164, de la Ley Federal del Trabajo, no. Las mujeres disfrutan de los mismos derechos y tienen las mismas obligaciones que los hombres, garantía que se establece en lo general y específicamente en función de la protección de </w:t>
      </w:r>
      <w:proofErr w:type="gramStart"/>
      <w:r w:rsidRPr="2FF4B21C">
        <w:rPr>
          <w:rFonts w:ascii="Calibri" w:eastAsia="Calibri" w:hAnsi="Calibri" w:cs="Calibri"/>
          <w:lang w:val="es-ES"/>
        </w:rPr>
        <w:t>las trabajadoras y trabajadores</w:t>
      </w:r>
      <w:proofErr w:type="gramEnd"/>
      <w:r w:rsidRPr="2FF4B21C">
        <w:rPr>
          <w:rFonts w:ascii="Calibri" w:eastAsia="Calibri" w:hAnsi="Calibri" w:cs="Calibri"/>
          <w:lang w:val="es-ES"/>
        </w:rPr>
        <w:t xml:space="preserve"> con responsabilidades familiares, asegurando la igualdad de trato y oportunidades.</w:t>
      </w:r>
    </w:p>
    <w:p w14:paraId="4B24722F" w14:textId="409170EE"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164</w:t>
      </w:r>
    </w:p>
    <w:p w14:paraId="39A459A2" w14:textId="255E050C" w:rsidR="2FF4B21C" w:rsidRDefault="2FF4B21C" w:rsidP="2FF4B21C">
      <w:pPr>
        <w:rPr>
          <w:rFonts w:ascii="Calibri" w:eastAsia="Calibri" w:hAnsi="Calibri" w:cs="Calibri"/>
          <w:color w:val="D13438"/>
          <w:lang w:val="es-ES"/>
        </w:rPr>
      </w:pPr>
    </w:p>
    <w:p w14:paraId="2AB284C2" w14:textId="50075515"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sucede cuando la salud de trabajadora embarazada o al de su producto tiene algún riesgo?</w:t>
      </w:r>
    </w:p>
    <w:p w14:paraId="20D2CA88" w14:textId="68F5F23F"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166, de la Ley Federal del Trabajo, cuando se ponga en peligro la salud de la mujer, o la del producto, ya sea durante el estado de gestación o el de lactancia y sin que sufra perjuicio en su salario, prestaciones y derechos, no se podrá́ utilizar su trabajo en labores insalubres o peligrosas, trabajo nocturno industrial, en establecimientos comerciales o de servicio después de las diez de la noche, así́ como en horas extraordinarias.</w:t>
      </w:r>
    </w:p>
    <w:p w14:paraId="372B4C5D" w14:textId="39C44C91"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166</w:t>
      </w:r>
    </w:p>
    <w:p w14:paraId="787B9E29" w14:textId="596B546E" w:rsidR="2FF4B21C" w:rsidRDefault="2FF4B21C" w:rsidP="2FF4B21C">
      <w:pPr>
        <w:rPr>
          <w:rFonts w:ascii="Calibri" w:eastAsia="Calibri" w:hAnsi="Calibri" w:cs="Calibri"/>
          <w:color w:val="D13438"/>
          <w:lang w:val="es-ES"/>
        </w:rPr>
      </w:pPr>
    </w:p>
    <w:p w14:paraId="73852421" w14:textId="1FBA4A45"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¿Cuáles actividades son consideradas peligrosas para la mujer trabajadora embarazada?</w:t>
      </w:r>
    </w:p>
    <w:p w14:paraId="0BCD2401" w14:textId="25AE8018"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167, de la Ley Federal del Trabajo, son labores peligrosas o insalubres las que, por la naturaleza del trabajo, por las condiciones físicas, químicas y biológicas del medio en que se presta, o por la composición de la materia prima que se utilice, son capaces de actuar sobre la vida y la salud física y mental de la mujer en estado de gestación, o del producto.</w:t>
      </w:r>
    </w:p>
    <w:p w14:paraId="325B092C" w14:textId="3F66A113"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167</w:t>
      </w:r>
    </w:p>
    <w:p w14:paraId="7889886B" w14:textId="604D26B1" w:rsidR="2FF4B21C" w:rsidRDefault="2FF4B21C" w:rsidP="2FF4B21C">
      <w:pPr>
        <w:rPr>
          <w:rFonts w:ascii="Calibri" w:eastAsia="Calibri" w:hAnsi="Calibri" w:cs="Calibri"/>
          <w:color w:val="D13438"/>
          <w:lang w:val="es-ES"/>
        </w:rPr>
      </w:pPr>
    </w:p>
    <w:p w14:paraId="3E4F1F0D" w14:textId="5D9F2D83" w:rsidR="2FF4B21C" w:rsidRDefault="2FF4B21C" w:rsidP="2FF4B21C">
      <w:pPr>
        <w:rPr>
          <w:rFonts w:ascii="Calibri" w:eastAsia="Calibri" w:hAnsi="Calibri" w:cs="Calibri"/>
          <w:color w:val="D13438"/>
          <w:lang w:val="es-ES"/>
        </w:rPr>
      </w:pPr>
      <w:r w:rsidRPr="2FF4B21C">
        <w:rPr>
          <w:rFonts w:ascii="Calibri" w:eastAsia="Calibri" w:hAnsi="Calibri" w:cs="Calibri"/>
          <w:highlight w:val="yellow"/>
          <w:lang w:val="es-ES"/>
        </w:rPr>
        <w:t>¿Qué ejemplos de actividades peligrosas para la trabajadora embarazada hay?</w:t>
      </w:r>
    </w:p>
    <w:p w14:paraId="6D9CBC24" w14:textId="7F4975DA" w:rsidR="2FF4B21C" w:rsidRDefault="2FF4B21C" w:rsidP="2FF4B21C">
      <w:pPr>
        <w:rPr>
          <w:rFonts w:ascii="Calibri" w:eastAsia="Calibri" w:hAnsi="Calibri" w:cs="Calibri"/>
          <w:color w:val="D13438"/>
          <w:lang w:val="es-ES"/>
        </w:rPr>
      </w:pPr>
      <w:r w:rsidRPr="2FF4B21C">
        <w:rPr>
          <w:rFonts w:ascii="Calibri" w:eastAsia="Calibri" w:hAnsi="Calibri" w:cs="Calibri"/>
          <w:highlight w:val="yellow"/>
          <w:lang w:val="es-ES"/>
        </w:rPr>
        <w:t xml:space="preserve">Unos ejemplos de la protección que tienen las trabajadoras embarazadas sobre actividades peligrosas se refieren a los trabajos en laboratorios químicos, fotográficos o aquellos laboratorios que trabajen con rayos x, rayos violeta o </w:t>
      </w:r>
      <w:proofErr w:type="gramStart"/>
      <w:r w:rsidRPr="2FF4B21C">
        <w:rPr>
          <w:rFonts w:ascii="Calibri" w:eastAsia="Calibri" w:hAnsi="Calibri" w:cs="Calibri"/>
          <w:highlight w:val="yellow"/>
          <w:lang w:val="es-ES"/>
        </w:rPr>
        <w:t>rayos ultravioleta</w:t>
      </w:r>
      <w:proofErr w:type="gramEnd"/>
      <w:r w:rsidRPr="2FF4B21C">
        <w:rPr>
          <w:rFonts w:ascii="Calibri" w:eastAsia="Calibri" w:hAnsi="Calibri" w:cs="Calibri"/>
          <w:highlight w:val="yellow"/>
          <w:lang w:val="es-ES"/>
        </w:rPr>
        <w:t>.</w:t>
      </w:r>
    </w:p>
    <w:p w14:paraId="3221F55E" w14:textId="520A17C3" w:rsidR="2FF4B21C" w:rsidRDefault="2FF4B21C" w:rsidP="2FF4B21C">
      <w:pPr>
        <w:rPr>
          <w:rFonts w:ascii="Calibri" w:eastAsia="Calibri" w:hAnsi="Calibri" w:cs="Calibri"/>
          <w:color w:val="D13438"/>
          <w:lang w:val="es-ES"/>
        </w:rPr>
      </w:pPr>
    </w:p>
    <w:p w14:paraId="44AD1DFA" w14:textId="6AE4C801"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sucede con las trabajadoras embarazadas cuando la autoridad emite una declaratoria de contingencia sanitaria?</w:t>
      </w:r>
    </w:p>
    <w:p w14:paraId="57335998" w14:textId="5A425B45"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168, de la Ley Federal del Trabajo, en caso de que las autoridades competentes emitan una declaratoria de contingencia sanitaria, no podrá́ utilizarse el trabajo de mujeres en periodos de gestación o de lactancia. Las trabajadoras que se encuentren en este supuesto no sufrirán perjuicio en su salario, prestaciones y derechos.</w:t>
      </w:r>
    </w:p>
    <w:p w14:paraId="33CBBC69" w14:textId="1F60F5A4"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168</w:t>
      </w:r>
    </w:p>
    <w:p w14:paraId="411A6BF3" w14:textId="5F3EED88" w:rsidR="2FF4B21C" w:rsidRDefault="2FF4B21C" w:rsidP="2FF4B21C">
      <w:pPr>
        <w:rPr>
          <w:rFonts w:ascii="Calibri" w:eastAsia="Calibri" w:hAnsi="Calibri" w:cs="Calibri"/>
          <w:color w:val="D13438"/>
          <w:lang w:val="es-ES"/>
        </w:rPr>
      </w:pPr>
    </w:p>
    <w:p w14:paraId="06EA695C" w14:textId="02E008F9" w:rsidR="2FF4B21C" w:rsidRDefault="2FF4B21C" w:rsidP="2FF4B21C">
      <w:pPr>
        <w:rPr>
          <w:rFonts w:ascii="Calibri" w:eastAsia="Calibri" w:hAnsi="Calibri" w:cs="Calibri"/>
          <w:color w:val="D13438"/>
          <w:lang w:val="es-ES"/>
        </w:rPr>
      </w:pPr>
      <w:proofErr w:type="gramStart"/>
      <w:r w:rsidRPr="2FF4B21C">
        <w:rPr>
          <w:rFonts w:ascii="Calibri" w:eastAsia="Calibri" w:hAnsi="Calibri" w:cs="Calibri"/>
          <w:color w:val="D13438"/>
          <w:lang w:val="es-ES"/>
        </w:rPr>
        <w:t xml:space="preserve">Si estoy </w:t>
      </w:r>
      <w:proofErr w:type="spellStart"/>
      <w:r w:rsidRPr="2FF4B21C">
        <w:rPr>
          <w:rFonts w:ascii="Calibri" w:eastAsia="Calibri" w:hAnsi="Calibri" w:cs="Calibri"/>
          <w:color w:val="D13438"/>
          <w:lang w:val="es-ES"/>
        </w:rPr>
        <w:t>emabrazada</w:t>
      </w:r>
      <w:proofErr w:type="spellEnd"/>
      <w:r w:rsidRPr="2FF4B21C">
        <w:rPr>
          <w:rFonts w:ascii="Calibri" w:eastAsia="Calibri" w:hAnsi="Calibri" w:cs="Calibri"/>
          <w:color w:val="D13438"/>
          <w:lang w:val="es-ES"/>
        </w:rPr>
        <w:t xml:space="preserve"> y hay una contingencia sanitaria, me corresponde pago de salario?</w:t>
      </w:r>
      <w:proofErr w:type="gramEnd"/>
      <w:r w:rsidRPr="2FF4B21C">
        <w:rPr>
          <w:rFonts w:ascii="Calibri" w:eastAsia="Calibri" w:hAnsi="Calibri" w:cs="Calibri"/>
          <w:color w:val="D13438"/>
          <w:lang w:val="es-ES"/>
        </w:rPr>
        <w:t xml:space="preserve"> </w:t>
      </w:r>
    </w:p>
    <w:p w14:paraId="32FD9DA8" w14:textId="439A1910" w:rsidR="2FF4B21C" w:rsidRDefault="2FF4B21C" w:rsidP="2FF4B21C">
      <w:pPr>
        <w:rPr>
          <w:rFonts w:ascii="Calibri" w:eastAsia="Calibri" w:hAnsi="Calibri" w:cs="Calibri"/>
          <w:color w:val="D13438"/>
          <w:lang w:val="es-ES"/>
        </w:rPr>
      </w:pPr>
    </w:p>
    <w:p w14:paraId="5C911575" w14:textId="65089125"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¿Cuáles son los derechos que tienen las madres trabajadoras?</w:t>
      </w:r>
    </w:p>
    <w:p w14:paraId="2AB02E11" w14:textId="7C43D025"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170, de la Ley Federal del Trabajo, las madres trabajadoras tendrán los siguientes derechos: I. Durante el período del embarazo, no realizarán trabajos que exijan esfuerzos considerables y signifiquen un peligro para su salud en relación con la gestación, tales como levantar, tirar o empujar grandes pesos, que produzcan trepidación, estar de pie durante largo tiempo o que actúen o puedan alterar su estado psíquico y nervioso; II. Disfrutarán de un descanso de seis semanas anteriores y seis posteriores al parto, se podrán transferir hasta cuatro de las seis semanas de descanso previas al parto para después del mismo. En caso de que los hijos hayan nacido con cualquier tipo de discapacidad o requieran atención médica hospitalaria, el descanso podrá́ ser de hasta ocho semanas posteriores al parto. En caso de adopción de un infante disfrutarán de un descanso de seis semanas con goce de sueldo; III. Los períodos de descanso se prorrogarán por el tiempo necesario en el caso de que se encuentren imposibilitadas para trabajar a causa del embarazo o del parto; IV. En el período de lactancia hasta por el término máximo de seis meses, tendrán dos reposos extraordinarios por día, de media hora cada uno, para alimentar a sus hijos, en lugar adecuado e higiénico que designe la empresa, o bien, cuando esto no sea posible, previo acuerdo con el patrón se reducirá́ en una hora su jornada de trabajo durante el período de la lactancia; V. Al pago íntegro de su salario cuando estén en licencia de maternidad (fracción II previa), y al pago del cincuenta por ciento de su salario, cuando la licencia de maternidad se prolongue (fracción III previa) por un período de hasta sesenta días; VI. A regresar al puesto que desempeñaban, siempre que no haya transcurrido más de un año de la fecha del parto; VII. A que se computen en su antigüe</w:t>
      </w:r>
      <w:r w:rsidRPr="2FF4B21C">
        <w:rPr>
          <w:rFonts w:ascii="Arial" w:eastAsia="Arial" w:hAnsi="Arial" w:cs="Arial"/>
          <w:lang w:val="es-ES"/>
        </w:rPr>
        <w:t>d</w:t>
      </w:r>
      <w:r w:rsidRPr="2FF4B21C">
        <w:rPr>
          <w:rFonts w:ascii="Calibri" w:eastAsia="Calibri" w:hAnsi="Calibri" w:cs="Calibri"/>
          <w:lang w:val="es-ES"/>
        </w:rPr>
        <w:t>ad los períodos pre y postnatales.</w:t>
      </w:r>
    </w:p>
    <w:p w14:paraId="6DD5526D" w14:textId="743BEAB1"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170</w:t>
      </w:r>
    </w:p>
    <w:p w14:paraId="75F75091" w14:textId="29DFD169" w:rsidR="2FF4B21C" w:rsidRDefault="2FF4B21C" w:rsidP="2FF4B21C">
      <w:pPr>
        <w:rPr>
          <w:rFonts w:ascii="Calibri" w:eastAsia="Calibri" w:hAnsi="Calibri" w:cs="Calibri"/>
          <w:color w:val="D13438"/>
          <w:lang w:val="es-ES"/>
        </w:rPr>
      </w:pPr>
    </w:p>
    <w:p w14:paraId="7F581451" w14:textId="2C610B87"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¿Qué sucede cuando el hijo o hija de un trabajador tiene cáncer?</w:t>
      </w:r>
    </w:p>
    <w:p w14:paraId="4FA55518" w14:textId="7E19FC7D"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De conformidad con el artículo 170 Bis, de la Ley Federal del Trabajo, y 140 Bis de la Ley del Seguro Social, los padres o madres de menores diagnosticados con cualquier tipo de cáncer, gozarán de una licencia expedida por el Instituto Mexicano del Seguro Social al padre o madre trabajador asegurado, la cual tendrá́ una vigencia de uno y hasta veintiocho días. Podrán expedirse tantas licencias como sean necesarias durante un periodo máximo de tres años sin que se excedan trescientos sesenta y cuatro días de licencia, mismos que no necesariamente deberán ser continuos, con la intención de acompañar a los mencionados pacientes en sus correspondientes tratamientos médicos.</w:t>
      </w:r>
    </w:p>
    <w:p w14:paraId="4D4CD0BC" w14:textId="23E1E9F3"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LFT – Artículo 170 Bis</w:t>
      </w:r>
    </w:p>
    <w:p w14:paraId="5E952D56" w14:textId="435570CF"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LSS – Artículo 140 Bis</w:t>
      </w:r>
    </w:p>
    <w:p w14:paraId="0E4F9E30" w14:textId="7979E8F4" w:rsidR="2FF4B21C" w:rsidRDefault="2FF4B21C" w:rsidP="2FF4B21C">
      <w:pPr>
        <w:rPr>
          <w:rFonts w:ascii="Calibri" w:eastAsia="Calibri" w:hAnsi="Calibri" w:cs="Calibri"/>
          <w:color w:val="D13438"/>
          <w:lang w:val="es-ES"/>
        </w:rPr>
      </w:pPr>
    </w:p>
    <w:p w14:paraId="655789E2" w14:textId="4C2D23F8"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¿En caso de que una persona trabajadora, ya sea la madre o padre de un menor requieran los servicios de guardería, quién debe de prestar dicho servicio?</w:t>
      </w:r>
    </w:p>
    <w:p w14:paraId="5EE8F49F" w14:textId="3B79DB55"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t xml:space="preserve">De conformidad con el artículo 171, de la Ley Federal del Trabajo, os servicios de </w:t>
      </w:r>
      <w:proofErr w:type="gramStart"/>
      <w:r w:rsidRPr="2FF4B21C">
        <w:rPr>
          <w:rFonts w:ascii="Calibri" w:eastAsia="Calibri" w:hAnsi="Calibri" w:cs="Calibri"/>
          <w:lang w:val="es-ES"/>
        </w:rPr>
        <w:t>guardería infantil</w:t>
      </w:r>
      <w:proofErr w:type="gramEnd"/>
      <w:r w:rsidRPr="2FF4B21C">
        <w:rPr>
          <w:rFonts w:ascii="Calibri" w:eastAsia="Calibri" w:hAnsi="Calibri" w:cs="Calibri"/>
          <w:lang w:val="es-ES"/>
        </w:rPr>
        <w:t xml:space="preserve"> serán realizados por el Instituto Mexicano del Seguro Social.</w:t>
      </w:r>
    </w:p>
    <w:p w14:paraId="1585CC77" w14:textId="264C9322" w:rsidR="2FF4B21C" w:rsidRDefault="2FF4B21C" w:rsidP="2FF4B21C">
      <w:pPr>
        <w:rPr>
          <w:rFonts w:ascii="Calibri" w:eastAsia="Calibri" w:hAnsi="Calibri" w:cs="Calibri"/>
          <w:color w:val="D13438"/>
          <w:lang w:val="es-ES"/>
        </w:rPr>
      </w:pPr>
      <w:r w:rsidRPr="2FF4B21C">
        <w:rPr>
          <w:rFonts w:ascii="Calibri" w:eastAsia="Calibri" w:hAnsi="Calibri" w:cs="Calibri"/>
          <w:lang w:val="es-ES"/>
        </w:rPr>
        <w:lastRenderedPageBreak/>
        <w:t>LFT – Artículo 171</w:t>
      </w:r>
    </w:p>
    <w:p w14:paraId="4A77E400" w14:textId="77273827" w:rsidR="2FF4B21C" w:rsidRDefault="2FF4B21C" w:rsidP="2FF4B21C">
      <w:pPr>
        <w:rPr>
          <w:lang w:val="es-ES"/>
        </w:rPr>
      </w:pPr>
    </w:p>
    <w:p w14:paraId="15623C3C" w14:textId="0EFC290B" w:rsidR="00BC0596" w:rsidRPr="008A56AA" w:rsidRDefault="00EF5C86" w:rsidP="00EF5C86">
      <w:pPr>
        <w:pStyle w:val="Heading2"/>
        <w:rPr>
          <w:lang w:val="es-ES"/>
        </w:rPr>
      </w:pPr>
      <w:bookmarkStart w:id="96" w:name="_Toc147576201"/>
      <w:r>
        <w:rPr>
          <w:lang w:val="es-ES"/>
        </w:rPr>
        <w:t>Trabajo de menores</w:t>
      </w:r>
      <w:bookmarkEnd w:id="96"/>
    </w:p>
    <w:p w14:paraId="55421CF2" w14:textId="41BC8F99" w:rsidR="00662E05" w:rsidRDefault="2FF4B21C" w:rsidP="00EF5C86">
      <w:pPr>
        <w:pStyle w:val="Heading1"/>
        <w:rPr>
          <w:lang w:val="es-ES"/>
        </w:rPr>
      </w:pPr>
      <w:bookmarkStart w:id="97" w:name="_Toc147576202"/>
      <w:r w:rsidRPr="2FF4B21C">
        <w:rPr>
          <w:lang w:val="es-ES"/>
        </w:rPr>
        <w:t>Trabajos especiales</w:t>
      </w:r>
      <w:bookmarkEnd w:id="97"/>
    </w:p>
    <w:p w14:paraId="6B6F0324" w14:textId="7DE83DDC" w:rsidR="2FF4B21C" w:rsidRDefault="2FF4B21C" w:rsidP="2FF4B21C">
      <w:pPr>
        <w:rPr>
          <w:rFonts w:ascii="Calibri" w:eastAsia="Calibri" w:hAnsi="Calibri" w:cs="Calibri"/>
          <w:lang w:val="es-ES"/>
        </w:rPr>
      </w:pPr>
      <w:r w:rsidRPr="2FF4B21C">
        <w:rPr>
          <w:rFonts w:ascii="Calibri" w:eastAsia="Calibri" w:hAnsi="Calibri" w:cs="Calibri"/>
          <w:lang w:val="es-ES"/>
        </w:rPr>
        <w:t>¿Existen trabajos especiales que se rigen por reglas laborales específicas?</w:t>
      </w:r>
    </w:p>
    <w:p w14:paraId="3B30532A" w14:textId="7BB617B4" w:rsidR="2FF4B21C" w:rsidRDefault="2FF4B21C" w:rsidP="2FF4B21C">
      <w:pPr>
        <w:rPr>
          <w:rFonts w:ascii="Calibri" w:eastAsia="Calibri" w:hAnsi="Calibri" w:cs="Calibri"/>
          <w:lang w:val="es-ES"/>
        </w:rPr>
      </w:pPr>
      <w:r w:rsidRPr="2FF4B21C">
        <w:rPr>
          <w:rFonts w:ascii="Calibri" w:eastAsia="Calibri" w:hAnsi="Calibri" w:cs="Calibri"/>
          <w:lang w:val="es-ES"/>
        </w:rPr>
        <w:t>De conformidad con el artículo 181, de la Ley Federal del Trabajo, sí, y son: trabajadores de confianza, trabajadores de los buques, trabajadores de las tripulaciones aeronáuticas, trabajadores ferrocarrileros, trabajadores de autotransportes, trabajadores de maniobras de servicio público en zonas bajo jurisdicción federal</w:t>
      </w:r>
    </w:p>
    <w:p w14:paraId="27C4C14A" w14:textId="563A448A" w:rsidR="2FF4B21C" w:rsidRDefault="2FF4B21C" w:rsidP="2FF4B21C">
      <w:pPr>
        <w:rPr>
          <w:rFonts w:ascii="Calibri" w:eastAsia="Calibri" w:hAnsi="Calibri" w:cs="Calibri"/>
          <w:lang w:val="es-ES"/>
        </w:rPr>
      </w:pPr>
      <w:r w:rsidRPr="2FF4B21C">
        <w:rPr>
          <w:rFonts w:ascii="Calibri" w:eastAsia="Calibri" w:hAnsi="Calibri" w:cs="Calibri"/>
          <w:lang w:val="es-ES"/>
        </w:rPr>
        <w:t>LFT – Artículo 181</w:t>
      </w:r>
    </w:p>
    <w:p w14:paraId="5879EB02" w14:textId="7923ABB0" w:rsidR="2FF4B21C" w:rsidRDefault="2FF4B21C" w:rsidP="2FF4B21C">
      <w:pPr>
        <w:rPr>
          <w:lang w:val="es-ES"/>
        </w:rPr>
      </w:pPr>
    </w:p>
    <w:p w14:paraId="6B982F20" w14:textId="73E9FD73" w:rsidR="00662E05" w:rsidRDefault="2FF4B21C" w:rsidP="00EF5C86">
      <w:pPr>
        <w:pStyle w:val="Heading2"/>
        <w:rPr>
          <w:lang w:val="es-ES"/>
        </w:rPr>
      </w:pPr>
      <w:bookmarkStart w:id="98" w:name="_Toc147576203"/>
      <w:r w:rsidRPr="2FF4B21C">
        <w:rPr>
          <w:lang w:val="es-ES"/>
        </w:rPr>
        <w:t>Confianza</w:t>
      </w:r>
      <w:bookmarkEnd w:id="98"/>
    </w:p>
    <w:p w14:paraId="4872C282" w14:textId="28ADA9EE" w:rsidR="2FF4B21C" w:rsidRDefault="2FF4B21C" w:rsidP="2FF4B21C">
      <w:pPr>
        <w:rPr>
          <w:rFonts w:ascii="Calibri" w:eastAsia="Calibri" w:hAnsi="Calibri" w:cs="Calibri"/>
          <w:lang w:val="es-ES"/>
        </w:rPr>
      </w:pPr>
      <w:r w:rsidRPr="2FF4B21C">
        <w:rPr>
          <w:rFonts w:ascii="Calibri" w:eastAsia="Calibri" w:hAnsi="Calibri" w:cs="Calibri"/>
          <w:lang w:val="es-ES"/>
        </w:rPr>
        <w:t>¿Cómo puedo saber quiénes son trabajadores de confianza?</w:t>
      </w:r>
    </w:p>
    <w:p w14:paraId="77121EFE" w14:textId="4D1E1F79" w:rsidR="2FF4B21C" w:rsidRDefault="2FF4B21C" w:rsidP="2FF4B21C">
      <w:pPr>
        <w:rPr>
          <w:rFonts w:ascii="Calibri" w:eastAsia="Calibri" w:hAnsi="Calibri" w:cs="Calibri"/>
          <w:lang w:val="es-ES"/>
        </w:rPr>
      </w:pPr>
      <w:r w:rsidRPr="2FF4B21C">
        <w:rPr>
          <w:rFonts w:ascii="Calibri" w:eastAsia="Calibri" w:hAnsi="Calibri" w:cs="Calibri"/>
          <w:lang w:val="es-ES"/>
        </w:rPr>
        <w:t>De conformidad con los artículos 19 y 182, de la Ley Federal del Trabajo, la categoría de trabajador de confianza depende de la naturaleza e importancia de las funciones desempeñadas.</w:t>
      </w:r>
    </w:p>
    <w:p w14:paraId="7F1450B6" w14:textId="2A668B82" w:rsidR="2FF4B21C" w:rsidRDefault="2FF4B21C" w:rsidP="2FF4B21C">
      <w:pPr>
        <w:rPr>
          <w:rFonts w:ascii="Calibri" w:eastAsia="Calibri" w:hAnsi="Calibri" w:cs="Calibri"/>
          <w:lang w:val="es-ES"/>
        </w:rPr>
      </w:pPr>
      <w:r w:rsidRPr="2FF4B21C">
        <w:rPr>
          <w:rFonts w:ascii="Calibri" w:eastAsia="Calibri" w:hAnsi="Calibri" w:cs="Calibri"/>
          <w:lang w:val="es-ES"/>
        </w:rPr>
        <w:t>LFT – Artículo 9 y 182</w:t>
      </w:r>
    </w:p>
    <w:p w14:paraId="3E4F65D2" w14:textId="74E28E65"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 </w:t>
      </w:r>
    </w:p>
    <w:p w14:paraId="7151E5C9" w14:textId="5DE2E661" w:rsidR="2FF4B21C" w:rsidRDefault="2FF4B21C" w:rsidP="2FF4B21C">
      <w:pPr>
        <w:rPr>
          <w:rFonts w:ascii="Calibri" w:eastAsia="Calibri" w:hAnsi="Calibri" w:cs="Calibri"/>
          <w:lang w:val="es-ES"/>
        </w:rPr>
      </w:pPr>
      <w:r w:rsidRPr="2FF4B21C">
        <w:rPr>
          <w:rFonts w:ascii="Calibri" w:eastAsia="Calibri" w:hAnsi="Calibri" w:cs="Calibri"/>
          <w:lang w:val="es-ES"/>
        </w:rPr>
        <w:t>¿Quiénes son trabajadores de confianza?</w:t>
      </w:r>
    </w:p>
    <w:p w14:paraId="72260592" w14:textId="2E9769B6" w:rsidR="2FF4B21C" w:rsidRDefault="2FF4B21C" w:rsidP="2FF4B21C">
      <w:pPr>
        <w:rPr>
          <w:rFonts w:ascii="Calibri" w:eastAsia="Calibri" w:hAnsi="Calibri" w:cs="Calibri"/>
          <w:lang w:val="es-ES"/>
        </w:rPr>
      </w:pPr>
      <w:r w:rsidRPr="2FF4B21C">
        <w:rPr>
          <w:rFonts w:ascii="Calibri" w:eastAsia="Calibri" w:hAnsi="Calibri" w:cs="Calibri"/>
          <w:lang w:val="es-ES"/>
        </w:rPr>
        <w:t>De conformidad con el artículo 9, de la Ley Federal del Trabajo, son funciones de confianza las de dirección, inspección, vigilancia y fiscalización, cuando tengan carácter general, y las que se relacionen con trabajos personales del patrón dentro de la empresa o establecimiento, que están relacionados con altos puestos, como son: los gerentes, administradores y representantes del patrón.</w:t>
      </w:r>
    </w:p>
    <w:p w14:paraId="2600E9BB" w14:textId="7290AB7C" w:rsidR="2FF4B21C" w:rsidRDefault="2FF4B21C" w:rsidP="2FF4B21C">
      <w:pPr>
        <w:rPr>
          <w:rFonts w:ascii="Calibri" w:eastAsia="Calibri" w:hAnsi="Calibri" w:cs="Calibri"/>
          <w:lang w:val="es-ES"/>
        </w:rPr>
      </w:pPr>
      <w:r w:rsidRPr="2FF4B21C">
        <w:rPr>
          <w:rFonts w:ascii="Calibri" w:eastAsia="Calibri" w:hAnsi="Calibri" w:cs="Calibri"/>
          <w:lang w:val="es-ES"/>
        </w:rPr>
        <w:t>LFT – Artículo 9</w:t>
      </w:r>
    </w:p>
    <w:p w14:paraId="0E9B66C5" w14:textId="0CB3279A"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 </w:t>
      </w:r>
    </w:p>
    <w:p w14:paraId="1B594E1C" w14:textId="7C67B96A" w:rsidR="2FF4B21C" w:rsidRDefault="2FF4B21C" w:rsidP="2FF4B21C">
      <w:pPr>
        <w:rPr>
          <w:rFonts w:ascii="Calibri" w:eastAsia="Calibri" w:hAnsi="Calibri" w:cs="Calibri"/>
          <w:lang w:val="es-ES"/>
        </w:rPr>
      </w:pPr>
      <w:r w:rsidRPr="2FF4B21C">
        <w:rPr>
          <w:rFonts w:ascii="Calibri" w:eastAsia="Calibri" w:hAnsi="Calibri" w:cs="Calibri"/>
          <w:lang w:val="es-ES"/>
        </w:rPr>
        <w:t>¿Qué prohibiciones tienen los trabajadores de confianza?</w:t>
      </w:r>
    </w:p>
    <w:p w14:paraId="4A0F21DA" w14:textId="2203FBF5" w:rsidR="2FF4B21C" w:rsidRDefault="2FF4B21C" w:rsidP="2FF4B21C">
      <w:pPr>
        <w:rPr>
          <w:rFonts w:ascii="Calibri" w:eastAsia="Calibri" w:hAnsi="Calibri" w:cs="Calibri"/>
          <w:lang w:val="es-ES"/>
        </w:rPr>
      </w:pPr>
      <w:r w:rsidRPr="2FF4B21C">
        <w:rPr>
          <w:rFonts w:ascii="Calibri" w:eastAsia="Calibri" w:hAnsi="Calibri" w:cs="Calibri"/>
          <w:lang w:val="es-ES"/>
        </w:rPr>
        <w:t>De conformidad con el artículo 183, de la Ley Federal del Trabajo, los trabajadores de confianza no podrán formar parte de los sindicatos de los demás trabajadores, no pueden votar en caso de huelga, no pueden representar a los trabajadores y tampoco pueden participar en los recuentos o consultas para la firma o revisión de contratos colectivos de trabajo.</w:t>
      </w:r>
    </w:p>
    <w:p w14:paraId="6E6CCFE2" w14:textId="769100C4" w:rsidR="2FF4B21C" w:rsidRDefault="2FF4B21C" w:rsidP="2FF4B21C">
      <w:pPr>
        <w:rPr>
          <w:rFonts w:ascii="Calibri" w:eastAsia="Calibri" w:hAnsi="Calibri" w:cs="Calibri"/>
          <w:lang w:val="es-ES"/>
        </w:rPr>
      </w:pPr>
      <w:r w:rsidRPr="2FF4B21C">
        <w:rPr>
          <w:rFonts w:ascii="Calibri" w:eastAsia="Calibri" w:hAnsi="Calibri" w:cs="Calibri"/>
          <w:lang w:val="es-ES"/>
        </w:rPr>
        <w:t>LFT – Artículo 183</w:t>
      </w:r>
    </w:p>
    <w:p w14:paraId="51614E20" w14:textId="2524B4DC"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 </w:t>
      </w:r>
    </w:p>
    <w:p w14:paraId="763DDE13" w14:textId="612EBC7C" w:rsidR="2FF4B21C" w:rsidRDefault="2FF4B21C" w:rsidP="2FF4B21C">
      <w:pPr>
        <w:rPr>
          <w:rFonts w:ascii="Calibri" w:eastAsia="Calibri" w:hAnsi="Calibri" w:cs="Calibri"/>
          <w:lang w:val="es-ES"/>
        </w:rPr>
      </w:pPr>
      <w:r w:rsidRPr="2FF4B21C">
        <w:rPr>
          <w:rFonts w:ascii="Calibri" w:eastAsia="Calibri" w:hAnsi="Calibri" w:cs="Calibri"/>
          <w:highlight w:val="yellow"/>
          <w:lang w:val="es-ES"/>
        </w:rPr>
        <w:t>¿Los trabajadores de confianza pueden formar un sindicato?</w:t>
      </w:r>
    </w:p>
    <w:p w14:paraId="67B94C73" w14:textId="12BF0B89" w:rsidR="2FF4B21C" w:rsidRDefault="2FF4B21C" w:rsidP="2FF4B21C">
      <w:pPr>
        <w:rPr>
          <w:rFonts w:ascii="Calibri" w:eastAsia="Calibri" w:hAnsi="Calibri" w:cs="Calibri"/>
          <w:lang w:val="es-ES"/>
        </w:rPr>
      </w:pPr>
      <w:r w:rsidRPr="2FF4B21C">
        <w:rPr>
          <w:rFonts w:ascii="Calibri" w:eastAsia="Calibri" w:hAnsi="Calibri" w:cs="Calibri"/>
          <w:highlight w:val="yellow"/>
          <w:lang w:val="es-ES"/>
        </w:rPr>
        <w:t>Sí, los trabajadores de confianza pueden constituir un sindicato de trabajadores de confianza.</w:t>
      </w:r>
    </w:p>
    <w:p w14:paraId="713DB941" w14:textId="01FD249F"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 </w:t>
      </w:r>
    </w:p>
    <w:p w14:paraId="496675BA" w14:textId="31EFC0E5" w:rsidR="2FF4B21C" w:rsidRDefault="2FF4B21C" w:rsidP="2FF4B21C">
      <w:pPr>
        <w:rPr>
          <w:rFonts w:ascii="Calibri" w:eastAsia="Calibri" w:hAnsi="Calibri" w:cs="Calibri"/>
          <w:lang w:val="es-ES"/>
        </w:rPr>
      </w:pPr>
      <w:r w:rsidRPr="2FF4B21C">
        <w:rPr>
          <w:rFonts w:ascii="Calibri" w:eastAsia="Calibri" w:hAnsi="Calibri" w:cs="Calibri"/>
          <w:lang w:val="es-ES"/>
        </w:rPr>
        <w:t>¿Las condiciones de trabajo de los contratos colectivos, les aplican a los trabajadores de confianza?</w:t>
      </w:r>
    </w:p>
    <w:p w14:paraId="1D889362" w14:textId="7495648D"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De conformidad con el artículo 184, de la Ley Federal del Trabajo, sí. Las condiciones de trabajo contenidas en el contrato colectivo que rija en la empresa o establecimiento se </w:t>
      </w:r>
      <w:r w:rsidRPr="2FF4B21C">
        <w:rPr>
          <w:rFonts w:ascii="Calibri" w:eastAsia="Calibri" w:hAnsi="Calibri" w:cs="Calibri"/>
          <w:lang w:val="es-ES"/>
        </w:rPr>
        <w:lastRenderedPageBreak/>
        <w:t>extenderán a los trabajadores de confianza, salvo disposición en contrario consignada en el mismo contrato colectivo.</w:t>
      </w:r>
    </w:p>
    <w:p w14:paraId="2B7C09A3" w14:textId="1C41028B" w:rsidR="2FF4B21C" w:rsidRDefault="2FF4B21C" w:rsidP="2FF4B21C">
      <w:pPr>
        <w:rPr>
          <w:rFonts w:ascii="Calibri" w:eastAsia="Calibri" w:hAnsi="Calibri" w:cs="Calibri"/>
          <w:lang w:val="es-ES"/>
        </w:rPr>
      </w:pPr>
      <w:r w:rsidRPr="2FF4B21C">
        <w:rPr>
          <w:rFonts w:ascii="Calibri" w:eastAsia="Calibri" w:hAnsi="Calibri" w:cs="Calibri"/>
          <w:lang w:val="es-ES"/>
        </w:rPr>
        <w:t>LFT – Artículo 184</w:t>
      </w:r>
    </w:p>
    <w:p w14:paraId="77FE4DD7" w14:textId="4BFEE7DC"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 </w:t>
      </w:r>
    </w:p>
    <w:p w14:paraId="1FDD56C2" w14:textId="77E213E1" w:rsidR="2FF4B21C" w:rsidRDefault="2FF4B21C" w:rsidP="2FF4B21C">
      <w:pPr>
        <w:rPr>
          <w:rFonts w:ascii="Calibri" w:eastAsia="Calibri" w:hAnsi="Calibri" w:cs="Calibri"/>
          <w:lang w:val="es-ES"/>
        </w:rPr>
      </w:pPr>
      <w:r w:rsidRPr="2FF4B21C">
        <w:rPr>
          <w:rFonts w:ascii="Calibri" w:eastAsia="Calibri" w:hAnsi="Calibri" w:cs="Calibri"/>
          <w:lang w:val="es-ES"/>
        </w:rPr>
        <w:t>¿Si pierde la confianza en su trabajador de confianza, puede rescindir su relación laboral?</w:t>
      </w:r>
    </w:p>
    <w:p w14:paraId="4EEBA3B5" w14:textId="02E07AA1" w:rsidR="2FF4B21C" w:rsidRDefault="2FF4B21C" w:rsidP="2FF4B21C">
      <w:pPr>
        <w:rPr>
          <w:rFonts w:ascii="Calibri" w:eastAsia="Calibri" w:hAnsi="Calibri" w:cs="Calibri"/>
          <w:lang w:val="es-ES"/>
        </w:rPr>
      </w:pPr>
      <w:r w:rsidRPr="2FF4B21C">
        <w:rPr>
          <w:rFonts w:ascii="Calibri" w:eastAsia="Calibri" w:hAnsi="Calibri" w:cs="Calibri"/>
          <w:lang w:val="es-ES"/>
        </w:rPr>
        <w:t>De conformidad con el artículo 185, de la Ley Federal del Trabajo, sí. El patrón podrá́ rescindir la relación de trabajo si existe un motivo razonable de pérdida de la confianza, aun cuando no coincida con las causas justificadas de rescisión.</w:t>
      </w:r>
    </w:p>
    <w:p w14:paraId="6E2292AE" w14:textId="5D402915" w:rsidR="2FF4B21C" w:rsidRDefault="2FF4B21C" w:rsidP="2FF4B21C">
      <w:pPr>
        <w:rPr>
          <w:rFonts w:ascii="Calibri" w:eastAsia="Calibri" w:hAnsi="Calibri" w:cs="Calibri"/>
          <w:lang w:val="es-ES"/>
        </w:rPr>
      </w:pPr>
      <w:r w:rsidRPr="2FF4B21C">
        <w:rPr>
          <w:rFonts w:ascii="Calibri" w:eastAsia="Calibri" w:hAnsi="Calibri" w:cs="Calibri"/>
          <w:lang w:val="es-ES"/>
        </w:rPr>
        <w:t>LFT – Artículo 185</w:t>
      </w:r>
    </w:p>
    <w:p w14:paraId="20A3EEFD" w14:textId="179FA9A8"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 </w:t>
      </w:r>
    </w:p>
    <w:p w14:paraId="0BE95BC6" w14:textId="24D4DE65" w:rsidR="2FF4B21C" w:rsidRDefault="2FF4B21C" w:rsidP="2FF4B21C">
      <w:pPr>
        <w:rPr>
          <w:rFonts w:ascii="Calibri" w:eastAsia="Calibri" w:hAnsi="Calibri" w:cs="Calibri"/>
          <w:lang w:val="es-ES"/>
        </w:rPr>
      </w:pPr>
      <w:r w:rsidRPr="2FF4B21C">
        <w:rPr>
          <w:rFonts w:ascii="Calibri" w:eastAsia="Calibri" w:hAnsi="Calibri" w:cs="Calibri"/>
          <w:lang w:val="es-ES"/>
        </w:rPr>
        <w:t>¿Cómo se reparten las utilidades a los trabajadores de confianza?</w:t>
      </w:r>
    </w:p>
    <w:p w14:paraId="5A0F3DA2" w14:textId="25F329C8" w:rsidR="2FF4B21C" w:rsidRDefault="2FF4B21C" w:rsidP="2FF4B21C">
      <w:pPr>
        <w:rPr>
          <w:rFonts w:ascii="Calibri" w:eastAsia="Calibri" w:hAnsi="Calibri" w:cs="Calibri"/>
          <w:lang w:val="es-ES"/>
        </w:rPr>
      </w:pPr>
      <w:r w:rsidRPr="2FF4B21C">
        <w:rPr>
          <w:rFonts w:ascii="Calibri" w:eastAsia="Calibri" w:hAnsi="Calibri" w:cs="Calibri"/>
          <w:lang w:val="es-ES"/>
        </w:rPr>
        <w:t>De conformidad con el artículo 127, de la Ley Federal del Trabajo, los directores, administradores y gerentes generales de las empresas no participarán en las utilidades. Los demás trabajadores de confianza participarán en las utilidades de las empresas, pero si el salario que perciben es mayor del que corresponda al trabajador sindicalizado de más alto salario dentro de la empresa, o a falta de esté al trabajador de planta con la misma característica, se considerará este salario aumentado en un veinte por ciento, como salario máximo.</w:t>
      </w:r>
    </w:p>
    <w:p w14:paraId="36F261B2" w14:textId="03FB90A9" w:rsidR="2FF4B21C" w:rsidRDefault="2FF4B21C" w:rsidP="2FF4B21C">
      <w:pPr>
        <w:rPr>
          <w:rFonts w:ascii="Calibri" w:eastAsia="Calibri" w:hAnsi="Calibri" w:cs="Calibri"/>
          <w:lang w:val="es-ES"/>
        </w:rPr>
      </w:pPr>
      <w:r w:rsidRPr="2FF4B21C">
        <w:rPr>
          <w:rFonts w:ascii="Calibri" w:eastAsia="Calibri" w:hAnsi="Calibri" w:cs="Calibri"/>
          <w:lang w:val="es-ES"/>
        </w:rPr>
        <w:t>LFT – Artículo 127</w:t>
      </w:r>
    </w:p>
    <w:p w14:paraId="09A4D774" w14:textId="76CC0F34" w:rsidR="2FF4B21C" w:rsidRDefault="2FF4B21C" w:rsidP="2FF4B21C">
      <w:pPr>
        <w:rPr>
          <w:lang w:val="es-ES"/>
        </w:rPr>
      </w:pPr>
    </w:p>
    <w:p w14:paraId="0E3E036C" w14:textId="59F61FC2" w:rsidR="00EF5C86" w:rsidRDefault="00EF5C86" w:rsidP="00EF5C86">
      <w:pPr>
        <w:rPr>
          <w:lang w:val="es-ES"/>
        </w:rPr>
      </w:pPr>
      <w:r>
        <w:rPr>
          <w:lang w:val="es-ES"/>
        </w:rPr>
        <w:t>Quienes son</w:t>
      </w:r>
    </w:p>
    <w:p w14:paraId="2F7B2921" w14:textId="21EC547F" w:rsidR="00EF5C86" w:rsidRDefault="2FF4B21C" w:rsidP="00EF5C86">
      <w:pPr>
        <w:rPr>
          <w:lang w:val="es-ES"/>
        </w:rPr>
      </w:pPr>
      <w:proofErr w:type="spellStart"/>
      <w:r w:rsidRPr="2FF4B21C">
        <w:rPr>
          <w:lang w:val="es-ES"/>
        </w:rPr>
        <w:t>Cual</w:t>
      </w:r>
      <w:proofErr w:type="spellEnd"/>
      <w:r w:rsidRPr="2FF4B21C">
        <w:rPr>
          <w:lang w:val="es-ES"/>
        </w:rPr>
        <w:t xml:space="preserve"> es la diferencia </w:t>
      </w:r>
    </w:p>
    <w:p w14:paraId="47AD8CED" w14:textId="7FC415A4" w:rsidR="2FF4B21C" w:rsidRDefault="2FF4B21C" w:rsidP="2FF4B21C">
      <w:pPr>
        <w:pStyle w:val="Heading2"/>
        <w:rPr>
          <w:lang w:val="es-ES"/>
        </w:rPr>
      </w:pPr>
    </w:p>
    <w:p w14:paraId="6E725F34" w14:textId="796E0461" w:rsidR="00EF5C86" w:rsidRPr="00EF5C86" w:rsidRDefault="2FF4B21C" w:rsidP="003C6290">
      <w:pPr>
        <w:pStyle w:val="Heading2"/>
        <w:rPr>
          <w:lang w:val="es-ES"/>
        </w:rPr>
      </w:pPr>
      <w:bookmarkStart w:id="99" w:name="_Toc147576204"/>
      <w:r w:rsidRPr="2FF4B21C">
        <w:rPr>
          <w:lang w:val="es-ES"/>
        </w:rPr>
        <w:t>Buques</w:t>
      </w:r>
      <w:bookmarkEnd w:id="99"/>
    </w:p>
    <w:p w14:paraId="0F22F4B7" w14:textId="233D7B7F" w:rsidR="2FF4B21C" w:rsidRDefault="2FF4B21C" w:rsidP="2FF4B21C">
      <w:pPr>
        <w:rPr>
          <w:rFonts w:ascii="Calibri" w:eastAsia="Calibri" w:hAnsi="Calibri" w:cs="Calibri"/>
          <w:lang w:val="es-ES"/>
        </w:rPr>
      </w:pPr>
      <w:r w:rsidRPr="2FF4B21C">
        <w:rPr>
          <w:rFonts w:ascii="Calibri" w:eastAsia="Calibri" w:hAnsi="Calibri" w:cs="Calibri"/>
          <w:lang w:val="es-ES"/>
        </w:rPr>
        <w:t>¿Qué se considera buque para la Ley Federal del Trabajo?</w:t>
      </w:r>
    </w:p>
    <w:p w14:paraId="29B7B8F8" w14:textId="7D6D3024" w:rsidR="2FF4B21C" w:rsidRDefault="2FF4B21C" w:rsidP="2FF4B21C">
      <w:pPr>
        <w:rPr>
          <w:rFonts w:ascii="Calibri" w:eastAsia="Calibri" w:hAnsi="Calibri" w:cs="Calibri"/>
          <w:lang w:val="es-ES"/>
        </w:rPr>
      </w:pPr>
      <w:r w:rsidRPr="2FF4B21C">
        <w:rPr>
          <w:rFonts w:ascii="Calibri" w:eastAsia="Calibri" w:hAnsi="Calibri" w:cs="Calibri"/>
          <w:lang w:val="es-ES"/>
        </w:rPr>
        <w:t>De conformidad con el artículo 187, de la Ley Federal del Trabajo, se considera buques a cualquier clase de barco o embarcación que ostente bandera mexicana.</w:t>
      </w:r>
    </w:p>
    <w:p w14:paraId="31321B2C" w14:textId="69914926" w:rsidR="2FF4B21C" w:rsidRDefault="2FF4B21C" w:rsidP="2FF4B21C">
      <w:pPr>
        <w:rPr>
          <w:rFonts w:ascii="Calibri" w:eastAsia="Calibri" w:hAnsi="Calibri" w:cs="Calibri"/>
          <w:lang w:val="es-ES"/>
        </w:rPr>
      </w:pPr>
      <w:r w:rsidRPr="2FF4B21C">
        <w:rPr>
          <w:rFonts w:ascii="Calibri" w:eastAsia="Calibri" w:hAnsi="Calibri" w:cs="Calibri"/>
          <w:lang w:val="es-ES"/>
        </w:rPr>
        <w:t>LFT – Artículo 127</w:t>
      </w:r>
    </w:p>
    <w:p w14:paraId="204871D5" w14:textId="643C5615"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 </w:t>
      </w:r>
    </w:p>
    <w:p w14:paraId="74063C2A" w14:textId="3A82FB56" w:rsidR="2FF4B21C" w:rsidRDefault="2FF4B21C" w:rsidP="2FF4B21C">
      <w:pPr>
        <w:rPr>
          <w:rFonts w:ascii="Calibri" w:eastAsia="Calibri" w:hAnsi="Calibri" w:cs="Calibri"/>
          <w:lang w:val="es-ES"/>
        </w:rPr>
      </w:pPr>
      <w:r w:rsidRPr="2FF4B21C">
        <w:rPr>
          <w:rFonts w:ascii="Calibri" w:eastAsia="Calibri" w:hAnsi="Calibri" w:cs="Calibri"/>
          <w:lang w:val="es-ES"/>
        </w:rPr>
        <w:t>¿De manera general, quiénes son los trabajadores de los buques?</w:t>
      </w:r>
    </w:p>
    <w:p w14:paraId="5F4B4919" w14:textId="2FD72A4B" w:rsidR="2FF4B21C" w:rsidRDefault="2FF4B21C" w:rsidP="2FF4B21C">
      <w:pPr>
        <w:rPr>
          <w:rFonts w:ascii="Calibri" w:eastAsia="Calibri" w:hAnsi="Calibri" w:cs="Calibri"/>
          <w:lang w:val="es-ES"/>
        </w:rPr>
      </w:pPr>
      <w:r w:rsidRPr="2FF4B21C">
        <w:rPr>
          <w:rFonts w:ascii="Calibri" w:eastAsia="Calibri" w:hAnsi="Calibri" w:cs="Calibri"/>
          <w:lang w:val="es-ES"/>
        </w:rPr>
        <w:t>De conformidad con los artículos 187, 188 y 193, de la Ley Federal del Trabajo, son trabajadores de los buques los empleados que laboren en cualquier clase de barco o embarcación que ostente bandera mexicana y en general, todas las personas que desempeñen a bordo algún trabajo por cuenta del armador, naviero o fletador, esté el buque en viaje o en puerto</w:t>
      </w:r>
    </w:p>
    <w:p w14:paraId="71A20F14" w14:textId="015C2ABC" w:rsidR="2FF4B21C" w:rsidRDefault="2FF4B21C" w:rsidP="2FF4B21C">
      <w:pPr>
        <w:rPr>
          <w:rFonts w:ascii="Calibri" w:eastAsia="Calibri" w:hAnsi="Calibri" w:cs="Calibri"/>
          <w:lang w:val="es-ES"/>
        </w:rPr>
      </w:pPr>
      <w:r w:rsidRPr="2FF4B21C">
        <w:rPr>
          <w:rFonts w:ascii="Calibri" w:eastAsia="Calibri" w:hAnsi="Calibri" w:cs="Calibri"/>
          <w:lang w:val="es-ES"/>
        </w:rPr>
        <w:t>LFT – Artículo 187, 188 y 193</w:t>
      </w:r>
    </w:p>
    <w:p w14:paraId="732096F6" w14:textId="0CAE1BAC"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 </w:t>
      </w:r>
    </w:p>
    <w:p w14:paraId="73FB8B91" w14:textId="0DBA2B24" w:rsidR="2FF4B21C" w:rsidRDefault="2FF4B21C" w:rsidP="2FF4B21C">
      <w:pPr>
        <w:rPr>
          <w:rFonts w:ascii="Calibri" w:eastAsia="Calibri" w:hAnsi="Calibri" w:cs="Calibri"/>
          <w:lang w:val="es-ES"/>
        </w:rPr>
      </w:pPr>
      <w:r w:rsidRPr="2FF4B21C">
        <w:rPr>
          <w:rFonts w:ascii="Calibri" w:eastAsia="Calibri" w:hAnsi="Calibri" w:cs="Calibri"/>
          <w:lang w:val="es-ES"/>
        </w:rPr>
        <w:t>¿De manera particular, quiénes son considerados trabajadores de los buques?</w:t>
      </w:r>
    </w:p>
    <w:p w14:paraId="71B45FD6" w14:textId="1B3E1838" w:rsidR="2FF4B21C" w:rsidRDefault="2FF4B21C" w:rsidP="2FF4B21C">
      <w:pPr>
        <w:rPr>
          <w:rFonts w:ascii="Calibri" w:eastAsia="Calibri" w:hAnsi="Calibri" w:cs="Calibri"/>
          <w:lang w:val="es-ES"/>
        </w:rPr>
      </w:pPr>
      <w:r w:rsidRPr="2FF4B21C">
        <w:rPr>
          <w:rFonts w:ascii="Calibri" w:eastAsia="Calibri" w:hAnsi="Calibri" w:cs="Calibri"/>
          <w:lang w:val="es-ES"/>
        </w:rPr>
        <w:t>De conformidad con el artículo 188, de la Ley Federal del Trabajo, se consideran trabajadores de los buques a los capitanes y oficiales de cubierta y máquinas, los sobrecargos y contadores, los radiotelegrafistas, contramaestres, dragadores, marineros y personal de cámara y cocina.</w:t>
      </w:r>
    </w:p>
    <w:p w14:paraId="1442D715" w14:textId="42A76D6B" w:rsidR="2FF4B21C" w:rsidRDefault="2FF4B21C" w:rsidP="2FF4B21C">
      <w:pPr>
        <w:rPr>
          <w:rFonts w:ascii="Calibri" w:eastAsia="Calibri" w:hAnsi="Calibri" w:cs="Calibri"/>
          <w:lang w:val="es-ES"/>
        </w:rPr>
      </w:pPr>
      <w:r w:rsidRPr="2FF4B21C">
        <w:rPr>
          <w:rFonts w:ascii="Calibri" w:eastAsia="Calibri" w:hAnsi="Calibri" w:cs="Calibri"/>
          <w:lang w:val="es-ES"/>
        </w:rPr>
        <w:t>LFT – Artículo 188</w:t>
      </w:r>
    </w:p>
    <w:p w14:paraId="7E96FDC1" w14:textId="487962CD" w:rsidR="2FF4B21C" w:rsidRDefault="2FF4B21C" w:rsidP="2FF4B21C">
      <w:pPr>
        <w:rPr>
          <w:rFonts w:ascii="Calibri" w:eastAsia="Calibri" w:hAnsi="Calibri" w:cs="Calibri"/>
          <w:lang w:val="es-ES"/>
        </w:rPr>
      </w:pPr>
      <w:r w:rsidRPr="2FF4B21C">
        <w:rPr>
          <w:rFonts w:ascii="Calibri" w:eastAsia="Calibri" w:hAnsi="Calibri" w:cs="Calibri"/>
          <w:lang w:val="es-ES"/>
        </w:rPr>
        <w:lastRenderedPageBreak/>
        <w:t xml:space="preserve"> </w:t>
      </w:r>
    </w:p>
    <w:p w14:paraId="0DC1B513" w14:textId="4B4BBFCE" w:rsidR="2FF4B21C" w:rsidRDefault="2FF4B21C" w:rsidP="2FF4B21C">
      <w:pPr>
        <w:rPr>
          <w:rFonts w:ascii="Calibri" w:eastAsia="Calibri" w:hAnsi="Calibri" w:cs="Calibri"/>
          <w:lang w:val="es-ES"/>
        </w:rPr>
      </w:pPr>
      <w:r w:rsidRPr="2FF4B21C">
        <w:rPr>
          <w:rFonts w:ascii="Calibri" w:eastAsia="Calibri" w:hAnsi="Calibri" w:cs="Calibri"/>
          <w:lang w:val="es-ES"/>
        </w:rPr>
        <w:t>¿Quiénes puede ser trabajadores de los buques?</w:t>
      </w:r>
    </w:p>
    <w:p w14:paraId="0B5A3EDE" w14:textId="2F989899" w:rsidR="2FF4B21C" w:rsidRDefault="2FF4B21C" w:rsidP="2FF4B21C">
      <w:pPr>
        <w:rPr>
          <w:rFonts w:ascii="Calibri" w:eastAsia="Calibri" w:hAnsi="Calibri" w:cs="Calibri"/>
          <w:lang w:val="es-ES"/>
        </w:rPr>
      </w:pPr>
      <w:r w:rsidRPr="2FF4B21C">
        <w:rPr>
          <w:rFonts w:ascii="Calibri" w:eastAsia="Calibri" w:hAnsi="Calibri" w:cs="Calibri"/>
          <w:lang w:val="es-ES"/>
        </w:rPr>
        <w:t>De conformidad con el artículo 189, de la Ley Federal del Trabajo, los trabajadores de los buques deberán tener la calidad de mexicanos por nacimiento que no adquieran otra nacionalidad y estar en pleno goce y ejercicio de sus derechos civiles y políticos.</w:t>
      </w:r>
    </w:p>
    <w:p w14:paraId="5D3E7351" w14:textId="2E92417D" w:rsidR="2FF4B21C" w:rsidRDefault="2FF4B21C" w:rsidP="2FF4B21C">
      <w:pPr>
        <w:rPr>
          <w:rFonts w:ascii="Calibri" w:eastAsia="Calibri" w:hAnsi="Calibri" w:cs="Calibri"/>
          <w:lang w:val="es-ES"/>
        </w:rPr>
      </w:pPr>
      <w:r w:rsidRPr="2FF4B21C">
        <w:rPr>
          <w:rFonts w:ascii="Calibri" w:eastAsia="Calibri" w:hAnsi="Calibri" w:cs="Calibri"/>
          <w:lang w:val="es-ES"/>
        </w:rPr>
        <w:t>LFT – Artículo 189</w:t>
      </w:r>
    </w:p>
    <w:p w14:paraId="5477FACC" w14:textId="4AD997C5"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 </w:t>
      </w:r>
    </w:p>
    <w:p w14:paraId="197F751F" w14:textId="6FCC9D6D" w:rsidR="2FF4B21C" w:rsidRDefault="2FF4B21C" w:rsidP="2FF4B21C">
      <w:pPr>
        <w:rPr>
          <w:rFonts w:ascii="Calibri" w:eastAsia="Calibri" w:hAnsi="Calibri" w:cs="Calibri"/>
          <w:lang w:val="es-ES"/>
        </w:rPr>
      </w:pPr>
      <w:r w:rsidRPr="2FF4B21C">
        <w:rPr>
          <w:rFonts w:ascii="Calibri" w:eastAsia="Calibri" w:hAnsi="Calibri" w:cs="Calibri"/>
          <w:lang w:val="es-ES"/>
        </w:rPr>
        <w:t>¿Quiénes son mexicanos por nacimiento?</w:t>
      </w:r>
    </w:p>
    <w:p w14:paraId="47168819" w14:textId="3F85553D" w:rsidR="2FF4B21C" w:rsidRDefault="2FF4B21C" w:rsidP="2FF4B21C">
      <w:pPr>
        <w:rPr>
          <w:rFonts w:ascii="Calibri" w:eastAsia="Calibri" w:hAnsi="Calibri" w:cs="Calibri"/>
          <w:lang w:val="es-ES"/>
        </w:rPr>
      </w:pPr>
      <w:r w:rsidRPr="2FF4B21C">
        <w:rPr>
          <w:rFonts w:ascii="Calibri" w:eastAsia="Calibri" w:hAnsi="Calibri" w:cs="Calibri"/>
          <w:lang w:val="es-ES"/>
        </w:rPr>
        <w:t>De conformidad con el artículo 30, apartado A de la Constitución General, son mexicanos por nacimiento: I. Las personas que nazcan en el territorio nacional; II. Las personas nacidas en el extranjero de padres mexicanos nacidos en el territorio nacional; III. Las personas nacidas en el extranjero de padre o madre mexicanos naturalizados; y, IV. Las personas nacidas a borda de embarcaciones o aeronaves mexicanas sean de guerra o mercantiles.</w:t>
      </w:r>
    </w:p>
    <w:p w14:paraId="22D3655B" w14:textId="50591579" w:rsidR="2FF4B21C" w:rsidRDefault="2FF4B21C" w:rsidP="2FF4B21C">
      <w:pPr>
        <w:rPr>
          <w:rFonts w:ascii="Calibri" w:eastAsia="Calibri" w:hAnsi="Calibri" w:cs="Calibri"/>
          <w:lang w:val="es-ES"/>
        </w:rPr>
      </w:pPr>
      <w:r w:rsidRPr="2FF4B21C">
        <w:rPr>
          <w:rFonts w:ascii="Calibri" w:eastAsia="Calibri" w:hAnsi="Calibri" w:cs="Calibri"/>
          <w:lang w:val="es-ES"/>
        </w:rPr>
        <w:t>CPEUM – Artículo 30, apartado A</w:t>
      </w:r>
    </w:p>
    <w:p w14:paraId="6E896AAF" w14:textId="13FDB45C"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 </w:t>
      </w:r>
    </w:p>
    <w:p w14:paraId="068F6B18" w14:textId="42E3BD0A" w:rsidR="2FF4B21C" w:rsidRDefault="2FF4B21C" w:rsidP="2FF4B21C">
      <w:pPr>
        <w:rPr>
          <w:rFonts w:ascii="Calibri" w:eastAsia="Calibri" w:hAnsi="Calibri" w:cs="Calibri"/>
          <w:lang w:val="es-ES"/>
        </w:rPr>
      </w:pPr>
      <w:r w:rsidRPr="2FF4B21C">
        <w:rPr>
          <w:rFonts w:ascii="Calibri" w:eastAsia="Calibri" w:hAnsi="Calibri" w:cs="Calibri"/>
          <w:lang w:val="es-ES"/>
        </w:rPr>
        <w:t>¿Qué se entiende por capitán en los buques?</w:t>
      </w:r>
    </w:p>
    <w:p w14:paraId="2535C8A2" w14:textId="6BFD30C2" w:rsidR="2FF4B21C" w:rsidRDefault="2FF4B21C" w:rsidP="2FF4B21C">
      <w:pPr>
        <w:rPr>
          <w:rFonts w:ascii="Calibri" w:eastAsia="Calibri" w:hAnsi="Calibri" w:cs="Calibri"/>
          <w:lang w:val="es-ES"/>
        </w:rPr>
      </w:pPr>
      <w:r w:rsidRPr="2FF4B21C">
        <w:rPr>
          <w:rFonts w:ascii="Calibri" w:eastAsia="Calibri" w:hAnsi="Calibri" w:cs="Calibri"/>
          <w:lang w:val="es-ES"/>
        </w:rPr>
        <w:t>De conformidad con el artículo 190, de la Ley Federal del Trabajo, los capitanes de los buques son quienes ejercen el mando directo de un buque y tienen con respecto a los demás trabajadores la calidad de representantes del patrón.</w:t>
      </w:r>
    </w:p>
    <w:p w14:paraId="105BA7AE" w14:textId="615D7C42" w:rsidR="2FF4B21C" w:rsidRDefault="2FF4B21C" w:rsidP="2FF4B21C">
      <w:pPr>
        <w:rPr>
          <w:rFonts w:ascii="Calibri" w:eastAsia="Calibri" w:hAnsi="Calibri" w:cs="Calibri"/>
          <w:lang w:val="es-ES"/>
        </w:rPr>
      </w:pPr>
      <w:r w:rsidRPr="2FF4B21C">
        <w:rPr>
          <w:rFonts w:ascii="Calibri" w:eastAsia="Calibri" w:hAnsi="Calibri" w:cs="Calibri"/>
          <w:lang w:val="es-ES"/>
        </w:rPr>
        <w:t>LFT – Artículo 190</w:t>
      </w:r>
    </w:p>
    <w:p w14:paraId="198A43BA" w14:textId="4F9744F6"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 </w:t>
      </w:r>
    </w:p>
    <w:p w14:paraId="3F7A19E3" w14:textId="289CF8C0"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¿Lo menores de dieciséis </w:t>
      </w:r>
      <w:proofErr w:type="gramStart"/>
      <w:r w:rsidRPr="2FF4B21C">
        <w:rPr>
          <w:rFonts w:ascii="Calibri" w:eastAsia="Calibri" w:hAnsi="Calibri" w:cs="Calibri"/>
          <w:lang w:val="es-ES"/>
        </w:rPr>
        <w:t>años de edad</w:t>
      </w:r>
      <w:proofErr w:type="gramEnd"/>
      <w:r w:rsidRPr="2FF4B21C">
        <w:rPr>
          <w:rFonts w:ascii="Calibri" w:eastAsia="Calibri" w:hAnsi="Calibri" w:cs="Calibri"/>
          <w:lang w:val="es-ES"/>
        </w:rPr>
        <w:t xml:space="preserve"> pueden trabajar en los buques?</w:t>
      </w:r>
    </w:p>
    <w:p w14:paraId="7EDCD2DB" w14:textId="399A9381" w:rsidR="2FF4B21C" w:rsidRDefault="2FF4B21C" w:rsidP="2FF4B21C">
      <w:pPr>
        <w:rPr>
          <w:rFonts w:ascii="Calibri" w:eastAsia="Calibri" w:hAnsi="Calibri" w:cs="Calibri"/>
          <w:lang w:val="es-ES"/>
        </w:rPr>
      </w:pPr>
      <w:r w:rsidRPr="2FF4B21C">
        <w:rPr>
          <w:rFonts w:ascii="Calibri" w:eastAsia="Calibri" w:hAnsi="Calibri" w:cs="Calibri"/>
          <w:lang w:val="es-ES"/>
        </w:rPr>
        <w:t>De conformidad con el artículo 191, de la Ley Federal del Trabajo, no.</w:t>
      </w:r>
    </w:p>
    <w:p w14:paraId="62D40C1A" w14:textId="28438AA7" w:rsidR="2FF4B21C" w:rsidRDefault="2FF4B21C" w:rsidP="2FF4B21C">
      <w:pPr>
        <w:rPr>
          <w:rFonts w:ascii="Calibri" w:eastAsia="Calibri" w:hAnsi="Calibri" w:cs="Calibri"/>
          <w:lang w:val="es-ES"/>
        </w:rPr>
      </w:pPr>
      <w:r w:rsidRPr="2FF4B21C">
        <w:rPr>
          <w:rFonts w:ascii="Calibri" w:eastAsia="Calibri" w:hAnsi="Calibri" w:cs="Calibri"/>
          <w:lang w:val="es-ES"/>
        </w:rPr>
        <w:t>LFT – Artículo 191</w:t>
      </w:r>
    </w:p>
    <w:p w14:paraId="511719E1" w14:textId="7D0D3F97"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 </w:t>
      </w:r>
    </w:p>
    <w:p w14:paraId="35018CE2" w14:textId="175F009C"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¿Lo menores de dieciocho </w:t>
      </w:r>
      <w:proofErr w:type="gramStart"/>
      <w:r w:rsidRPr="2FF4B21C">
        <w:rPr>
          <w:rFonts w:ascii="Calibri" w:eastAsia="Calibri" w:hAnsi="Calibri" w:cs="Calibri"/>
          <w:lang w:val="es-ES"/>
        </w:rPr>
        <w:t>años de edad</w:t>
      </w:r>
      <w:proofErr w:type="gramEnd"/>
      <w:r w:rsidRPr="2FF4B21C">
        <w:rPr>
          <w:rFonts w:ascii="Calibri" w:eastAsia="Calibri" w:hAnsi="Calibri" w:cs="Calibri"/>
          <w:lang w:val="es-ES"/>
        </w:rPr>
        <w:t xml:space="preserve"> pueden trabajar en los buques?</w:t>
      </w:r>
    </w:p>
    <w:p w14:paraId="54F01057" w14:textId="61DE4F22"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De conformidad con el artículo 191, de la Ley Federal del Trabajo, sí de manera general. Sin embargo, los menores de dieciocho </w:t>
      </w:r>
      <w:proofErr w:type="gramStart"/>
      <w:r w:rsidRPr="2FF4B21C">
        <w:rPr>
          <w:rFonts w:ascii="Calibri" w:eastAsia="Calibri" w:hAnsi="Calibri" w:cs="Calibri"/>
          <w:lang w:val="es-ES"/>
        </w:rPr>
        <w:t>años de edad</w:t>
      </w:r>
      <w:proofErr w:type="gramEnd"/>
      <w:r w:rsidRPr="2FF4B21C">
        <w:rPr>
          <w:rFonts w:ascii="Calibri" w:eastAsia="Calibri" w:hAnsi="Calibri" w:cs="Calibri"/>
          <w:lang w:val="es-ES"/>
        </w:rPr>
        <w:t xml:space="preserve"> no pueden trabajar en los buques en calidad de pañoleros o fogoneros.</w:t>
      </w:r>
    </w:p>
    <w:p w14:paraId="68BDBF2E" w14:textId="0833FF50" w:rsidR="2FF4B21C" w:rsidRDefault="2FF4B21C" w:rsidP="2FF4B21C">
      <w:pPr>
        <w:rPr>
          <w:rFonts w:ascii="Calibri" w:eastAsia="Calibri" w:hAnsi="Calibri" w:cs="Calibri"/>
          <w:lang w:val="es-ES"/>
        </w:rPr>
      </w:pPr>
      <w:r w:rsidRPr="2FF4B21C">
        <w:rPr>
          <w:rFonts w:ascii="Calibri" w:eastAsia="Calibri" w:hAnsi="Calibri" w:cs="Calibri"/>
          <w:lang w:val="es-ES"/>
        </w:rPr>
        <w:t>LFT – Artículo 191</w:t>
      </w:r>
    </w:p>
    <w:p w14:paraId="7341F79F" w14:textId="44FAFA4E"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 </w:t>
      </w:r>
    </w:p>
    <w:p w14:paraId="66901E34" w14:textId="30600D5D" w:rsidR="2FF4B21C" w:rsidRDefault="2FF4B21C" w:rsidP="2FF4B21C">
      <w:pPr>
        <w:rPr>
          <w:rFonts w:ascii="Calibri" w:eastAsia="Calibri" w:hAnsi="Calibri" w:cs="Calibri"/>
          <w:lang w:val="es-ES"/>
        </w:rPr>
      </w:pPr>
      <w:r w:rsidRPr="2FF4B21C">
        <w:rPr>
          <w:rFonts w:ascii="Calibri" w:eastAsia="Calibri" w:hAnsi="Calibri" w:cs="Calibri"/>
          <w:lang w:val="es-ES"/>
        </w:rPr>
        <w:t>¿Si una persona se escabulle a la embarcación y se pone a trabajar para pagar su boleto, se considera relación de trabajo?</w:t>
      </w:r>
    </w:p>
    <w:p w14:paraId="1575CA8F" w14:textId="13D3EB77" w:rsidR="2FF4B21C" w:rsidRDefault="2FF4B21C" w:rsidP="2FF4B21C">
      <w:pPr>
        <w:rPr>
          <w:rFonts w:ascii="Calibri" w:eastAsia="Calibri" w:hAnsi="Calibri" w:cs="Calibri"/>
          <w:lang w:val="es-ES"/>
        </w:rPr>
      </w:pPr>
      <w:r w:rsidRPr="2FF4B21C">
        <w:rPr>
          <w:rFonts w:ascii="Calibri" w:eastAsia="Calibri" w:hAnsi="Calibri" w:cs="Calibri"/>
          <w:lang w:val="es-ES"/>
        </w:rPr>
        <w:t>De conformidad con el artículo 192, de la Ley Federal del Trabajo, no. No se considera relación de trabajo el convenio que celebre a bordo el capitán de un buque con personas que se hayan introducido a él y que tengan por objeto pagar el boleto del viaje con servicios personales.</w:t>
      </w:r>
    </w:p>
    <w:p w14:paraId="3466C588" w14:textId="61B38D5F" w:rsidR="2FF4B21C" w:rsidRDefault="2FF4B21C" w:rsidP="2FF4B21C">
      <w:pPr>
        <w:rPr>
          <w:rFonts w:ascii="Calibri" w:eastAsia="Calibri" w:hAnsi="Calibri" w:cs="Calibri"/>
          <w:lang w:val="es-ES"/>
        </w:rPr>
      </w:pPr>
      <w:r w:rsidRPr="2FF4B21C">
        <w:rPr>
          <w:rFonts w:ascii="Calibri" w:eastAsia="Calibri" w:hAnsi="Calibri" w:cs="Calibri"/>
          <w:lang w:val="es-ES"/>
        </w:rPr>
        <w:t>LFT – Artículo 192</w:t>
      </w:r>
    </w:p>
    <w:p w14:paraId="6E246E0B" w14:textId="7F6E2C19"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 </w:t>
      </w:r>
    </w:p>
    <w:p w14:paraId="260FF5DA" w14:textId="271C580D" w:rsidR="2FF4B21C" w:rsidRDefault="2FF4B21C" w:rsidP="2FF4B21C">
      <w:pPr>
        <w:rPr>
          <w:rFonts w:ascii="Calibri" w:eastAsia="Calibri" w:hAnsi="Calibri" w:cs="Calibri"/>
          <w:lang w:val="es-ES"/>
        </w:rPr>
      </w:pPr>
      <w:r w:rsidRPr="2FF4B21C">
        <w:rPr>
          <w:rFonts w:ascii="Calibri" w:eastAsia="Calibri" w:hAnsi="Calibri" w:cs="Calibri"/>
          <w:lang w:val="es-ES"/>
        </w:rPr>
        <w:t>¿Qué debe contener un contrato laboral para los trabajadores de los buques?</w:t>
      </w:r>
    </w:p>
    <w:p w14:paraId="16BE9819" w14:textId="03EC9EE1"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De conformidad con el artículo 195, de la Ley Federal del Trabajo, el contrato laboral para los trabajadores de los buques debe contener: I. Lugar y fecha de su celebración; II. Nombre, nacionalidad, edad, sexo, estado civil, y domicilio del trabajador y del patrón; III. </w:t>
      </w:r>
      <w:r w:rsidRPr="2FF4B21C">
        <w:rPr>
          <w:rFonts w:ascii="Calibri" w:eastAsia="Calibri" w:hAnsi="Calibri" w:cs="Calibri"/>
          <w:lang w:val="es-ES"/>
        </w:rPr>
        <w:lastRenderedPageBreak/>
        <w:t>Mención del buque o buques a bordo de los cuales se prestarán los servicios; IV. Si se celebra por tiempo determinado, por tiempo indeterminado o por viaje o viajes; V. El servicio que deba prestarse, especificándolo con la mayor precisión; VI. La distribución de las horas de jornada;</w:t>
      </w:r>
    </w:p>
    <w:p w14:paraId="6081A01D" w14:textId="3CFF9E53" w:rsidR="2FF4B21C" w:rsidRDefault="2FF4B21C" w:rsidP="2FF4B21C">
      <w:pPr>
        <w:rPr>
          <w:rFonts w:ascii="Calibri" w:eastAsia="Calibri" w:hAnsi="Calibri" w:cs="Calibri"/>
          <w:lang w:val="es-ES"/>
        </w:rPr>
      </w:pPr>
      <w:r w:rsidRPr="2FF4B21C">
        <w:rPr>
          <w:rFonts w:ascii="Calibri" w:eastAsia="Calibri" w:hAnsi="Calibri" w:cs="Calibri"/>
          <w:lang w:val="es-ES"/>
        </w:rPr>
        <w:t>VII. El monto de los salarios; VIII. El alojamiento y los alimentos que se suministrarán al trabajador; IX. El período anual de vacaciones; X. Los derechos y obligaciones del trabajador; XI. El porcentaje que percibirán los trabajadores cuando se trate de dar salvamento a otro buque; y XII. Las demás estipulaciones que convengan las partes.</w:t>
      </w:r>
    </w:p>
    <w:p w14:paraId="14E0EBE9" w14:textId="33C8F567" w:rsidR="2FF4B21C" w:rsidRDefault="2FF4B21C" w:rsidP="2FF4B21C">
      <w:pPr>
        <w:rPr>
          <w:rFonts w:ascii="Calibri" w:eastAsia="Calibri" w:hAnsi="Calibri" w:cs="Calibri"/>
          <w:lang w:val="es-ES"/>
        </w:rPr>
      </w:pPr>
      <w:r w:rsidRPr="2FF4B21C">
        <w:rPr>
          <w:rFonts w:ascii="Calibri" w:eastAsia="Calibri" w:hAnsi="Calibri" w:cs="Calibri"/>
          <w:lang w:val="es-ES"/>
        </w:rPr>
        <w:t>LFT – Artículo 195</w:t>
      </w:r>
    </w:p>
    <w:p w14:paraId="2A20F2AA" w14:textId="229FC96F"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 </w:t>
      </w:r>
    </w:p>
    <w:p w14:paraId="350DA27B" w14:textId="230D153A" w:rsidR="2FF4B21C" w:rsidRDefault="2FF4B21C" w:rsidP="2FF4B21C">
      <w:pPr>
        <w:rPr>
          <w:rFonts w:ascii="Calibri" w:eastAsia="Calibri" w:hAnsi="Calibri" w:cs="Calibri"/>
          <w:lang w:val="es-ES"/>
        </w:rPr>
      </w:pPr>
      <w:r w:rsidRPr="2FF4B21C">
        <w:rPr>
          <w:rFonts w:ascii="Calibri" w:eastAsia="Calibri" w:hAnsi="Calibri" w:cs="Calibri"/>
          <w:lang w:val="es-ES"/>
        </w:rPr>
        <w:t>¿Cómo aumentan las vacaciones</w:t>
      </w:r>
    </w:p>
    <w:p w14:paraId="7A5CCCA9" w14:textId="42B3B9FB"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 </w:t>
      </w:r>
    </w:p>
    <w:p w14:paraId="57E309F9" w14:textId="25213DFA" w:rsidR="2FF4B21C" w:rsidRDefault="2FF4B21C" w:rsidP="2FF4B21C">
      <w:pPr>
        <w:rPr>
          <w:rFonts w:ascii="Calibri" w:eastAsia="Calibri" w:hAnsi="Calibri" w:cs="Calibri"/>
          <w:lang w:val="es-ES"/>
        </w:rPr>
      </w:pPr>
      <w:r w:rsidRPr="2FF4B21C">
        <w:rPr>
          <w:rFonts w:ascii="Calibri" w:eastAsia="Calibri" w:hAnsi="Calibri" w:cs="Calibri"/>
          <w:lang w:val="es-ES"/>
        </w:rPr>
        <w:t>¿El contrato laboral para los trabajadores de los buques debe ser por escrito?</w:t>
      </w:r>
    </w:p>
    <w:p w14:paraId="4250215C" w14:textId="54BE48E8" w:rsidR="2FF4B21C" w:rsidRDefault="2FF4B21C" w:rsidP="2FF4B21C">
      <w:pPr>
        <w:rPr>
          <w:rFonts w:ascii="Calibri" w:eastAsia="Calibri" w:hAnsi="Calibri" w:cs="Calibri"/>
          <w:lang w:val="es-ES"/>
        </w:rPr>
      </w:pPr>
      <w:r w:rsidRPr="2FF4B21C">
        <w:rPr>
          <w:rFonts w:ascii="Calibri" w:eastAsia="Calibri" w:hAnsi="Calibri" w:cs="Calibri"/>
          <w:lang w:val="es-ES"/>
        </w:rPr>
        <w:t>De conformidad con el artículo 194, de la Ley Federal del Trabajo, sí.</w:t>
      </w:r>
    </w:p>
    <w:p w14:paraId="187476B6" w14:textId="4B6A641C" w:rsidR="2FF4B21C" w:rsidRDefault="2FF4B21C" w:rsidP="2FF4B21C">
      <w:pPr>
        <w:rPr>
          <w:rFonts w:ascii="Calibri" w:eastAsia="Calibri" w:hAnsi="Calibri" w:cs="Calibri"/>
          <w:lang w:val="es-ES"/>
        </w:rPr>
      </w:pPr>
      <w:r w:rsidRPr="2FF4B21C">
        <w:rPr>
          <w:rFonts w:ascii="Calibri" w:eastAsia="Calibri" w:hAnsi="Calibri" w:cs="Calibri"/>
          <w:lang w:val="es-ES"/>
        </w:rPr>
        <w:t>LFT – Artículo 194</w:t>
      </w:r>
    </w:p>
    <w:p w14:paraId="14F31B08" w14:textId="5E78CD02"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 </w:t>
      </w:r>
    </w:p>
    <w:p w14:paraId="20DC18D8" w14:textId="4ACBB2F4" w:rsidR="2FF4B21C" w:rsidRDefault="2FF4B21C" w:rsidP="2FF4B21C">
      <w:pPr>
        <w:rPr>
          <w:rFonts w:ascii="Calibri" w:eastAsia="Calibri" w:hAnsi="Calibri" w:cs="Calibri"/>
          <w:lang w:val="es-ES"/>
        </w:rPr>
      </w:pPr>
      <w:r w:rsidRPr="2FF4B21C">
        <w:rPr>
          <w:rFonts w:ascii="Calibri" w:eastAsia="Calibri" w:hAnsi="Calibri" w:cs="Calibri"/>
          <w:lang w:val="es-ES"/>
        </w:rPr>
        <w:t>¿Qué personas deben tener el contrato laboral para los trabajadores de los buques?</w:t>
      </w:r>
    </w:p>
    <w:p w14:paraId="4CE4D15D" w14:textId="43992AFB" w:rsidR="2FF4B21C" w:rsidRDefault="2FF4B21C" w:rsidP="2FF4B21C">
      <w:pPr>
        <w:rPr>
          <w:rFonts w:ascii="Calibri" w:eastAsia="Calibri" w:hAnsi="Calibri" w:cs="Calibri"/>
          <w:lang w:val="es-ES"/>
        </w:rPr>
      </w:pPr>
      <w:r w:rsidRPr="2FF4B21C">
        <w:rPr>
          <w:rFonts w:ascii="Calibri" w:eastAsia="Calibri" w:hAnsi="Calibri" w:cs="Calibri"/>
          <w:lang w:val="es-ES"/>
        </w:rPr>
        <w:t>De conformidad con el artículo 194, de la Ley Federal del Trabajo, un ejemplar quedará en poder del trabajador, otro del patrón, otro se remitirá́ a la Capitanía del Puerto o al Cónsul mexicano más cercano, y el cuarto a la Inspección del Trabajo del lugar donde se estipularon.</w:t>
      </w:r>
    </w:p>
    <w:p w14:paraId="65782BDC" w14:textId="4033ED79" w:rsidR="2FF4B21C" w:rsidRDefault="2FF4B21C" w:rsidP="2FF4B21C">
      <w:pPr>
        <w:rPr>
          <w:rFonts w:ascii="Calibri" w:eastAsia="Calibri" w:hAnsi="Calibri" w:cs="Calibri"/>
          <w:lang w:val="es-ES"/>
        </w:rPr>
      </w:pPr>
      <w:r w:rsidRPr="2FF4B21C">
        <w:rPr>
          <w:rFonts w:ascii="Calibri" w:eastAsia="Calibri" w:hAnsi="Calibri" w:cs="Calibri"/>
          <w:lang w:val="es-ES"/>
        </w:rPr>
        <w:t>LFT – Artículo 194</w:t>
      </w:r>
    </w:p>
    <w:p w14:paraId="6D89E068" w14:textId="7BFA3704"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 </w:t>
      </w:r>
    </w:p>
    <w:p w14:paraId="3619F770" w14:textId="37E3EAFF" w:rsidR="2FF4B21C" w:rsidRDefault="2FF4B21C" w:rsidP="2FF4B21C">
      <w:pPr>
        <w:rPr>
          <w:rFonts w:ascii="Calibri" w:eastAsia="Calibri" w:hAnsi="Calibri" w:cs="Calibri"/>
          <w:lang w:val="es-ES"/>
        </w:rPr>
      </w:pPr>
      <w:r w:rsidRPr="2FF4B21C">
        <w:rPr>
          <w:rFonts w:ascii="Calibri" w:eastAsia="Calibri" w:hAnsi="Calibri" w:cs="Calibri"/>
          <w:lang w:val="es-ES"/>
        </w:rPr>
        <w:t>¿Qué comprende la relación de trabajo por viaje para los trabajadores de los buques?</w:t>
      </w:r>
    </w:p>
    <w:p w14:paraId="2E0C3D4E" w14:textId="0915C5AA" w:rsidR="2FF4B21C" w:rsidRDefault="2FF4B21C" w:rsidP="2FF4B21C">
      <w:pPr>
        <w:rPr>
          <w:rFonts w:ascii="Calibri" w:eastAsia="Calibri" w:hAnsi="Calibri" w:cs="Calibri"/>
          <w:lang w:val="es-ES"/>
        </w:rPr>
      </w:pPr>
      <w:r w:rsidRPr="2FF4B21C">
        <w:rPr>
          <w:rFonts w:ascii="Calibri" w:eastAsia="Calibri" w:hAnsi="Calibri" w:cs="Calibri"/>
          <w:lang w:val="es-ES"/>
        </w:rPr>
        <w:t>De conformidad con el artículo 196, de la Ley Federal del Trabajo, la relación de trabajo por viaje comprenderá́ el término contado desde el embarque del trabajador hasta concluir la descarga del buque o el desembarque de pasajeros en el puerto que se convenga</w:t>
      </w:r>
    </w:p>
    <w:p w14:paraId="75A3AF67" w14:textId="44579634" w:rsidR="2FF4B21C" w:rsidRDefault="2FF4B21C" w:rsidP="2FF4B21C">
      <w:pPr>
        <w:rPr>
          <w:rFonts w:ascii="Calibri" w:eastAsia="Calibri" w:hAnsi="Calibri" w:cs="Calibri"/>
          <w:lang w:val="es-ES"/>
        </w:rPr>
      </w:pPr>
      <w:r w:rsidRPr="2FF4B21C">
        <w:rPr>
          <w:rFonts w:ascii="Calibri" w:eastAsia="Calibri" w:hAnsi="Calibri" w:cs="Calibri"/>
          <w:lang w:val="es-ES"/>
        </w:rPr>
        <w:t>LFT – Artículo 196</w:t>
      </w:r>
    </w:p>
    <w:p w14:paraId="6D6EC668" w14:textId="4634A2CD"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 </w:t>
      </w:r>
    </w:p>
    <w:p w14:paraId="749CB470" w14:textId="4E981C6F" w:rsidR="2FF4B21C" w:rsidRDefault="2FF4B21C" w:rsidP="2FF4B21C">
      <w:pPr>
        <w:rPr>
          <w:rFonts w:ascii="Calibri" w:eastAsia="Calibri" w:hAnsi="Calibri" w:cs="Calibri"/>
          <w:lang w:val="es-ES"/>
        </w:rPr>
      </w:pPr>
      <w:r w:rsidRPr="2FF4B21C">
        <w:rPr>
          <w:rFonts w:ascii="Calibri" w:eastAsia="Calibri" w:hAnsi="Calibri" w:cs="Calibri"/>
          <w:lang w:val="es-ES"/>
        </w:rPr>
        <w:t>¿Qué comprende la relación de trabajo por tiempo determinado o indeterminado para los trabajadores de los buques?</w:t>
      </w:r>
    </w:p>
    <w:p w14:paraId="3B147147" w14:textId="1C279FCA" w:rsidR="2FF4B21C" w:rsidRDefault="2FF4B21C" w:rsidP="2FF4B21C">
      <w:pPr>
        <w:rPr>
          <w:rFonts w:ascii="Calibri" w:eastAsia="Calibri" w:hAnsi="Calibri" w:cs="Calibri"/>
          <w:lang w:val="es-ES"/>
        </w:rPr>
      </w:pPr>
      <w:r w:rsidRPr="2FF4B21C">
        <w:rPr>
          <w:rFonts w:ascii="Calibri" w:eastAsia="Calibri" w:hAnsi="Calibri" w:cs="Calibri"/>
          <w:lang w:val="es-ES"/>
        </w:rPr>
        <w:t>De conformidad con el artículo 196, de la Ley Federal del Trabajo, la relación de trabajo por tiempo determinado o indeterminado se fijará el puerto al que deba ser restituido el trabajador, y a falta de ello, se tendrá́ por señalado el del lugar donde se le tomó.</w:t>
      </w:r>
    </w:p>
    <w:p w14:paraId="73E093ED" w14:textId="2083E12C" w:rsidR="2FF4B21C" w:rsidRDefault="2FF4B21C" w:rsidP="2FF4B21C">
      <w:pPr>
        <w:rPr>
          <w:rFonts w:ascii="Calibri" w:eastAsia="Calibri" w:hAnsi="Calibri" w:cs="Calibri"/>
          <w:lang w:val="es-ES"/>
        </w:rPr>
      </w:pPr>
      <w:r w:rsidRPr="2FF4B21C">
        <w:rPr>
          <w:rFonts w:ascii="Calibri" w:eastAsia="Calibri" w:hAnsi="Calibri" w:cs="Calibri"/>
          <w:lang w:val="es-ES"/>
        </w:rPr>
        <w:t>LFT – Artículo 196</w:t>
      </w:r>
    </w:p>
    <w:p w14:paraId="1E9DDA14" w14:textId="1C8B2D43" w:rsidR="2FF4B21C" w:rsidRDefault="2FF4B21C" w:rsidP="2FF4B21C">
      <w:pPr>
        <w:rPr>
          <w:rFonts w:ascii="Calibri" w:eastAsia="Calibri" w:hAnsi="Calibri" w:cs="Calibri"/>
          <w:lang w:val="es-ES"/>
        </w:rPr>
      </w:pPr>
      <w:r w:rsidRPr="2FF4B21C">
        <w:rPr>
          <w:rFonts w:ascii="Calibri" w:eastAsia="Calibri" w:hAnsi="Calibri" w:cs="Calibri"/>
          <w:lang w:val="es-ES"/>
        </w:rPr>
        <w:t xml:space="preserve"> </w:t>
      </w:r>
    </w:p>
    <w:p w14:paraId="7AC5A6F8" w14:textId="77F1C2B5" w:rsidR="2FF4B21C" w:rsidRDefault="2FF4B21C" w:rsidP="2FF4B21C">
      <w:pPr>
        <w:rPr>
          <w:rFonts w:ascii="Calibri" w:eastAsia="Calibri" w:hAnsi="Calibri" w:cs="Calibri"/>
          <w:lang w:val="es-ES"/>
        </w:rPr>
      </w:pPr>
      <w:r w:rsidRPr="2FF4B21C">
        <w:rPr>
          <w:rFonts w:ascii="Calibri" w:eastAsia="Calibri" w:hAnsi="Calibri" w:cs="Calibri"/>
          <w:lang w:val="es-ES"/>
        </w:rPr>
        <w:t>¿Los trabajadores mexicanos pueden laborar en buques extranjeros?</w:t>
      </w:r>
    </w:p>
    <w:p w14:paraId="55B0EF81" w14:textId="4FF5D467" w:rsidR="2FF4B21C" w:rsidRDefault="2FF4B21C" w:rsidP="2FF4B21C">
      <w:pPr>
        <w:rPr>
          <w:rFonts w:ascii="Calibri" w:eastAsia="Calibri" w:hAnsi="Calibri" w:cs="Calibri"/>
          <w:lang w:val="es-ES"/>
        </w:rPr>
      </w:pPr>
      <w:r w:rsidRPr="2FF4B21C">
        <w:rPr>
          <w:rFonts w:ascii="Calibri" w:eastAsia="Calibri" w:hAnsi="Calibri" w:cs="Calibri"/>
          <w:lang w:val="es-ES"/>
        </w:rPr>
        <w:t>De conformidad con el artículo 197, de la Ley Federal del Trabajo, sí.</w:t>
      </w:r>
    </w:p>
    <w:p w14:paraId="5C7F36DF" w14:textId="6C8808AA" w:rsidR="2FF4B21C" w:rsidRDefault="2FF4B21C" w:rsidP="2FF4B21C">
      <w:pPr>
        <w:rPr>
          <w:rFonts w:ascii="Calibri" w:eastAsia="Calibri" w:hAnsi="Calibri" w:cs="Calibri"/>
          <w:lang w:val="es-ES"/>
        </w:rPr>
      </w:pPr>
      <w:r w:rsidRPr="2FF4B21C">
        <w:rPr>
          <w:rFonts w:ascii="Calibri" w:eastAsia="Calibri" w:hAnsi="Calibri" w:cs="Calibri"/>
          <w:lang w:val="es-ES"/>
        </w:rPr>
        <w:t>LFT – Artículo 197</w:t>
      </w:r>
    </w:p>
    <w:p w14:paraId="769719FA" w14:textId="68C3CAB0" w:rsidR="2FF4B21C" w:rsidRDefault="2FF4B21C" w:rsidP="2FF4B21C">
      <w:pPr>
        <w:rPr>
          <w:lang w:val="es-ES"/>
        </w:rPr>
      </w:pPr>
    </w:p>
    <w:p w14:paraId="66A9484A" w14:textId="2DAA3892"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¿Cuáles son los requisitos para que los trabajadores mexicanos pueden laborar en buques extranjeros?</w:t>
      </w:r>
    </w:p>
    <w:p w14:paraId="1819A515" w14:textId="5AC7A0FD"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lastRenderedPageBreak/>
        <w:t>Para que los trabajadores mexicanos puedan laborar en buques extranjeros, se deben de cumplir los requisitos que establecen los artículos 25, 28 y 197, de la Ley Federal del Trabajo.</w:t>
      </w:r>
    </w:p>
    <w:p w14:paraId="17EAA25C" w14:textId="2EFA4527"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LFT – Artículos 25, 28 y 197</w:t>
      </w:r>
    </w:p>
    <w:p w14:paraId="763B10B4" w14:textId="343B7C74"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 xml:space="preserve"> </w:t>
      </w:r>
    </w:p>
    <w:p w14:paraId="06B17817" w14:textId="4CFFA616"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¿Qué sucede cuando el buque se encuentre en el mar y la naturaleza del trabajo no permita el descanso semanal del trabajador?</w:t>
      </w:r>
    </w:p>
    <w:p w14:paraId="0C865C7E" w14:textId="14DF38C0"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De conformidad con los artículos 73 y 198, de la Ley Federal del Trabajo, los trabajadores no están obligados a prestar servicios en sus días de descanso. Si se quebranta esta disposición, el patrón pagará al trabajador, independientemente del salario que le corresponda por el descanso, un salario doble por el servicio prestado, o sea, el patrón deberá pagar el importe de 3 salarios.</w:t>
      </w:r>
    </w:p>
    <w:p w14:paraId="41F20B91" w14:textId="7E92CA66"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LFT – Artículos 73 y 198.</w:t>
      </w:r>
    </w:p>
    <w:p w14:paraId="401662C7" w14:textId="36B86FB5"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 xml:space="preserve"> </w:t>
      </w:r>
    </w:p>
    <w:p w14:paraId="65049C01" w14:textId="451C8F59"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¿Cuántas vacaciones al año tienen los trabajadores de los buques?</w:t>
      </w:r>
    </w:p>
    <w:p w14:paraId="5DF4AA62" w14:textId="33A94E8D"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De conformidad con el artículo 199, de la Ley Federal del Trabajo, los trabajadores de los buques tienen derecho a un período mínimo de doce días laborables de vacaciones anuales pagadas.</w:t>
      </w:r>
    </w:p>
    <w:p w14:paraId="5DE17F0A" w14:textId="6615AB43"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LFT – Artículo 199</w:t>
      </w:r>
    </w:p>
    <w:p w14:paraId="77FC58E4" w14:textId="337C02F0"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 xml:space="preserve"> </w:t>
      </w:r>
    </w:p>
    <w:p w14:paraId="704066A7" w14:textId="5D737768"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¿Cómo se incrementan las vacaciones de los trabajadores de los buques?</w:t>
      </w:r>
    </w:p>
    <w:p w14:paraId="1100307C" w14:textId="5FDD61A5"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 xml:space="preserve">De conformidad con el artículo 199, de la Ley Federal del Trabajo, las vacaciones de los trabajadores de los buques, se aumentará en dos días laborables, hasta llegar a veinticuatro días de vacaciones por cada año subsecuente de servicios. </w:t>
      </w:r>
    </w:p>
    <w:p w14:paraId="7455F4CE" w14:textId="096ADD0E"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LFT – Artículo 199</w:t>
      </w:r>
    </w:p>
    <w:p w14:paraId="7C583325" w14:textId="743EB242"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 xml:space="preserve"> </w:t>
      </w:r>
    </w:p>
    <w:p w14:paraId="24E83960" w14:textId="15C85295"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¿Qué sucede cuando las vacaciones de los trabajadores de los buques llegan a veinticuatro días por año?</w:t>
      </w:r>
    </w:p>
    <w:p w14:paraId="04616EC3" w14:textId="3E3AEDB8"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De conformidad con el artículo 199, de la Ley Federal del Trabajo, cuando las vacaciones de los trabajadores de los buques llegan a veinticuatro días por año, el período de vacaciones se aumentará en dos días por año cada cinco años de servicios.</w:t>
      </w:r>
    </w:p>
    <w:p w14:paraId="6AC36311" w14:textId="0EB5B569"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LFT – Artículo 199</w:t>
      </w:r>
    </w:p>
    <w:p w14:paraId="2F168382" w14:textId="7B3F7A01"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 xml:space="preserve"> </w:t>
      </w:r>
    </w:p>
    <w:p w14:paraId="3F995C39" w14:textId="55BA207E"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¿Las vacaciones de los trabajadores de los buques pueden disfrutarte en la embarcación?</w:t>
      </w:r>
    </w:p>
    <w:p w14:paraId="2E3DA5BF" w14:textId="0F5DC687"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De conformidad con el artículo 199, de la Ley Federal del Trabajo, no. Las vacaciones de los trabajadores de los buques deberán disfrutarse en tierra.</w:t>
      </w:r>
    </w:p>
    <w:p w14:paraId="66476D35" w14:textId="135ED44A"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LFT – Artículo 199</w:t>
      </w:r>
    </w:p>
    <w:p w14:paraId="0DA68003" w14:textId="082BEC38"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 xml:space="preserve"> </w:t>
      </w:r>
    </w:p>
    <w:p w14:paraId="2FCB917C" w14:textId="324DAA80"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¿Las vacaciones de los trabajadores de los buques pueden fraccionarse?</w:t>
      </w:r>
    </w:p>
    <w:p w14:paraId="6CC1146E" w14:textId="70805423"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 xml:space="preserve">De conformidad con el artículo 199, de la Ley Federal del Trabajo, sí, cuando lo exija la continuidad del trabajo.  </w:t>
      </w:r>
    </w:p>
    <w:p w14:paraId="4112D8A4" w14:textId="136C3FF0"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lastRenderedPageBreak/>
        <w:t>LFT – Artículo 199</w:t>
      </w:r>
    </w:p>
    <w:p w14:paraId="4C26AE6A" w14:textId="4E355574"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 xml:space="preserve"> </w:t>
      </w:r>
    </w:p>
    <w:p w14:paraId="26119B72" w14:textId="63D43CC2"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¿Cuántos días de vacaciones tengo si llevo trabajando 17 años en buques?</w:t>
      </w:r>
    </w:p>
    <w:p w14:paraId="035D57DA" w14:textId="7AB43EE2"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26 días de vacaciones pagadas.</w:t>
      </w:r>
    </w:p>
    <w:p w14:paraId="3516E1B1" w14:textId="0810F321"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LFT - 199</w:t>
      </w:r>
    </w:p>
    <w:p w14:paraId="6C954EEE" w14:textId="0034F84E"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 xml:space="preserve"> </w:t>
      </w:r>
    </w:p>
    <w:p w14:paraId="054EDC68" w14:textId="36E1F265"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¿Los trabajadores de los buques pueden tener salarios diferentes por un trabajo igual?</w:t>
      </w:r>
    </w:p>
    <w:p w14:paraId="35C86A11" w14:textId="426F27A7"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De conformidad con el artículo 200, de la Ley Federal del Trabajo, sí, cuando el trabajo se presta en buques de diversas categorías.</w:t>
      </w:r>
    </w:p>
    <w:p w14:paraId="02D1C927" w14:textId="6A4A6CC3"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LFT – Artículo 200</w:t>
      </w:r>
    </w:p>
    <w:p w14:paraId="55AACC8B" w14:textId="1C887C5E"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 xml:space="preserve"> </w:t>
      </w:r>
    </w:p>
    <w:p w14:paraId="51D0C4E3" w14:textId="012D66C1"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¿Qué sucede cuándo un trabajador de los buques lleva un año y medio sin desembarcar?</w:t>
      </w:r>
    </w:p>
    <w:p w14:paraId="13478D5C" w14:textId="5015A492" w:rsidR="4D182DEB" w:rsidRDefault="4D182DEB" w:rsidP="4D182DEB">
      <w:pPr>
        <w:spacing w:line="259" w:lineRule="auto"/>
        <w:rPr>
          <w:rFonts w:ascii="Calibri" w:eastAsia="Calibri" w:hAnsi="Calibri" w:cs="Calibri"/>
          <w:lang w:val="es-ES"/>
        </w:rPr>
      </w:pPr>
      <w:r w:rsidRPr="4D182DEB">
        <w:rPr>
          <w:rFonts w:ascii="Calibri" w:eastAsia="Calibri" w:hAnsi="Calibri" w:cs="Calibri"/>
          <w:lang w:val="es-ES"/>
        </w:rPr>
        <w:t>¿Los capitales de los buques, en representación del patrón, pueden celebrar todo tipo de contratos laborales?</w:t>
      </w:r>
    </w:p>
    <w:p w14:paraId="2DC7BC7D" w14:textId="3A58A22C" w:rsidR="4D182DEB" w:rsidRDefault="4D182DEB" w:rsidP="4D182DEB">
      <w:pPr>
        <w:spacing w:line="259" w:lineRule="auto"/>
        <w:rPr>
          <w:rFonts w:ascii="Calibri" w:eastAsia="Calibri" w:hAnsi="Calibri" w:cs="Calibri"/>
          <w:lang w:val="es-ES"/>
        </w:rPr>
      </w:pPr>
    </w:p>
    <w:p w14:paraId="07BFA020" w14:textId="59ECDE6A" w:rsidR="4D182DEB" w:rsidRDefault="4D182DEB" w:rsidP="4D182DEB">
      <w:pPr>
        <w:spacing w:line="259" w:lineRule="auto"/>
        <w:rPr>
          <w:rFonts w:ascii="Calibri" w:eastAsia="Calibri" w:hAnsi="Calibri" w:cs="Calibri"/>
          <w:lang w:val="es-ES"/>
        </w:rPr>
      </w:pPr>
    </w:p>
    <w:p w14:paraId="16F69A9D" w14:textId="6DBE20D9" w:rsidR="00662E05" w:rsidRDefault="00787711" w:rsidP="00374AAF">
      <w:pPr>
        <w:pStyle w:val="Heading2"/>
        <w:rPr>
          <w:lang w:val="es-ES"/>
        </w:rPr>
      </w:pPr>
      <w:bookmarkStart w:id="100" w:name="_Toc147576205"/>
      <w:r>
        <w:rPr>
          <w:lang w:val="es-ES"/>
        </w:rPr>
        <w:lastRenderedPageBreak/>
        <w:t>Aeronáuticas</w:t>
      </w:r>
      <w:bookmarkEnd w:id="100"/>
    </w:p>
    <w:p w14:paraId="1CD0D0E4" w14:textId="4DBCCDB9" w:rsidR="00374AAF" w:rsidRPr="00374AAF" w:rsidRDefault="00374AAF" w:rsidP="00374AAF">
      <w:pPr>
        <w:pStyle w:val="Heading3"/>
        <w:rPr>
          <w:lang w:val="es-ES"/>
        </w:rPr>
      </w:pPr>
      <w:bookmarkStart w:id="101" w:name="_Toc147576206"/>
      <w:r>
        <w:rPr>
          <w:lang w:val="es-ES"/>
        </w:rPr>
        <w:t>Jornada</w:t>
      </w:r>
      <w:bookmarkEnd w:id="101"/>
    </w:p>
    <w:p w14:paraId="66466DF9" w14:textId="6450FAB2" w:rsidR="00374AAF" w:rsidRDefault="00374AAF" w:rsidP="00374AAF">
      <w:pPr>
        <w:pStyle w:val="Heading3"/>
        <w:rPr>
          <w:lang w:val="es-ES"/>
        </w:rPr>
      </w:pPr>
      <w:bookmarkStart w:id="102" w:name="_Toc147576207"/>
      <w:r>
        <w:rPr>
          <w:lang w:val="es-ES"/>
        </w:rPr>
        <w:t>Excepciones de jornada</w:t>
      </w:r>
      <w:bookmarkEnd w:id="102"/>
    </w:p>
    <w:p w14:paraId="255B0CAB" w14:textId="35951282" w:rsidR="00374AAF" w:rsidRDefault="00374AAF" w:rsidP="00374AAF">
      <w:pPr>
        <w:pStyle w:val="Heading3"/>
        <w:rPr>
          <w:lang w:val="es-ES"/>
        </w:rPr>
      </w:pPr>
      <w:bookmarkStart w:id="103" w:name="_Toc147576208"/>
      <w:r>
        <w:rPr>
          <w:lang w:val="es-ES"/>
        </w:rPr>
        <w:t>Vacaciones</w:t>
      </w:r>
      <w:bookmarkEnd w:id="103"/>
    </w:p>
    <w:p w14:paraId="76686A95" w14:textId="1AFEC078" w:rsidR="00374AAF" w:rsidRDefault="00787711" w:rsidP="00374AAF">
      <w:pPr>
        <w:pStyle w:val="Heading3"/>
        <w:rPr>
          <w:lang w:val="es-ES"/>
        </w:rPr>
      </w:pPr>
      <w:bookmarkStart w:id="104" w:name="_Toc147576209"/>
      <w:r>
        <w:rPr>
          <w:lang w:val="es-ES"/>
        </w:rPr>
        <w:t>Viáticos</w:t>
      </w:r>
      <w:bookmarkEnd w:id="104"/>
    </w:p>
    <w:p w14:paraId="37F7C5A0" w14:textId="1A1F13B0" w:rsidR="00374AAF" w:rsidRDefault="00787711" w:rsidP="00374AAF">
      <w:pPr>
        <w:pStyle w:val="Heading3"/>
        <w:rPr>
          <w:lang w:val="es-ES"/>
        </w:rPr>
      </w:pPr>
      <w:bookmarkStart w:id="105" w:name="_Toc147576210"/>
      <w:r>
        <w:rPr>
          <w:lang w:val="es-ES"/>
        </w:rPr>
        <w:t>Capacitación</w:t>
      </w:r>
      <w:r w:rsidR="00374AAF">
        <w:rPr>
          <w:lang w:val="es-ES"/>
        </w:rPr>
        <w:t xml:space="preserve"> y adiestramiento</w:t>
      </w:r>
      <w:bookmarkEnd w:id="105"/>
      <w:r w:rsidR="00374AAF">
        <w:rPr>
          <w:lang w:val="es-ES"/>
        </w:rPr>
        <w:t xml:space="preserve"> </w:t>
      </w:r>
    </w:p>
    <w:p w14:paraId="2542F6B8" w14:textId="4D853A35" w:rsidR="00374AAF" w:rsidRDefault="00374AAF" w:rsidP="00787711">
      <w:pPr>
        <w:pStyle w:val="Heading3"/>
        <w:rPr>
          <w:lang w:val="es-ES"/>
        </w:rPr>
      </w:pPr>
      <w:bookmarkStart w:id="106" w:name="_Toc147576211"/>
      <w:r>
        <w:rPr>
          <w:lang w:val="es-ES"/>
        </w:rPr>
        <w:t>Obligaciones especiales</w:t>
      </w:r>
      <w:bookmarkEnd w:id="106"/>
      <w:r>
        <w:rPr>
          <w:lang w:val="es-ES"/>
        </w:rPr>
        <w:t xml:space="preserve"> </w:t>
      </w:r>
    </w:p>
    <w:p w14:paraId="1CCD400C" w14:textId="6DB97FBD" w:rsidR="00374AAF" w:rsidRPr="00374AAF" w:rsidRDefault="00787711" w:rsidP="00787711">
      <w:pPr>
        <w:pStyle w:val="Heading2"/>
        <w:rPr>
          <w:lang w:val="es-ES"/>
        </w:rPr>
      </w:pPr>
      <w:bookmarkStart w:id="107" w:name="_Toc147576212"/>
      <w:r>
        <w:rPr>
          <w:lang w:val="es-ES"/>
        </w:rPr>
        <w:t>Ferrocarrileros</w:t>
      </w:r>
      <w:bookmarkEnd w:id="107"/>
    </w:p>
    <w:p w14:paraId="264DB7E0" w14:textId="70D2A3A6" w:rsidR="00662E05" w:rsidRDefault="00CD2CE9" w:rsidP="00CD2CE9">
      <w:pPr>
        <w:pStyle w:val="Heading2"/>
        <w:rPr>
          <w:lang w:val="es-ES"/>
        </w:rPr>
      </w:pPr>
      <w:bookmarkStart w:id="108" w:name="_Toc147576213"/>
      <w:r>
        <w:rPr>
          <w:lang w:val="es-ES"/>
        </w:rPr>
        <w:t>Autotransportes</w:t>
      </w:r>
      <w:bookmarkEnd w:id="108"/>
    </w:p>
    <w:p w14:paraId="2E2839BE" w14:textId="0CCADB04" w:rsidR="00CD2CE9" w:rsidRPr="00CD2CE9" w:rsidRDefault="00B2152E" w:rsidP="00C139E8">
      <w:pPr>
        <w:pStyle w:val="Heading2"/>
        <w:rPr>
          <w:lang w:val="es-ES"/>
        </w:rPr>
      </w:pPr>
      <w:bookmarkStart w:id="109" w:name="_Toc147576214"/>
      <w:r>
        <w:rPr>
          <w:lang w:val="es-ES"/>
        </w:rPr>
        <w:t>Zona federal</w:t>
      </w:r>
      <w:bookmarkEnd w:id="109"/>
    </w:p>
    <w:p w14:paraId="26D9A1E6" w14:textId="5738326F" w:rsidR="00662E05" w:rsidRDefault="00B2152E" w:rsidP="00C139E8">
      <w:pPr>
        <w:pStyle w:val="Heading2"/>
        <w:rPr>
          <w:lang w:val="es-ES"/>
        </w:rPr>
      </w:pPr>
      <w:bookmarkStart w:id="110" w:name="_Toc147576215"/>
      <w:r>
        <w:rPr>
          <w:lang w:val="es-ES"/>
        </w:rPr>
        <w:t>Del campo</w:t>
      </w:r>
      <w:bookmarkEnd w:id="110"/>
      <w:r>
        <w:rPr>
          <w:lang w:val="es-ES"/>
        </w:rPr>
        <w:t xml:space="preserve"> </w:t>
      </w:r>
    </w:p>
    <w:p w14:paraId="48A7FD0F" w14:textId="3FE06FE5" w:rsidR="00662E05" w:rsidRDefault="0073418D" w:rsidP="00C139E8">
      <w:pPr>
        <w:pStyle w:val="Heading2"/>
        <w:rPr>
          <w:lang w:val="es-ES"/>
        </w:rPr>
      </w:pPr>
      <w:bookmarkStart w:id="111" w:name="_Toc147576216"/>
      <w:r>
        <w:rPr>
          <w:lang w:val="es-ES"/>
        </w:rPr>
        <w:t>Agentes de comercio</w:t>
      </w:r>
      <w:bookmarkEnd w:id="111"/>
    </w:p>
    <w:p w14:paraId="40E2F166" w14:textId="05B9B4DD" w:rsidR="0073418D" w:rsidRDefault="0073418D" w:rsidP="00C139E8">
      <w:pPr>
        <w:pStyle w:val="Heading2"/>
        <w:rPr>
          <w:lang w:val="es-ES"/>
        </w:rPr>
      </w:pPr>
      <w:bookmarkStart w:id="112" w:name="_Toc147576217"/>
      <w:r>
        <w:rPr>
          <w:lang w:val="es-ES"/>
        </w:rPr>
        <w:t>Deportistas</w:t>
      </w:r>
      <w:bookmarkEnd w:id="112"/>
    </w:p>
    <w:p w14:paraId="02885C18" w14:textId="32F35534" w:rsidR="00662E05" w:rsidRDefault="0073418D" w:rsidP="00C139E8">
      <w:pPr>
        <w:pStyle w:val="Heading2"/>
        <w:rPr>
          <w:lang w:val="es-ES"/>
        </w:rPr>
      </w:pPr>
      <w:bookmarkStart w:id="113" w:name="_Toc147576218"/>
      <w:r>
        <w:rPr>
          <w:lang w:val="es-ES"/>
        </w:rPr>
        <w:t>Actores y músicos</w:t>
      </w:r>
      <w:bookmarkEnd w:id="113"/>
    </w:p>
    <w:p w14:paraId="06E61E42" w14:textId="5368918F" w:rsidR="0073418D" w:rsidRDefault="0073418D" w:rsidP="00C139E8">
      <w:pPr>
        <w:pStyle w:val="Heading2"/>
        <w:rPr>
          <w:lang w:val="es-ES"/>
        </w:rPr>
      </w:pPr>
      <w:bookmarkStart w:id="114" w:name="_Toc147576219"/>
      <w:r>
        <w:rPr>
          <w:lang w:val="es-ES"/>
        </w:rPr>
        <w:t>A domicilio</w:t>
      </w:r>
      <w:bookmarkEnd w:id="114"/>
    </w:p>
    <w:p w14:paraId="79C3D833" w14:textId="743E7AD9" w:rsidR="00950DCC" w:rsidRDefault="00C139E8" w:rsidP="00C139E8">
      <w:pPr>
        <w:pStyle w:val="Heading2"/>
        <w:rPr>
          <w:lang w:val="es-ES"/>
        </w:rPr>
      </w:pPr>
      <w:bookmarkStart w:id="115" w:name="_Toc147576220"/>
      <w:r>
        <w:rPr>
          <w:lang w:val="es-ES"/>
        </w:rPr>
        <w:t>Teletrabajo (</w:t>
      </w:r>
      <w:r w:rsidR="00973B3B">
        <w:rPr>
          <w:lang w:val="es-ES"/>
        </w:rPr>
        <w:t>home office)</w:t>
      </w:r>
      <w:bookmarkEnd w:id="115"/>
    </w:p>
    <w:p w14:paraId="4ED16045" w14:textId="3A4CCE0D" w:rsidR="00C139E8" w:rsidRDefault="00C139E8" w:rsidP="00C139E8">
      <w:pPr>
        <w:pStyle w:val="Heading2"/>
        <w:rPr>
          <w:lang w:val="es-ES"/>
        </w:rPr>
      </w:pPr>
      <w:bookmarkStart w:id="116" w:name="_Toc147576221"/>
      <w:r>
        <w:rPr>
          <w:lang w:val="es-ES"/>
        </w:rPr>
        <w:t>Personas del hogar</w:t>
      </w:r>
      <w:bookmarkEnd w:id="116"/>
    </w:p>
    <w:p w14:paraId="6DBCD337" w14:textId="6BB67F1E" w:rsidR="00177207" w:rsidRDefault="00177207" w:rsidP="00177207">
      <w:pPr>
        <w:pStyle w:val="Heading2"/>
        <w:rPr>
          <w:lang w:val="es-ES"/>
        </w:rPr>
      </w:pPr>
      <w:bookmarkStart w:id="117" w:name="_Toc147576222"/>
      <w:r>
        <w:rPr>
          <w:lang w:val="es-ES"/>
        </w:rPr>
        <w:t>Minas</w:t>
      </w:r>
      <w:bookmarkEnd w:id="117"/>
    </w:p>
    <w:p w14:paraId="047C5EA1" w14:textId="0CFDD5FD" w:rsidR="006952AD" w:rsidRDefault="006952AD" w:rsidP="006952AD">
      <w:pPr>
        <w:pStyle w:val="Heading2"/>
        <w:rPr>
          <w:lang w:val="es-ES"/>
        </w:rPr>
      </w:pPr>
      <w:bookmarkStart w:id="118" w:name="_Toc147576223"/>
      <w:r>
        <w:rPr>
          <w:lang w:val="es-ES"/>
        </w:rPr>
        <w:t>Hoteles restaurantes</w:t>
      </w:r>
      <w:bookmarkEnd w:id="118"/>
    </w:p>
    <w:p w14:paraId="679D9246" w14:textId="188C5DEB" w:rsidR="006952AD" w:rsidRDefault="006952AD" w:rsidP="006952AD">
      <w:pPr>
        <w:pStyle w:val="Heading2"/>
        <w:rPr>
          <w:lang w:val="es-ES"/>
        </w:rPr>
      </w:pPr>
      <w:bookmarkStart w:id="119" w:name="_Toc147576224"/>
      <w:r>
        <w:rPr>
          <w:lang w:val="es-ES"/>
        </w:rPr>
        <w:t>Industria familiar</w:t>
      </w:r>
      <w:bookmarkEnd w:id="119"/>
    </w:p>
    <w:p w14:paraId="69D22843" w14:textId="3C1A0543" w:rsidR="00662E05" w:rsidRDefault="006952AD" w:rsidP="00083A3B">
      <w:pPr>
        <w:pStyle w:val="Heading2"/>
        <w:rPr>
          <w:lang w:val="es-ES"/>
        </w:rPr>
      </w:pPr>
      <w:bookmarkStart w:id="120" w:name="_Toc147576225"/>
      <w:r>
        <w:rPr>
          <w:lang w:val="es-ES"/>
        </w:rPr>
        <w:t>Médicos</w:t>
      </w:r>
      <w:bookmarkEnd w:id="120"/>
    </w:p>
    <w:p w14:paraId="175A656D" w14:textId="0B63BE06" w:rsidR="00083A3B" w:rsidRPr="00083A3B" w:rsidRDefault="00083A3B" w:rsidP="00BF235A">
      <w:pPr>
        <w:pStyle w:val="Heading2"/>
        <w:rPr>
          <w:lang w:val="es-ES"/>
        </w:rPr>
      </w:pPr>
      <w:bookmarkStart w:id="121" w:name="_Toc147576226"/>
      <w:r>
        <w:rPr>
          <w:lang w:val="es-ES"/>
        </w:rPr>
        <w:t>Maestros</w:t>
      </w:r>
      <w:bookmarkEnd w:id="121"/>
    </w:p>
    <w:p w14:paraId="7077D358" w14:textId="7684C348" w:rsidR="00662E05" w:rsidRDefault="00BF235A" w:rsidP="00BF235A">
      <w:pPr>
        <w:pStyle w:val="Heading1"/>
        <w:rPr>
          <w:lang w:val="es-ES"/>
        </w:rPr>
      </w:pPr>
      <w:bookmarkStart w:id="122" w:name="_Toc147576227"/>
      <w:r>
        <w:rPr>
          <w:lang w:val="es-ES"/>
        </w:rPr>
        <w:t>Relaciones colectivas</w:t>
      </w:r>
      <w:bookmarkEnd w:id="122"/>
    </w:p>
    <w:p w14:paraId="0AE08D4F" w14:textId="2DCB4D85" w:rsidR="00BF235A" w:rsidRDefault="00BF235A" w:rsidP="00BF235A">
      <w:pPr>
        <w:pStyle w:val="Heading2"/>
        <w:rPr>
          <w:lang w:val="es-ES"/>
        </w:rPr>
      </w:pPr>
      <w:bookmarkStart w:id="123" w:name="_Toc147576228"/>
      <w:r>
        <w:rPr>
          <w:lang w:val="es-ES"/>
        </w:rPr>
        <w:t>Coaliciones</w:t>
      </w:r>
      <w:bookmarkEnd w:id="123"/>
      <w:r>
        <w:rPr>
          <w:lang w:val="es-ES"/>
        </w:rPr>
        <w:t xml:space="preserve"> </w:t>
      </w:r>
    </w:p>
    <w:p w14:paraId="64CAD88C" w14:textId="05FFD291" w:rsidR="001E4318" w:rsidRDefault="2FF4B21C" w:rsidP="2FF4B21C">
      <w:pPr>
        <w:pStyle w:val="Heading2"/>
        <w:rPr>
          <w:lang w:val="es-ES"/>
        </w:rPr>
      </w:pPr>
      <w:bookmarkStart w:id="124" w:name="_Toc147576229"/>
      <w:r w:rsidRPr="2FF4B21C">
        <w:rPr>
          <w:lang w:val="es-ES"/>
        </w:rPr>
        <w:t>Sindicatos, federaciones y confederaciones</w:t>
      </w:r>
      <w:bookmarkEnd w:id="124"/>
    </w:p>
    <w:p w14:paraId="30F9BCC4" w14:textId="6FC31481" w:rsidR="0051580B" w:rsidRDefault="0051580B" w:rsidP="00E1519C">
      <w:pPr>
        <w:pStyle w:val="Heading2"/>
        <w:rPr>
          <w:lang w:val="es-ES"/>
        </w:rPr>
      </w:pPr>
      <w:bookmarkStart w:id="125" w:name="_Toc147576230"/>
      <w:r>
        <w:rPr>
          <w:lang w:val="es-ES"/>
        </w:rPr>
        <w:t>Contrato colectivo de trabajo</w:t>
      </w:r>
      <w:bookmarkEnd w:id="125"/>
    </w:p>
    <w:p w14:paraId="7304E23C" w14:textId="71764B37" w:rsidR="00830E08" w:rsidRDefault="00830E08" w:rsidP="00E1519C">
      <w:pPr>
        <w:pStyle w:val="Heading2"/>
        <w:rPr>
          <w:lang w:val="es-ES"/>
        </w:rPr>
      </w:pPr>
      <w:bookmarkStart w:id="126" w:name="_Toc147576231"/>
      <w:r>
        <w:rPr>
          <w:lang w:val="es-ES"/>
        </w:rPr>
        <w:t>Contrato Ley</w:t>
      </w:r>
      <w:bookmarkEnd w:id="126"/>
    </w:p>
    <w:p w14:paraId="16D0A7D7" w14:textId="7CCA6E82" w:rsidR="004F0F0C" w:rsidRDefault="004F0F0C" w:rsidP="00E1519C">
      <w:pPr>
        <w:pStyle w:val="Heading2"/>
        <w:rPr>
          <w:lang w:val="es-ES"/>
        </w:rPr>
      </w:pPr>
      <w:bookmarkStart w:id="127" w:name="_Toc147576232"/>
      <w:r>
        <w:rPr>
          <w:lang w:val="es-ES"/>
        </w:rPr>
        <w:t>Reglamento interior de trabajo</w:t>
      </w:r>
      <w:bookmarkEnd w:id="127"/>
    </w:p>
    <w:p w14:paraId="45727BD1" w14:textId="51F35E7C" w:rsidR="004F0F0C" w:rsidRDefault="00E1519C" w:rsidP="00E1519C">
      <w:pPr>
        <w:pStyle w:val="Heading2"/>
        <w:rPr>
          <w:lang w:val="es-ES"/>
        </w:rPr>
      </w:pPr>
      <w:bookmarkStart w:id="128" w:name="_Toc147576233"/>
      <w:r>
        <w:rPr>
          <w:lang w:val="es-ES"/>
        </w:rPr>
        <w:t>Suspensión</w:t>
      </w:r>
      <w:r w:rsidR="004F0F0C">
        <w:rPr>
          <w:lang w:val="es-ES"/>
        </w:rPr>
        <w:t xml:space="preserve"> colectiva de las relaciones de trabajo</w:t>
      </w:r>
      <w:bookmarkEnd w:id="128"/>
    </w:p>
    <w:p w14:paraId="500DBBA7" w14:textId="4842E4CC" w:rsidR="004F0F0C" w:rsidRDefault="00E1519C" w:rsidP="00E1519C">
      <w:pPr>
        <w:pStyle w:val="Heading2"/>
        <w:rPr>
          <w:lang w:val="es-ES"/>
        </w:rPr>
      </w:pPr>
      <w:bookmarkStart w:id="129" w:name="_Toc147576234"/>
      <w:r>
        <w:rPr>
          <w:lang w:val="es-ES"/>
        </w:rPr>
        <w:t>Terminación colectiva de las relaciones de trabajo</w:t>
      </w:r>
      <w:bookmarkEnd w:id="129"/>
    </w:p>
    <w:p w14:paraId="2BBDE0A3" w14:textId="7AEBC598" w:rsidR="00E1519C" w:rsidRPr="00C45302" w:rsidRDefault="00E1519C" w:rsidP="00E1519C">
      <w:pPr>
        <w:pStyle w:val="Heading1"/>
        <w:rPr>
          <w:lang w:val="es-ES"/>
          <w:rPrChange w:id="130" w:author="Daniel Meraz" w:date="2023-10-02T19:59:00Z">
            <w:rPr>
              <w:highlight w:val="green"/>
            </w:rPr>
          </w:rPrChange>
        </w:rPr>
      </w:pPr>
      <w:bookmarkStart w:id="131" w:name="_Toc147576235"/>
      <w:r>
        <w:rPr>
          <w:lang w:val="es-ES"/>
        </w:rPr>
        <w:t>Huelgas</w:t>
      </w:r>
      <w:bookmarkEnd w:id="131"/>
    </w:p>
    <w:p w14:paraId="126787AE" w14:textId="6646A346" w:rsidR="001E4318" w:rsidRDefault="00E1519C" w:rsidP="00D76A1F">
      <w:pPr>
        <w:pStyle w:val="Heading2"/>
        <w:rPr>
          <w:lang w:val="es-ES"/>
        </w:rPr>
      </w:pPr>
      <w:bookmarkStart w:id="132" w:name="_Toc147576236"/>
      <w:r>
        <w:rPr>
          <w:lang w:val="es-ES"/>
        </w:rPr>
        <w:t>Generales</w:t>
      </w:r>
      <w:bookmarkEnd w:id="132"/>
    </w:p>
    <w:p w14:paraId="7B627210" w14:textId="34422DE7" w:rsidR="00E1519C" w:rsidRDefault="00E1519C" w:rsidP="00D76A1F">
      <w:pPr>
        <w:pStyle w:val="Heading2"/>
        <w:rPr>
          <w:lang w:val="es-ES"/>
        </w:rPr>
      </w:pPr>
      <w:bookmarkStart w:id="133" w:name="_Toc147576237"/>
      <w:r>
        <w:rPr>
          <w:lang w:val="es-ES"/>
        </w:rPr>
        <w:t>Objetivos y procedimientos de huelga</w:t>
      </w:r>
      <w:bookmarkEnd w:id="133"/>
    </w:p>
    <w:p w14:paraId="7B6069BE" w14:textId="08DE8CC9" w:rsidR="00E1519C" w:rsidRDefault="00E1519C" w:rsidP="00E1519C">
      <w:pPr>
        <w:pStyle w:val="Heading1"/>
        <w:rPr>
          <w:lang w:val="es-ES"/>
        </w:rPr>
      </w:pPr>
      <w:bookmarkStart w:id="134" w:name="_Toc147576238"/>
      <w:r>
        <w:rPr>
          <w:lang w:val="es-ES"/>
        </w:rPr>
        <w:t>Riesgos de trabajo</w:t>
      </w:r>
      <w:bookmarkEnd w:id="134"/>
    </w:p>
    <w:p w14:paraId="736234DE" w14:textId="5618ED86" w:rsidR="00FF6275" w:rsidRDefault="00FF6275" w:rsidP="00D76A1F">
      <w:pPr>
        <w:pStyle w:val="Heading2"/>
        <w:rPr>
          <w:lang w:val="es-ES"/>
        </w:rPr>
      </w:pPr>
      <w:bookmarkStart w:id="135" w:name="_Toc147576239"/>
      <w:r>
        <w:rPr>
          <w:lang w:val="es-ES"/>
        </w:rPr>
        <w:lastRenderedPageBreak/>
        <w:t>Accidente de trabajo</w:t>
      </w:r>
      <w:bookmarkEnd w:id="135"/>
      <w:r>
        <w:rPr>
          <w:lang w:val="es-ES"/>
        </w:rPr>
        <w:t xml:space="preserve"> </w:t>
      </w:r>
    </w:p>
    <w:p w14:paraId="2F7FEDC3" w14:textId="2C90525F" w:rsidR="00FF6275" w:rsidRDefault="00FF6275" w:rsidP="00D76A1F">
      <w:pPr>
        <w:pStyle w:val="Heading2"/>
        <w:rPr>
          <w:lang w:val="es-ES"/>
        </w:rPr>
      </w:pPr>
      <w:bookmarkStart w:id="136" w:name="_Toc147576240"/>
      <w:r>
        <w:rPr>
          <w:lang w:val="es-ES"/>
        </w:rPr>
        <w:t>Enfermedad de trabajo</w:t>
      </w:r>
      <w:bookmarkEnd w:id="136"/>
    </w:p>
    <w:p w14:paraId="2B18DAF7" w14:textId="2B209DF1" w:rsidR="00A33D7F" w:rsidRDefault="00DE603D" w:rsidP="00D76A1F">
      <w:pPr>
        <w:pStyle w:val="Heading2"/>
        <w:rPr>
          <w:lang w:val="es-ES"/>
        </w:rPr>
      </w:pPr>
      <w:bookmarkStart w:id="137" w:name="_Toc147576241"/>
      <w:r>
        <w:rPr>
          <w:lang w:val="es-ES"/>
        </w:rPr>
        <w:t>Incapacidad</w:t>
      </w:r>
      <w:r w:rsidR="00A33D7F">
        <w:rPr>
          <w:lang w:val="es-ES"/>
        </w:rPr>
        <w:t xml:space="preserve"> temporal, permanente, permanente total</w:t>
      </w:r>
      <w:r>
        <w:rPr>
          <w:lang w:val="es-ES"/>
        </w:rPr>
        <w:t xml:space="preserve"> y parcial</w:t>
      </w:r>
      <w:bookmarkEnd w:id="137"/>
    </w:p>
    <w:p w14:paraId="2E77FEBE" w14:textId="5B86DAA7" w:rsidR="00DE603D" w:rsidRDefault="00DE603D" w:rsidP="00D76A1F">
      <w:pPr>
        <w:pStyle w:val="Heading2"/>
        <w:rPr>
          <w:lang w:val="es-ES"/>
        </w:rPr>
      </w:pPr>
      <w:bookmarkStart w:id="138" w:name="_Toc147576242"/>
      <w:r>
        <w:rPr>
          <w:lang w:val="es-ES"/>
        </w:rPr>
        <w:t>Indemnizaciones por riesgo de trabajo</w:t>
      </w:r>
      <w:bookmarkEnd w:id="138"/>
    </w:p>
    <w:p w14:paraId="52E49DBC" w14:textId="00201F4A" w:rsidR="00FF6275" w:rsidRDefault="00582AD1" w:rsidP="00D76A1F">
      <w:pPr>
        <w:pStyle w:val="Heading2"/>
        <w:rPr>
          <w:lang w:val="es-ES"/>
        </w:rPr>
      </w:pPr>
      <w:bookmarkStart w:id="139" w:name="_Toc147576243"/>
      <w:r>
        <w:rPr>
          <w:lang w:val="es-ES"/>
        </w:rPr>
        <w:t>Excepciones</w:t>
      </w:r>
      <w:bookmarkEnd w:id="139"/>
    </w:p>
    <w:p w14:paraId="51797C3D" w14:textId="17C59AD5" w:rsidR="00E54AD6" w:rsidRDefault="00E54AD6" w:rsidP="00D76A1F">
      <w:pPr>
        <w:pStyle w:val="Heading2"/>
        <w:rPr>
          <w:lang w:val="es-ES"/>
        </w:rPr>
      </w:pPr>
      <w:bookmarkStart w:id="140" w:name="_Toc147576244"/>
      <w:r>
        <w:rPr>
          <w:lang w:val="es-ES"/>
        </w:rPr>
        <w:t>Obligaciones especiales de los patrones</w:t>
      </w:r>
      <w:bookmarkEnd w:id="140"/>
    </w:p>
    <w:p w14:paraId="29A9E640" w14:textId="4F206E82" w:rsidR="00E54AD6" w:rsidRDefault="00F7458C" w:rsidP="00D76A1F">
      <w:pPr>
        <w:pStyle w:val="Heading2"/>
        <w:rPr>
          <w:lang w:val="es-ES"/>
        </w:rPr>
      </w:pPr>
      <w:bookmarkStart w:id="141" w:name="_Toc147576245"/>
      <w:r>
        <w:rPr>
          <w:lang w:val="es-ES"/>
        </w:rPr>
        <w:t xml:space="preserve">Comisión mixta de </w:t>
      </w:r>
      <w:r w:rsidR="00E54AD6">
        <w:rPr>
          <w:lang w:val="es-ES"/>
        </w:rPr>
        <w:t>Seguridad e higiene</w:t>
      </w:r>
      <w:bookmarkEnd w:id="141"/>
    </w:p>
    <w:p w14:paraId="7DB1D0F3" w14:textId="52CECC7F" w:rsidR="00E54AD6" w:rsidRDefault="00D76A1F" w:rsidP="00D76A1F">
      <w:pPr>
        <w:pStyle w:val="Heading1"/>
        <w:rPr>
          <w:lang w:val="es-ES"/>
        </w:rPr>
      </w:pPr>
      <w:bookmarkStart w:id="142" w:name="_Toc147576246"/>
      <w:r>
        <w:rPr>
          <w:lang w:val="es-ES"/>
        </w:rPr>
        <w:t>Prescripción</w:t>
      </w:r>
      <w:bookmarkEnd w:id="142"/>
    </w:p>
    <w:p w14:paraId="1909F042" w14:textId="565ED946" w:rsidR="00D76A1F" w:rsidRDefault="00D76A1F" w:rsidP="00D76A1F">
      <w:pPr>
        <w:pStyle w:val="Heading1"/>
        <w:rPr>
          <w:lang w:val="es-ES"/>
        </w:rPr>
      </w:pPr>
      <w:bookmarkStart w:id="143" w:name="_Toc147576247"/>
      <w:r>
        <w:rPr>
          <w:lang w:val="es-ES"/>
        </w:rPr>
        <w:t>Competencia</w:t>
      </w:r>
      <w:r w:rsidR="00285561">
        <w:rPr>
          <w:lang w:val="es-ES"/>
        </w:rPr>
        <w:t xml:space="preserve"> y autoridades</w:t>
      </w:r>
      <w:bookmarkEnd w:id="143"/>
    </w:p>
    <w:p w14:paraId="2B4AF526" w14:textId="7FCCA9E9" w:rsidR="00285561" w:rsidRDefault="000305AA" w:rsidP="00385A7A">
      <w:pPr>
        <w:pStyle w:val="Heading2"/>
        <w:rPr>
          <w:lang w:val="es-ES"/>
        </w:rPr>
      </w:pPr>
      <w:bookmarkStart w:id="144" w:name="_Toc147576248"/>
      <w:r>
        <w:rPr>
          <w:lang w:val="es-ES"/>
        </w:rPr>
        <w:t>Procuraduría</w:t>
      </w:r>
      <w:bookmarkEnd w:id="144"/>
    </w:p>
    <w:p w14:paraId="7E1B14D1" w14:textId="29957558" w:rsidR="00285561" w:rsidRDefault="00285561" w:rsidP="00385A7A">
      <w:pPr>
        <w:pStyle w:val="Heading2"/>
        <w:rPr>
          <w:lang w:val="es-ES"/>
        </w:rPr>
      </w:pPr>
      <w:bookmarkStart w:id="145" w:name="_Toc147576249"/>
      <w:r>
        <w:rPr>
          <w:lang w:val="es-ES"/>
        </w:rPr>
        <w:t>Servicio nacional del empleo</w:t>
      </w:r>
      <w:bookmarkEnd w:id="145"/>
    </w:p>
    <w:p w14:paraId="1704D7A7" w14:textId="1E571A23" w:rsidR="00285561" w:rsidRDefault="000305AA" w:rsidP="00385A7A">
      <w:pPr>
        <w:pStyle w:val="Heading2"/>
        <w:rPr>
          <w:lang w:val="es-ES"/>
        </w:rPr>
      </w:pPr>
      <w:bookmarkStart w:id="146" w:name="_Toc147576250"/>
      <w:r>
        <w:rPr>
          <w:lang w:val="es-ES"/>
        </w:rPr>
        <w:t>Inspección</w:t>
      </w:r>
      <w:r w:rsidR="00954048">
        <w:rPr>
          <w:lang w:val="es-ES"/>
        </w:rPr>
        <w:t xml:space="preserve"> del trabajo</w:t>
      </w:r>
      <w:bookmarkEnd w:id="146"/>
    </w:p>
    <w:p w14:paraId="02A0F37C" w14:textId="1EA31DB4" w:rsidR="00954048" w:rsidRDefault="006102BB" w:rsidP="00385A7A">
      <w:pPr>
        <w:pStyle w:val="Heading2"/>
        <w:rPr>
          <w:lang w:val="es-ES"/>
        </w:rPr>
      </w:pPr>
      <w:bookmarkStart w:id="147" w:name="_Toc147576251"/>
      <w:r>
        <w:rPr>
          <w:lang w:val="es-ES"/>
        </w:rPr>
        <w:t>CONASAMI</w:t>
      </w:r>
      <w:bookmarkEnd w:id="147"/>
    </w:p>
    <w:p w14:paraId="7DEB0DF0" w14:textId="09E52804" w:rsidR="00954048" w:rsidRDefault="00DE5C3C" w:rsidP="00385A7A">
      <w:pPr>
        <w:pStyle w:val="Heading2"/>
        <w:rPr>
          <w:lang w:val="es-ES"/>
        </w:rPr>
      </w:pPr>
      <w:bookmarkStart w:id="148" w:name="_Toc147576252"/>
      <w:r>
        <w:rPr>
          <w:lang w:val="es-ES"/>
        </w:rPr>
        <w:t>Procedimiento</w:t>
      </w:r>
      <w:bookmarkEnd w:id="148"/>
      <w:r>
        <w:rPr>
          <w:lang w:val="es-ES"/>
        </w:rPr>
        <w:t xml:space="preserve"> </w:t>
      </w:r>
    </w:p>
    <w:p w14:paraId="316E7AE8" w14:textId="2B404B20" w:rsidR="00DE5C3C" w:rsidRDefault="000305AA" w:rsidP="00385A7A">
      <w:pPr>
        <w:pStyle w:val="Heading2"/>
        <w:rPr>
          <w:lang w:val="es-ES"/>
        </w:rPr>
      </w:pPr>
      <w:bookmarkStart w:id="149" w:name="_Toc147576253"/>
      <w:r>
        <w:rPr>
          <w:lang w:val="es-ES"/>
        </w:rPr>
        <w:t>Comisión</w:t>
      </w:r>
      <w:r w:rsidR="00DE5C3C">
        <w:rPr>
          <w:lang w:val="es-ES"/>
        </w:rPr>
        <w:t xml:space="preserve"> PTU</w:t>
      </w:r>
      <w:bookmarkEnd w:id="149"/>
    </w:p>
    <w:p w14:paraId="7D0E7491" w14:textId="484CFA36" w:rsidR="00DE5C3C" w:rsidRDefault="00E262A8" w:rsidP="00385A7A">
      <w:pPr>
        <w:pStyle w:val="Heading2"/>
        <w:rPr>
          <w:lang w:val="es-ES"/>
        </w:rPr>
      </w:pPr>
      <w:bookmarkStart w:id="150" w:name="_Toc147576254"/>
      <w:r>
        <w:rPr>
          <w:lang w:val="es-ES"/>
        </w:rPr>
        <w:t xml:space="preserve">Centro Federal de </w:t>
      </w:r>
      <w:r w:rsidR="000305AA">
        <w:rPr>
          <w:lang w:val="es-ES"/>
        </w:rPr>
        <w:t>conciliación</w:t>
      </w:r>
      <w:r>
        <w:rPr>
          <w:lang w:val="es-ES"/>
        </w:rPr>
        <w:t xml:space="preserve"> y registro laboral</w:t>
      </w:r>
      <w:bookmarkEnd w:id="150"/>
    </w:p>
    <w:p w14:paraId="20651C07" w14:textId="4F56F90F" w:rsidR="00E262A8" w:rsidRDefault="00E262A8" w:rsidP="00385A7A">
      <w:pPr>
        <w:pStyle w:val="Heading2"/>
        <w:rPr>
          <w:lang w:val="es-ES"/>
        </w:rPr>
      </w:pPr>
      <w:bookmarkStart w:id="151" w:name="_Toc147576255"/>
      <w:r>
        <w:rPr>
          <w:lang w:val="es-ES"/>
        </w:rPr>
        <w:t xml:space="preserve">Centros de conciliación en las entidades federativas y </w:t>
      </w:r>
      <w:proofErr w:type="spellStart"/>
      <w:r>
        <w:rPr>
          <w:lang w:val="es-ES"/>
        </w:rPr>
        <w:t>cdmx</w:t>
      </w:r>
      <w:bookmarkEnd w:id="151"/>
      <w:proofErr w:type="spellEnd"/>
      <w:r>
        <w:rPr>
          <w:lang w:val="es-ES"/>
        </w:rPr>
        <w:t xml:space="preserve"> </w:t>
      </w:r>
    </w:p>
    <w:p w14:paraId="5E6B7EE2" w14:textId="6FBC6714" w:rsidR="00385A7A" w:rsidRDefault="00870C62" w:rsidP="00870C62">
      <w:pPr>
        <w:pStyle w:val="Heading2"/>
        <w:rPr>
          <w:lang w:val="es-ES"/>
        </w:rPr>
      </w:pPr>
      <w:bookmarkStart w:id="152" w:name="_Toc147576256"/>
      <w:r>
        <w:rPr>
          <w:lang w:val="es-ES"/>
        </w:rPr>
        <w:t>Competencia de los tribunales</w:t>
      </w:r>
      <w:bookmarkEnd w:id="152"/>
    </w:p>
    <w:p w14:paraId="112A9E4A" w14:textId="1C9180AF" w:rsidR="00045046" w:rsidRPr="00045046" w:rsidRDefault="00045046" w:rsidP="00045046">
      <w:pPr>
        <w:rPr>
          <w:lang w:val="es-ES"/>
        </w:rPr>
      </w:pPr>
      <w:r>
        <w:rPr>
          <w:lang w:val="es-ES"/>
        </w:rPr>
        <w:t>Representantes de los trabajadores y patrones</w:t>
      </w:r>
    </w:p>
    <w:p w14:paraId="6B99CE64" w14:textId="4F94231D" w:rsidR="00385A7A" w:rsidRDefault="00385A7A" w:rsidP="00385A7A">
      <w:pPr>
        <w:pStyle w:val="Heading1"/>
        <w:rPr>
          <w:lang w:val="es-ES"/>
        </w:rPr>
      </w:pPr>
      <w:bookmarkStart w:id="153" w:name="_Toc147576257"/>
      <w:r>
        <w:rPr>
          <w:lang w:val="es-ES"/>
        </w:rPr>
        <w:t>Pre-reforma justicia laboral</w:t>
      </w:r>
      <w:bookmarkEnd w:id="153"/>
    </w:p>
    <w:p w14:paraId="78429DB4" w14:textId="5CEF83A2" w:rsidR="00E262A8" w:rsidRDefault="00F358D9" w:rsidP="00385A7A">
      <w:pPr>
        <w:pStyle w:val="Heading2"/>
        <w:rPr>
          <w:lang w:val="es-ES"/>
        </w:rPr>
      </w:pPr>
      <w:bookmarkStart w:id="154" w:name="_Toc147576258"/>
      <w:r>
        <w:rPr>
          <w:lang w:val="es-ES"/>
        </w:rPr>
        <w:t>Juntas locales y federales</w:t>
      </w:r>
      <w:bookmarkEnd w:id="154"/>
    </w:p>
    <w:p w14:paraId="0A8CB823" w14:textId="2D2BB882" w:rsidR="00F358D9" w:rsidRDefault="000305AA" w:rsidP="00385A7A">
      <w:pPr>
        <w:pStyle w:val="Heading2"/>
        <w:rPr>
          <w:lang w:val="es-ES"/>
        </w:rPr>
      </w:pPr>
      <w:bookmarkStart w:id="155" w:name="_Toc147576259"/>
      <w:r>
        <w:rPr>
          <w:lang w:val="es-ES"/>
        </w:rPr>
        <w:t>Pre-reforma</w:t>
      </w:r>
      <w:r w:rsidR="00F358D9">
        <w:rPr>
          <w:lang w:val="es-ES"/>
        </w:rPr>
        <w:t xml:space="preserve"> y post reforma</w:t>
      </w:r>
      <w:bookmarkEnd w:id="155"/>
    </w:p>
    <w:p w14:paraId="5B1002BC" w14:textId="4B0B4026" w:rsidR="00F358D9" w:rsidRDefault="000305AA" w:rsidP="00385A7A">
      <w:pPr>
        <w:pStyle w:val="Heading2"/>
        <w:rPr>
          <w:lang w:val="es-ES"/>
        </w:rPr>
      </w:pPr>
      <w:bookmarkStart w:id="156" w:name="_Toc147576260"/>
      <w:r>
        <w:rPr>
          <w:lang w:val="es-ES"/>
        </w:rPr>
        <w:t>Diferencias</w:t>
      </w:r>
      <w:r w:rsidR="00F358D9">
        <w:rPr>
          <w:lang w:val="es-ES"/>
        </w:rPr>
        <w:t xml:space="preserve"> antes y después</w:t>
      </w:r>
      <w:bookmarkEnd w:id="156"/>
    </w:p>
    <w:p w14:paraId="14B5CF32" w14:textId="51F512B1" w:rsidR="00F358D9" w:rsidRDefault="00F358D9" w:rsidP="00385A7A">
      <w:pPr>
        <w:pStyle w:val="Heading2"/>
        <w:rPr>
          <w:lang w:val="es-ES"/>
        </w:rPr>
      </w:pPr>
      <w:bookmarkStart w:id="157" w:name="_Toc147576261"/>
      <w:r>
        <w:rPr>
          <w:lang w:val="es-ES"/>
        </w:rPr>
        <w:t>A partir de cuando aplica</w:t>
      </w:r>
      <w:bookmarkEnd w:id="157"/>
      <w:r>
        <w:rPr>
          <w:lang w:val="es-ES"/>
        </w:rPr>
        <w:t xml:space="preserve"> </w:t>
      </w:r>
    </w:p>
    <w:p w14:paraId="04C2CADC" w14:textId="61EAF62F" w:rsidR="00F358D9" w:rsidRDefault="000305AA" w:rsidP="00385A7A">
      <w:pPr>
        <w:pStyle w:val="Heading2"/>
        <w:rPr>
          <w:lang w:val="es-ES"/>
        </w:rPr>
      </w:pPr>
      <w:bookmarkStart w:id="158" w:name="_Toc147576262"/>
      <w:r>
        <w:rPr>
          <w:lang w:val="es-ES"/>
        </w:rPr>
        <w:t>Procedimiento pre-reforma</w:t>
      </w:r>
      <w:bookmarkEnd w:id="158"/>
    </w:p>
    <w:p w14:paraId="165F37C2" w14:textId="54C49725" w:rsidR="000305AA" w:rsidRDefault="000305AA" w:rsidP="00285561">
      <w:pPr>
        <w:rPr>
          <w:lang w:val="es-ES"/>
        </w:rPr>
      </w:pPr>
    </w:p>
    <w:p w14:paraId="45E7696F" w14:textId="7F832EF5" w:rsidR="002D5AED" w:rsidRDefault="002D5AED" w:rsidP="002D5AED">
      <w:pPr>
        <w:pStyle w:val="Heading1"/>
        <w:rPr>
          <w:lang w:val="es-ES"/>
        </w:rPr>
      </w:pPr>
      <w:bookmarkStart w:id="159" w:name="_Toc147576263"/>
      <w:r>
        <w:rPr>
          <w:lang w:val="es-ES"/>
        </w:rPr>
        <w:t>Nuevo procedimiento post 201</w:t>
      </w:r>
      <w:bookmarkEnd w:id="159"/>
      <w:r w:rsidR="00207BB1">
        <w:rPr>
          <w:lang w:val="es-ES"/>
        </w:rPr>
        <w:t>7</w:t>
      </w:r>
    </w:p>
    <w:p w14:paraId="67B8164E" w14:textId="1CD9A5F8" w:rsidR="002D5AED" w:rsidRDefault="002D5AED" w:rsidP="002D5AED">
      <w:pPr>
        <w:pStyle w:val="Heading2"/>
        <w:rPr>
          <w:lang w:val="es-ES"/>
        </w:rPr>
      </w:pPr>
      <w:bookmarkStart w:id="160" w:name="_Toc147576264"/>
      <w:r>
        <w:rPr>
          <w:lang w:val="es-ES"/>
        </w:rPr>
        <w:t>Del procedimiento de conciliación prejudicial</w:t>
      </w:r>
      <w:bookmarkEnd w:id="160"/>
    </w:p>
    <w:p w14:paraId="01857296" w14:textId="1D37BC01" w:rsidR="0006782D" w:rsidRDefault="0006782D" w:rsidP="0006782D">
      <w:pPr>
        <w:pStyle w:val="Heading2"/>
        <w:rPr>
          <w:lang w:val="es-ES"/>
        </w:rPr>
      </w:pPr>
      <w:bookmarkStart w:id="161" w:name="_Toc147576265"/>
      <w:r>
        <w:rPr>
          <w:lang w:val="es-ES"/>
        </w:rPr>
        <w:t>De los conciliadores, selección de conciliadores</w:t>
      </w:r>
      <w:bookmarkEnd w:id="161"/>
    </w:p>
    <w:p w14:paraId="35E68960" w14:textId="77777777" w:rsidR="0006782D" w:rsidRDefault="0006782D" w:rsidP="002D5AED">
      <w:pPr>
        <w:rPr>
          <w:lang w:val="es-ES"/>
        </w:rPr>
      </w:pPr>
    </w:p>
    <w:p w14:paraId="3AD69E42" w14:textId="28B198EF" w:rsidR="0006782D" w:rsidRDefault="0006782D" w:rsidP="0006782D">
      <w:pPr>
        <w:pStyle w:val="Heading1"/>
        <w:rPr>
          <w:lang w:val="es-ES"/>
        </w:rPr>
      </w:pPr>
      <w:bookmarkStart w:id="162" w:name="_Toc147576266"/>
      <w:r>
        <w:rPr>
          <w:lang w:val="es-ES"/>
        </w:rPr>
        <w:lastRenderedPageBreak/>
        <w:t>Derecho procesal del trabajo</w:t>
      </w:r>
      <w:bookmarkEnd w:id="162"/>
    </w:p>
    <w:p w14:paraId="2B1D836F" w14:textId="19080B37" w:rsidR="0006782D" w:rsidRDefault="0006782D" w:rsidP="00092AE3">
      <w:pPr>
        <w:pStyle w:val="Heading2"/>
        <w:rPr>
          <w:lang w:val="es-ES"/>
        </w:rPr>
      </w:pPr>
      <w:bookmarkStart w:id="163" w:name="_Toc147576267"/>
      <w:r>
        <w:rPr>
          <w:lang w:val="es-ES"/>
        </w:rPr>
        <w:t>Principios procesales</w:t>
      </w:r>
      <w:bookmarkEnd w:id="163"/>
    </w:p>
    <w:p w14:paraId="3AE0E80A" w14:textId="77777777" w:rsidR="008A066B" w:rsidRDefault="008A066B" w:rsidP="00092AE3">
      <w:pPr>
        <w:pStyle w:val="Heading2"/>
        <w:rPr>
          <w:lang w:val="es-ES"/>
        </w:rPr>
      </w:pPr>
      <w:bookmarkStart w:id="164" w:name="_Toc147576268"/>
      <w:proofErr w:type="spellStart"/>
      <w:r>
        <w:rPr>
          <w:lang w:val="es-ES"/>
        </w:rPr>
        <w:t>Overview</w:t>
      </w:r>
      <w:proofErr w:type="spellEnd"/>
      <w:r>
        <w:rPr>
          <w:lang w:val="es-ES"/>
        </w:rPr>
        <w:t xml:space="preserve"> del proceso laboral</w:t>
      </w:r>
      <w:bookmarkEnd w:id="164"/>
    </w:p>
    <w:p w14:paraId="7231A413" w14:textId="77777777" w:rsidR="00387B5E" w:rsidRDefault="00387B5E" w:rsidP="00387B5E">
      <w:pPr>
        <w:rPr>
          <w:lang w:val="es-ES"/>
        </w:rPr>
      </w:pPr>
    </w:p>
    <w:p w14:paraId="74B4BAF3" w14:textId="77777777" w:rsidR="00387B5E" w:rsidRPr="00387B5E" w:rsidRDefault="00387B5E" w:rsidP="00387B5E">
      <w:pPr>
        <w:rPr>
          <w:lang w:val="es-ES"/>
        </w:rPr>
      </w:pPr>
    </w:p>
    <w:p w14:paraId="16AE618C" w14:textId="4A490168" w:rsidR="008A066B" w:rsidRDefault="00805C45" w:rsidP="00092AE3">
      <w:pPr>
        <w:pStyle w:val="Heading2"/>
        <w:rPr>
          <w:lang w:val="es-ES"/>
        </w:rPr>
      </w:pPr>
      <w:bookmarkStart w:id="165" w:name="_Toc147576269"/>
      <w:r>
        <w:rPr>
          <w:lang w:val="es-ES"/>
        </w:rPr>
        <w:t>Procedimiento ordinario</w:t>
      </w:r>
      <w:bookmarkEnd w:id="165"/>
      <w:r>
        <w:rPr>
          <w:lang w:val="es-ES"/>
        </w:rPr>
        <w:t xml:space="preserve"> </w:t>
      </w:r>
    </w:p>
    <w:p w14:paraId="236F538B" w14:textId="726854A0" w:rsidR="00805C45" w:rsidRDefault="00805C45" w:rsidP="00805C45">
      <w:pPr>
        <w:pStyle w:val="Heading3"/>
        <w:rPr>
          <w:lang w:val="es-ES"/>
        </w:rPr>
      </w:pPr>
      <w:bookmarkStart w:id="166" w:name="_Toc147576270"/>
      <w:r>
        <w:rPr>
          <w:lang w:val="es-ES"/>
        </w:rPr>
        <w:t>Audiencia preliminar</w:t>
      </w:r>
      <w:bookmarkEnd w:id="166"/>
      <w:r>
        <w:rPr>
          <w:lang w:val="es-ES"/>
        </w:rPr>
        <w:t xml:space="preserve"> </w:t>
      </w:r>
    </w:p>
    <w:p w14:paraId="76EBF837" w14:textId="4BA3AC31" w:rsidR="00805C45" w:rsidRDefault="00805C45" w:rsidP="00E43B78">
      <w:pPr>
        <w:pStyle w:val="Heading3"/>
        <w:rPr>
          <w:lang w:val="es-ES"/>
        </w:rPr>
      </w:pPr>
      <w:bookmarkStart w:id="167" w:name="_Toc147576271"/>
      <w:r>
        <w:rPr>
          <w:lang w:val="es-ES"/>
        </w:rPr>
        <w:t>Audiencia de juicio</w:t>
      </w:r>
      <w:bookmarkEnd w:id="167"/>
    </w:p>
    <w:p w14:paraId="7E3C5E60" w14:textId="77777777" w:rsidR="00805C45" w:rsidRDefault="00805C45" w:rsidP="00805C45">
      <w:pPr>
        <w:rPr>
          <w:lang w:val="es-ES"/>
        </w:rPr>
      </w:pPr>
    </w:p>
    <w:p w14:paraId="69A9EB5E" w14:textId="205A36AA" w:rsidR="00E43B78" w:rsidRDefault="00E43B78" w:rsidP="00E43B78">
      <w:pPr>
        <w:pStyle w:val="Heading2"/>
        <w:rPr>
          <w:lang w:val="es-ES"/>
        </w:rPr>
      </w:pPr>
      <w:bookmarkStart w:id="168" w:name="_Toc147576272"/>
      <w:r>
        <w:rPr>
          <w:lang w:val="es-ES"/>
        </w:rPr>
        <w:t>Procedimiento Especial</w:t>
      </w:r>
      <w:bookmarkEnd w:id="168"/>
    </w:p>
    <w:p w14:paraId="1BD6F254" w14:textId="07B9C477" w:rsidR="00B370FE" w:rsidRDefault="008C790C" w:rsidP="00805C45">
      <w:r>
        <w:t>5o. fracción III; 28, fracción III; 151; 153-X; 158; 162; 204, fracción IX; 209, fracción V; 210; 236, fracciones II y III, 484, 503 y 505</w:t>
      </w:r>
    </w:p>
    <w:p w14:paraId="52805C96" w14:textId="7558FB03" w:rsidR="00B370FE" w:rsidRDefault="00B370FE" w:rsidP="00B370FE">
      <w:pPr>
        <w:pStyle w:val="Heading2"/>
      </w:pPr>
      <w:bookmarkStart w:id="169" w:name="_Toc147576273"/>
      <w:r>
        <w:lastRenderedPageBreak/>
        <w:t>Conflictos individuales de seguridad social</w:t>
      </w:r>
      <w:bookmarkEnd w:id="169"/>
    </w:p>
    <w:p w14:paraId="64ED251C" w14:textId="0C213B1A" w:rsidR="00B370FE" w:rsidRDefault="00832A77" w:rsidP="00832A77">
      <w:pPr>
        <w:pStyle w:val="Heading2"/>
        <w:rPr>
          <w:lang w:val="es-ES"/>
        </w:rPr>
      </w:pPr>
      <w:r>
        <w:rPr>
          <w:lang w:val="es-ES"/>
        </w:rPr>
        <w:t>Procedimiento de conflictos colectivos de naturaleza económica</w:t>
      </w:r>
    </w:p>
    <w:p w14:paraId="7C732320" w14:textId="55D631AB" w:rsidR="00832A77" w:rsidRDefault="00832A77" w:rsidP="00832A77">
      <w:pPr>
        <w:pStyle w:val="Heading2"/>
        <w:rPr>
          <w:lang w:val="es-ES"/>
        </w:rPr>
      </w:pPr>
      <w:r>
        <w:rPr>
          <w:lang w:val="es-ES"/>
        </w:rPr>
        <w:t>Procedimiento de Huelga</w:t>
      </w:r>
    </w:p>
    <w:p w14:paraId="6FA24015" w14:textId="2DFB8AA2" w:rsidR="0016293D" w:rsidRDefault="0016293D" w:rsidP="00A06C4A">
      <w:pPr>
        <w:pStyle w:val="Heading2"/>
        <w:rPr>
          <w:lang w:val="es-ES"/>
        </w:rPr>
      </w:pPr>
      <w:r>
        <w:rPr>
          <w:lang w:val="es-ES"/>
        </w:rPr>
        <w:t>Procedimiento de tercerías y preferencias de crédito</w:t>
      </w:r>
    </w:p>
    <w:p w14:paraId="0EEEDABB" w14:textId="46AC09BC" w:rsidR="00A06C4A" w:rsidRDefault="00A06C4A" w:rsidP="00A06C4A">
      <w:pPr>
        <w:pStyle w:val="Heading3"/>
        <w:rPr>
          <w:lang w:val="es-ES"/>
        </w:rPr>
      </w:pPr>
      <w:r>
        <w:rPr>
          <w:lang w:val="es-ES"/>
        </w:rPr>
        <w:t>Tercerías</w:t>
      </w:r>
    </w:p>
    <w:p w14:paraId="3427DBDB" w14:textId="2E51B08D" w:rsidR="00A06C4A" w:rsidRDefault="00A06C4A" w:rsidP="00A06C4A">
      <w:pPr>
        <w:pStyle w:val="Heading3"/>
        <w:rPr>
          <w:lang w:val="es-ES"/>
        </w:rPr>
      </w:pPr>
      <w:r>
        <w:rPr>
          <w:lang w:val="es-ES"/>
        </w:rPr>
        <w:t>De la preferencia de créditos</w:t>
      </w:r>
    </w:p>
    <w:p w14:paraId="7FD20FAB" w14:textId="60C4A49A" w:rsidR="00A45848" w:rsidRPr="00A45848" w:rsidRDefault="00A45848" w:rsidP="00A45848">
      <w:pPr>
        <w:pStyle w:val="Heading2"/>
        <w:rPr>
          <w:lang w:val="es-ES"/>
        </w:rPr>
      </w:pPr>
      <w:r>
        <w:rPr>
          <w:lang w:val="es-ES"/>
        </w:rPr>
        <w:t>Paraprocesales</w:t>
      </w:r>
    </w:p>
    <w:p w14:paraId="045049BE" w14:textId="52976FF1" w:rsidR="0006782D" w:rsidRDefault="0006782D" w:rsidP="00092AE3">
      <w:pPr>
        <w:pStyle w:val="Heading2"/>
        <w:rPr>
          <w:lang w:val="es-ES"/>
        </w:rPr>
      </w:pPr>
      <w:bookmarkStart w:id="170" w:name="_Toc147576274"/>
      <w:r>
        <w:rPr>
          <w:lang w:val="es-ES"/>
        </w:rPr>
        <w:t>Capacidad, personalidad y legitimación</w:t>
      </w:r>
      <w:bookmarkEnd w:id="170"/>
    </w:p>
    <w:p w14:paraId="2B1BCEE9" w14:textId="3139FFDC" w:rsidR="0006782D" w:rsidRDefault="00FF55AD" w:rsidP="00092AE3">
      <w:pPr>
        <w:pStyle w:val="Heading2"/>
        <w:rPr>
          <w:lang w:val="es-ES"/>
        </w:rPr>
      </w:pPr>
      <w:bookmarkStart w:id="171" w:name="_Toc147576275"/>
      <w:r>
        <w:rPr>
          <w:lang w:val="es-ES"/>
        </w:rPr>
        <w:t>Competencias</w:t>
      </w:r>
      <w:bookmarkEnd w:id="171"/>
    </w:p>
    <w:p w14:paraId="7DF7ED29" w14:textId="101BEF84" w:rsidR="00FF55AD" w:rsidRDefault="00FF55AD" w:rsidP="00092AE3">
      <w:pPr>
        <w:pStyle w:val="Heading2"/>
        <w:rPr>
          <w:lang w:val="es-ES"/>
        </w:rPr>
      </w:pPr>
      <w:bookmarkStart w:id="172" w:name="_Toc147576276"/>
      <w:r>
        <w:rPr>
          <w:lang w:val="es-ES"/>
        </w:rPr>
        <w:t>Impedimentos y excusas</w:t>
      </w:r>
      <w:bookmarkEnd w:id="172"/>
    </w:p>
    <w:p w14:paraId="5D1234B4" w14:textId="101F405E" w:rsidR="00FF55AD" w:rsidRDefault="00E43B78" w:rsidP="00092AE3">
      <w:pPr>
        <w:pStyle w:val="Heading2"/>
        <w:rPr>
          <w:lang w:val="es-ES"/>
        </w:rPr>
      </w:pPr>
      <w:bookmarkStart w:id="173" w:name="_Toc147576277"/>
      <w:r>
        <w:rPr>
          <w:lang w:val="es-ES"/>
        </w:rPr>
        <w:t>Actuación</w:t>
      </w:r>
      <w:r w:rsidR="00FF55AD">
        <w:rPr>
          <w:lang w:val="es-ES"/>
        </w:rPr>
        <w:t xml:space="preserve"> de los tribunales</w:t>
      </w:r>
      <w:bookmarkEnd w:id="173"/>
    </w:p>
    <w:p w14:paraId="3F6F7C06" w14:textId="66B6055C" w:rsidR="00FF55AD" w:rsidRDefault="00E43B78" w:rsidP="00092AE3">
      <w:pPr>
        <w:pStyle w:val="Heading2"/>
        <w:rPr>
          <w:lang w:val="es-ES"/>
        </w:rPr>
      </w:pPr>
      <w:bookmarkStart w:id="174" w:name="_Toc147576278"/>
      <w:r>
        <w:rPr>
          <w:lang w:val="es-ES"/>
        </w:rPr>
        <w:t>Términos</w:t>
      </w:r>
      <w:r w:rsidR="006203BB">
        <w:rPr>
          <w:lang w:val="es-ES"/>
        </w:rPr>
        <w:t xml:space="preserve"> procesales</w:t>
      </w:r>
      <w:bookmarkEnd w:id="174"/>
      <w:r w:rsidR="006203BB">
        <w:rPr>
          <w:lang w:val="es-ES"/>
        </w:rPr>
        <w:t xml:space="preserve"> </w:t>
      </w:r>
    </w:p>
    <w:p w14:paraId="4DBBAC71" w14:textId="2088C6B9" w:rsidR="006203BB" w:rsidRDefault="006203BB" w:rsidP="00092AE3">
      <w:pPr>
        <w:pStyle w:val="Heading2"/>
        <w:rPr>
          <w:lang w:val="es-ES"/>
        </w:rPr>
      </w:pPr>
      <w:bookmarkStart w:id="175" w:name="_Toc147576279"/>
      <w:r>
        <w:rPr>
          <w:lang w:val="es-ES"/>
        </w:rPr>
        <w:t>Notificaciones</w:t>
      </w:r>
      <w:bookmarkEnd w:id="175"/>
    </w:p>
    <w:p w14:paraId="43A705FD" w14:textId="5EAD3138" w:rsidR="008A066B" w:rsidRDefault="006203BB" w:rsidP="00092AE3">
      <w:pPr>
        <w:pStyle w:val="Heading2"/>
        <w:rPr>
          <w:lang w:val="es-ES"/>
        </w:rPr>
      </w:pPr>
      <w:bookmarkStart w:id="176" w:name="_Toc147576280"/>
      <w:r>
        <w:rPr>
          <w:lang w:val="es-ES"/>
        </w:rPr>
        <w:t>Exhortos</w:t>
      </w:r>
      <w:bookmarkEnd w:id="176"/>
      <w:r>
        <w:rPr>
          <w:lang w:val="es-ES"/>
        </w:rPr>
        <w:t xml:space="preserve"> </w:t>
      </w:r>
    </w:p>
    <w:p w14:paraId="0680F4DF" w14:textId="609C3F70" w:rsidR="006203BB" w:rsidRDefault="006203BB" w:rsidP="006203BB">
      <w:pPr>
        <w:pStyle w:val="Heading2"/>
        <w:rPr>
          <w:lang w:val="es-ES"/>
        </w:rPr>
      </w:pPr>
      <w:bookmarkStart w:id="177" w:name="_Toc147576281"/>
      <w:r>
        <w:rPr>
          <w:lang w:val="es-ES"/>
        </w:rPr>
        <w:t>Incidentes</w:t>
      </w:r>
      <w:bookmarkEnd w:id="177"/>
    </w:p>
    <w:p w14:paraId="111B9DFA" w14:textId="6B235CC3" w:rsidR="006203BB" w:rsidRDefault="006203BB" w:rsidP="006203BB">
      <w:pPr>
        <w:pStyle w:val="Heading3"/>
        <w:rPr>
          <w:lang w:val="es-ES"/>
        </w:rPr>
      </w:pPr>
      <w:bookmarkStart w:id="178" w:name="_Toc147576282"/>
      <w:r>
        <w:rPr>
          <w:lang w:val="es-ES"/>
        </w:rPr>
        <w:t>Acumulación</w:t>
      </w:r>
      <w:bookmarkEnd w:id="178"/>
    </w:p>
    <w:p w14:paraId="6E3A76D7" w14:textId="545AB698" w:rsidR="006203BB" w:rsidRDefault="00246325" w:rsidP="00AA77E5">
      <w:pPr>
        <w:pStyle w:val="Heading2"/>
        <w:rPr>
          <w:lang w:val="es-ES"/>
        </w:rPr>
      </w:pPr>
      <w:bookmarkStart w:id="179" w:name="_Toc147576283"/>
      <w:r>
        <w:rPr>
          <w:lang w:val="es-ES"/>
        </w:rPr>
        <w:t>Caducidad</w:t>
      </w:r>
      <w:bookmarkEnd w:id="179"/>
    </w:p>
    <w:p w14:paraId="3E245821" w14:textId="5A8DD44D" w:rsidR="00246325" w:rsidRDefault="00AA77E5" w:rsidP="00AA77E5">
      <w:pPr>
        <w:pStyle w:val="Heading1"/>
        <w:rPr>
          <w:lang w:val="es-ES"/>
        </w:rPr>
      </w:pPr>
      <w:bookmarkStart w:id="180" w:name="_Toc147576284"/>
      <w:r>
        <w:rPr>
          <w:lang w:val="es-ES"/>
        </w:rPr>
        <w:t>Pruebas</w:t>
      </w:r>
      <w:bookmarkEnd w:id="180"/>
    </w:p>
    <w:p w14:paraId="0DC17AEB" w14:textId="5789A3A2" w:rsidR="00AA77E5" w:rsidRDefault="00AA77E5" w:rsidP="00092AE3">
      <w:pPr>
        <w:pStyle w:val="Heading2"/>
        <w:rPr>
          <w:lang w:val="es-ES"/>
        </w:rPr>
      </w:pPr>
      <w:bookmarkStart w:id="181" w:name="_Toc147576285"/>
      <w:r>
        <w:rPr>
          <w:lang w:val="es-ES"/>
        </w:rPr>
        <w:t>Reglas generales</w:t>
      </w:r>
      <w:bookmarkEnd w:id="181"/>
    </w:p>
    <w:p w14:paraId="71F3DA24" w14:textId="2EF7FB36" w:rsidR="00AA77E5" w:rsidRDefault="00AA77E5" w:rsidP="00092AE3">
      <w:pPr>
        <w:pStyle w:val="Heading2"/>
        <w:rPr>
          <w:lang w:val="es-ES"/>
        </w:rPr>
      </w:pPr>
      <w:bookmarkStart w:id="182" w:name="_Toc147576286"/>
      <w:r>
        <w:rPr>
          <w:lang w:val="es-ES"/>
        </w:rPr>
        <w:t>Confesional</w:t>
      </w:r>
      <w:bookmarkEnd w:id="182"/>
    </w:p>
    <w:p w14:paraId="46216A15" w14:textId="2F2AF2EF" w:rsidR="00AA77E5" w:rsidRDefault="00AA77E5" w:rsidP="00092AE3">
      <w:pPr>
        <w:pStyle w:val="Heading2"/>
        <w:rPr>
          <w:lang w:val="es-ES"/>
        </w:rPr>
      </w:pPr>
      <w:bookmarkStart w:id="183" w:name="_Toc147576287"/>
      <w:r>
        <w:rPr>
          <w:lang w:val="es-ES"/>
        </w:rPr>
        <w:t>Documentales</w:t>
      </w:r>
      <w:bookmarkEnd w:id="183"/>
    </w:p>
    <w:p w14:paraId="7BE5E3CE" w14:textId="5D585B9F" w:rsidR="00AA77E5" w:rsidRDefault="00AA77E5" w:rsidP="00092AE3">
      <w:pPr>
        <w:pStyle w:val="Heading2"/>
        <w:rPr>
          <w:lang w:val="es-ES"/>
        </w:rPr>
      </w:pPr>
      <w:bookmarkStart w:id="184" w:name="_Toc147576288"/>
      <w:r>
        <w:rPr>
          <w:lang w:val="es-ES"/>
        </w:rPr>
        <w:t>Testimonial</w:t>
      </w:r>
      <w:bookmarkEnd w:id="184"/>
      <w:r>
        <w:rPr>
          <w:lang w:val="es-ES"/>
        </w:rPr>
        <w:t xml:space="preserve"> </w:t>
      </w:r>
    </w:p>
    <w:p w14:paraId="5736F49A" w14:textId="31006CCD" w:rsidR="00AA77E5" w:rsidRDefault="009B30F6" w:rsidP="00092AE3">
      <w:pPr>
        <w:pStyle w:val="Heading2"/>
        <w:rPr>
          <w:lang w:val="es-ES"/>
        </w:rPr>
      </w:pPr>
      <w:bookmarkStart w:id="185" w:name="_Toc147576289"/>
      <w:r>
        <w:rPr>
          <w:lang w:val="es-ES"/>
        </w:rPr>
        <w:t>Pericial</w:t>
      </w:r>
      <w:bookmarkEnd w:id="185"/>
      <w:r>
        <w:rPr>
          <w:lang w:val="es-ES"/>
        </w:rPr>
        <w:t xml:space="preserve"> </w:t>
      </w:r>
    </w:p>
    <w:p w14:paraId="4E0B8BD9" w14:textId="29F59B7D" w:rsidR="009B30F6" w:rsidRDefault="00E43B78" w:rsidP="00092AE3">
      <w:pPr>
        <w:pStyle w:val="Heading2"/>
        <w:rPr>
          <w:lang w:val="es-ES"/>
        </w:rPr>
      </w:pPr>
      <w:bookmarkStart w:id="186" w:name="_Toc147576290"/>
      <w:r>
        <w:rPr>
          <w:lang w:val="es-ES"/>
        </w:rPr>
        <w:t>Inspección</w:t>
      </w:r>
      <w:bookmarkEnd w:id="186"/>
    </w:p>
    <w:p w14:paraId="2A3ED9D1" w14:textId="2CF2B096" w:rsidR="009B30F6" w:rsidRDefault="009B30F6" w:rsidP="00092AE3">
      <w:pPr>
        <w:pStyle w:val="Heading2"/>
        <w:rPr>
          <w:lang w:val="es-ES"/>
        </w:rPr>
      </w:pPr>
      <w:bookmarkStart w:id="187" w:name="_Toc147576291"/>
      <w:proofErr w:type="spellStart"/>
      <w:r>
        <w:rPr>
          <w:lang w:val="es-ES"/>
        </w:rPr>
        <w:t>Presuncional</w:t>
      </w:r>
      <w:bookmarkEnd w:id="187"/>
      <w:proofErr w:type="spellEnd"/>
      <w:r>
        <w:rPr>
          <w:lang w:val="es-ES"/>
        </w:rPr>
        <w:t xml:space="preserve"> </w:t>
      </w:r>
    </w:p>
    <w:p w14:paraId="7C4D9DC3" w14:textId="21307A84" w:rsidR="009B30F6" w:rsidRDefault="009B30F6" w:rsidP="00092AE3">
      <w:pPr>
        <w:pStyle w:val="Heading2"/>
        <w:rPr>
          <w:lang w:val="es-ES"/>
        </w:rPr>
      </w:pPr>
      <w:bookmarkStart w:id="188" w:name="_Toc147576292"/>
      <w:r>
        <w:rPr>
          <w:lang w:val="es-ES"/>
        </w:rPr>
        <w:t>Instrumental</w:t>
      </w:r>
      <w:bookmarkEnd w:id="188"/>
      <w:r>
        <w:rPr>
          <w:lang w:val="es-ES"/>
        </w:rPr>
        <w:t xml:space="preserve"> </w:t>
      </w:r>
    </w:p>
    <w:p w14:paraId="2AB1DF94" w14:textId="49160A34" w:rsidR="009B30F6" w:rsidRDefault="00E43B78" w:rsidP="00092AE3">
      <w:pPr>
        <w:pStyle w:val="Heading2"/>
        <w:rPr>
          <w:lang w:val="es-ES"/>
        </w:rPr>
      </w:pPr>
      <w:bookmarkStart w:id="189" w:name="_Toc147576293"/>
      <w:r>
        <w:rPr>
          <w:lang w:val="es-ES"/>
        </w:rPr>
        <w:t>Elementos</w:t>
      </w:r>
      <w:r w:rsidR="009B30F6">
        <w:rPr>
          <w:lang w:val="es-ES"/>
        </w:rPr>
        <w:t xml:space="preserve"> aportados por los avances de la ciencia</w:t>
      </w:r>
      <w:bookmarkEnd w:id="189"/>
      <w:r w:rsidR="009B30F6">
        <w:rPr>
          <w:lang w:val="es-ES"/>
        </w:rPr>
        <w:t xml:space="preserve"> </w:t>
      </w:r>
    </w:p>
    <w:p w14:paraId="74A948D7" w14:textId="77777777" w:rsidR="009B30F6" w:rsidRDefault="009B30F6" w:rsidP="00AA77E5">
      <w:pPr>
        <w:rPr>
          <w:lang w:val="es-ES"/>
        </w:rPr>
      </w:pPr>
    </w:p>
    <w:p w14:paraId="0624F4D0" w14:textId="24E8C975" w:rsidR="008A066B" w:rsidRPr="00AA77E5" w:rsidRDefault="008A066B" w:rsidP="00092AE3">
      <w:pPr>
        <w:pStyle w:val="Heading1"/>
        <w:rPr>
          <w:lang w:val="es-ES"/>
        </w:rPr>
      </w:pPr>
      <w:bookmarkStart w:id="190" w:name="_Toc147576294"/>
      <w:r>
        <w:rPr>
          <w:lang w:val="es-ES"/>
        </w:rPr>
        <w:t>Resoluciones laborales</w:t>
      </w:r>
      <w:bookmarkEnd w:id="190"/>
    </w:p>
    <w:p w14:paraId="0CB23922" w14:textId="2C9BE121" w:rsidR="00FF55AD" w:rsidRDefault="002C76B8" w:rsidP="00A45848">
      <w:pPr>
        <w:pStyle w:val="Heading3"/>
        <w:rPr>
          <w:lang w:val="es-ES"/>
        </w:rPr>
      </w:pPr>
      <w:r>
        <w:rPr>
          <w:lang w:val="es-ES"/>
        </w:rPr>
        <w:t xml:space="preserve">Providencias cautelares </w:t>
      </w:r>
    </w:p>
    <w:p w14:paraId="0F06C189" w14:textId="77777777" w:rsidR="002C76B8" w:rsidRDefault="002C76B8" w:rsidP="002D5AED">
      <w:pPr>
        <w:rPr>
          <w:lang w:val="es-ES"/>
        </w:rPr>
      </w:pPr>
    </w:p>
    <w:p w14:paraId="5A2627B8" w14:textId="6FB3B8E6" w:rsidR="0006782D" w:rsidRPr="002D5AED" w:rsidRDefault="008872F5" w:rsidP="008872F5">
      <w:pPr>
        <w:pStyle w:val="Heading2"/>
        <w:rPr>
          <w:lang w:val="es-ES"/>
        </w:rPr>
      </w:pPr>
      <w:r>
        <w:rPr>
          <w:lang w:val="es-ES"/>
        </w:rPr>
        <w:lastRenderedPageBreak/>
        <w:t>Procedimientos de ejecución</w:t>
      </w:r>
    </w:p>
    <w:p w14:paraId="5EE3F719" w14:textId="5BDA4944" w:rsidR="002D5AED" w:rsidRDefault="008872F5" w:rsidP="00A45848">
      <w:pPr>
        <w:pStyle w:val="Heading3"/>
        <w:rPr>
          <w:lang w:val="es-ES"/>
        </w:rPr>
      </w:pPr>
      <w:r>
        <w:rPr>
          <w:lang w:val="es-ES"/>
        </w:rPr>
        <w:t xml:space="preserve">Generales </w:t>
      </w:r>
    </w:p>
    <w:p w14:paraId="1E01F99D" w14:textId="6BF8F158" w:rsidR="008872F5" w:rsidRDefault="008872F5" w:rsidP="00A45848">
      <w:pPr>
        <w:pStyle w:val="Heading3"/>
        <w:rPr>
          <w:lang w:val="es-ES"/>
        </w:rPr>
      </w:pPr>
      <w:r>
        <w:rPr>
          <w:lang w:val="es-ES"/>
        </w:rPr>
        <w:t>Embargo</w:t>
      </w:r>
    </w:p>
    <w:p w14:paraId="34DA0103" w14:textId="27A62756" w:rsidR="008872F5" w:rsidRDefault="0016293D" w:rsidP="00A45848">
      <w:pPr>
        <w:pStyle w:val="Heading3"/>
        <w:rPr>
          <w:lang w:val="es-ES"/>
        </w:rPr>
      </w:pPr>
      <w:r>
        <w:rPr>
          <w:lang w:val="es-ES"/>
        </w:rPr>
        <w:t>Remates</w:t>
      </w:r>
    </w:p>
    <w:p w14:paraId="28D45507" w14:textId="77777777" w:rsidR="0016293D" w:rsidRDefault="0016293D" w:rsidP="00285561">
      <w:pPr>
        <w:rPr>
          <w:lang w:val="es-ES"/>
        </w:rPr>
      </w:pPr>
    </w:p>
    <w:p w14:paraId="531F542A" w14:textId="1FD33125" w:rsidR="0016293D" w:rsidRDefault="00A45848" w:rsidP="00A45848">
      <w:pPr>
        <w:pStyle w:val="Heading1"/>
        <w:rPr>
          <w:lang w:val="es-ES"/>
        </w:rPr>
      </w:pPr>
      <w:r>
        <w:rPr>
          <w:lang w:val="es-ES"/>
        </w:rPr>
        <w:t>Responsabilidades y sanciones</w:t>
      </w:r>
    </w:p>
    <w:p w14:paraId="1EDA72D6" w14:textId="77777777" w:rsidR="00A45848" w:rsidRDefault="00A45848" w:rsidP="00285561">
      <w:pPr>
        <w:rPr>
          <w:lang w:val="es-ES"/>
        </w:rPr>
      </w:pPr>
    </w:p>
    <w:p w14:paraId="06EA5836" w14:textId="2A186083" w:rsidR="00181093" w:rsidRDefault="00181093" w:rsidP="00181093">
      <w:pPr>
        <w:pStyle w:val="Heading1"/>
        <w:rPr>
          <w:lang w:val="es-ES"/>
        </w:rPr>
      </w:pPr>
      <w:bookmarkStart w:id="191" w:name="_Toc147576295"/>
      <w:r>
        <w:rPr>
          <w:lang w:val="es-ES"/>
        </w:rPr>
        <w:t>Leyes conexas</w:t>
      </w:r>
      <w:bookmarkEnd w:id="191"/>
      <w:r>
        <w:rPr>
          <w:lang w:val="es-ES"/>
        </w:rPr>
        <w:t xml:space="preserve"> </w:t>
      </w:r>
    </w:p>
    <w:p w14:paraId="71B41936" w14:textId="17B60A51" w:rsidR="00181093" w:rsidRDefault="00181093" w:rsidP="00387B5E">
      <w:pPr>
        <w:pStyle w:val="Heading2"/>
        <w:rPr>
          <w:lang w:val="es-ES"/>
        </w:rPr>
      </w:pPr>
      <w:r>
        <w:rPr>
          <w:lang w:val="es-ES"/>
        </w:rPr>
        <w:t xml:space="preserve">Ley del Seguro Social </w:t>
      </w:r>
    </w:p>
    <w:p w14:paraId="7468F311" w14:textId="2CA9D50A" w:rsidR="00FE69B1" w:rsidRPr="00FE69B1" w:rsidRDefault="00FE69B1" w:rsidP="00387B5E">
      <w:pPr>
        <w:pStyle w:val="Heading2"/>
        <w:rPr>
          <w:lang w:val="es-ES"/>
        </w:rPr>
      </w:pPr>
      <w:r w:rsidRPr="00FE69B1">
        <w:rPr>
          <w:lang w:val="es-ES"/>
        </w:rPr>
        <w:t>Ley</w:t>
      </w:r>
      <w:r w:rsidRPr="00FE69B1">
        <w:rPr>
          <w:lang w:val="es-ES"/>
        </w:rPr>
        <w:t xml:space="preserve"> </w:t>
      </w:r>
      <w:r w:rsidRPr="00FE69B1">
        <w:rPr>
          <w:lang w:val="es-ES"/>
        </w:rPr>
        <w:t>Federal de los Trabajadores al Servicio del Estado, Reglamentaria del artículo 123 Constitucional.</w:t>
      </w:r>
    </w:p>
    <w:p w14:paraId="1B99AF7B" w14:textId="77777777" w:rsidR="00181093" w:rsidRPr="00181093" w:rsidRDefault="00181093" w:rsidP="00181093">
      <w:pPr>
        <w:rPr>
          <w:lang w:val="es-ES"/>
        </w:rPr>
      </w:pPr>
    </w:p>
    <w:p w14:paraId="5DEB0598" w14:textId="77777777" w:rsidR="00D76A1F" w:rsidRDefault="00D76A1F" w:rsidP="00D76A1F">
      <w:pPr>
        <w:rPr>
          <w:lang w:val="es-ES"/>
        </w:rPr>
      </w:pPr>
    </w:p>
    <w:p w14:paraId="3C5AD868" w14:textId="77777777" w:rsidR="00D76A1F" w:rsidRDefault="00D76A1F" w:rsidP="00D76A1F">
      <w:pPr>
        <w:rPr>
          <w:lang w:val="es-ES"/>
        </w:rPr>
      </w:pPr>
    </w:p>
    <w:p w14:paraId="4834C227" w14:textId="77777777" w:rsidR="00D76A1F" w:rsidRDefault="00D76A1F" w:rsidP="00D76A1F">
      <w:pPr>
        <w:rPr>
          <w:lang w:val="es-ES"/>
        </w:rPr>
      </w:pPr>
    </w:p>
    <w:p w14:paraId="18380DEE" w14:textId="77777777" w:rsidR="00D76A1F" w:rsidRDefault="00D76A1F" w:rsidP="00D76A1F">
      <w:pPr>
        <w:rPr>
          <w:lang w:val="es-ES"/>
        </w:rPr>
      </w:pPr>
    </w:p>
    <w:p w14:paraId="435F5906" w14:textId="77777777" w:rsidR="00D76A1F" w:rsidRDefault="00D76A1F" w:rsidP="00D76A1F">
      <w:pPr>
        <w:rPr>
          <w:lang w:val="es-ES"/>
        </w:rPr>
      </w:pPr>
    </w:p>
    <w:p w14:paraId="2835B3FC" w14:textId="77777777" w:rsidR="00D76A1F" w:rsidRDefault="00D76A1F" w:rsidP="00D76A1F">
      <w:pPr>
        <w:rPr>
          <w:lang w:val="es-ES"/>
        </w:rPr>
      </w:pPr>
    </w:p>
    <w:p w14:paraId="4306682E" w14:textId="77777777" w:rsidR="00D76A1F" w:rsidRDefault="00D76A1F" w:rsidP="00D76A1F">
      <w:pPr>
        <w:rPr>
          <w:lang w:val="es-ES"/>
        </w:rPr>
      </w:pPr>
    </w:p>
    <w:p w14:paraId="54AA65DD" w14:textId="77777777" w:rsidR="00D76A1F" w:rsidRDefault="00D76A1F" w:rsidP="00D76A1F">
      <w:pPr>
        <w:rPr>
          <w:lang w:val="es-ES"/>
        </w:rPr>
      </w:pPr>
    </w:p>
    <w:p w14:paraId="72057EBB" w14:textId="77777777" w:rsidR="00D76A1F" w:rsidRDefault="00D76A1F" w:rsidP="00D76A1F">
      <w:pPr>
        <w:rPr>
          <w:lang w:val="es-ES"/>
        </w:rPr>
      </w:pPr>
    </w:p>
    <w:p w14:paraId="2305B0FD" w14:textId="77777777" w:rsidR="00D76A1F" w:rsidRDefault="00D76A1F" w:rsidP="00D76A1F">
      <w:pPr>
        <w:rPr>
          <w:lang w:val="es-ES"/>
        </w:rPr>
      </w:pPr>
    </w:p>
    <w:p w14:paraId="046FE6E8" w14:textId="77777777" w:rsidR="00D76A1F" w:rsidRDefault="00D76A1F" w:rsidP="00D76A1F">
      <w:pPr>
        <w:rPr>
          <w:lang w:val="es-ES"/>
        </w:rPr>
      </w:pPr>
    </w:p>
    <w:p w14:paraId="7380E87B" w14:textId="4428B2AC" w:rsidR="001E4318" w:rsidRPr="008329F6" w:rsidRDefault="001E4318" w:rsidP="001E4318">
      <w:pPr>
        <w:rPr>
          <w:highlight w:val="green"/>
          <w:lang w:val="es-ES"/>
        </w:rPr>
      </w:pPr>
    </w:p>
    <w:sectPr w:rsidR="001E4318" w:rsidRPr="008329F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3E2CF" w14:textId="77777777" w:rsidR="00950D92" w:rsidRDefault="00950D92" w:rsidP="004468F5">
      <w:r>
        <w:separator/>
      </w:r>
    </w:p>
  </w:endnote>
  <w:endnote w:type="continuationSeparator" w:id="0">
    <w:p w14:paraId="1C67047F" w14:textId="77777777" w:rsidR="00950D92" w:rsidRDefault="00950D92" w:rsidP="004468F5">
      <w:r>
        <w:continuationSeparator/>
      </w:r>
    </w:p>
  </w:endnote>
  <w:endnote w:type="continuationNotice" w:id="1">
    <w:p w14:paraId="050C4BA3" w14:textId="77777777" w:rsidR="00950D92" w:rsidRDefault="00950D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C64DE" w14:textId="77777777" w:rsidR="00950D92" w:rsidRDefault="00950D92" w:rsidP="004468F5">
      <w:r>
        <w:separator/>
      </w:r>
    </w:p>
  </w:footnote>
  <w:footnote w:type="continuationSeparator" w:id="0">
    <w:p w14:paraId="38F0FF6B" w14:textId="77777777" w:rsidR="00950D92" w:rsidRDefault="00950D92" w:rsidP="004468F5">
      <w:r>
        <w:continuationSeparator/>
      </w:r>
    </w:p>
  </w:footnote>
  <w:footnote w:type="continuationNotice" w:id="1">
    <w:p w14:paraId="1CD65505" w14:textId="77777777" w:rsidR="00950D92" w:rsidRDefault="00950D9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01E7"/>
    <w:multiLevelType w:val="multilevel"/>
    <w:tmpl w:val="AD98393A"/>
    <w:styleLink w:val="Listaactual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8ECEF3"/>
    <w:multiLevelType w:val="hybridMultilevel"/>
    <w:tmpl w:val="1C02E7F8"/>
    <w:lvl w:ilvl="0" w:tplc="9BAA682E">
      <w:start w:val="1"/>
      <w:numFmt w:val="upperRoman"/>
      <w:lvlText w:val="%1."/>
      <w:lvlJc w:val="right"/>
      <w:pPr>
        <w:ind w:left="720" w:hanging="360"/>
      </w:pPr>
    </w:lvl>
    <w:lvl w:ilvl="1" w:tplc="12220ABC">
      <w:start w:val="1"/>
      <w:numFmt w:val="lowerLetter"/>
      <w:lvlText w:val="%2."/>
      <w:lvlJc w:val="left"/>
      <w:pPr>
        <w:ind w:left="1440" w:hanging="360"/>
      </w:pPr>
    </w:lvl>
    <w:lvl w:ilvl="2" w:tplc="515A3CA2">
      <w:start w:val="1"/>
      <w:numFmt w:val="lowerRoman"/>
      <w:lvlText w:val="%3."/>
      <w:lvlJc w:val="right"/>
      <w:pPr>
        <w:ind w:left="2160" w:hanging="180"/>
      </w:pPr>
    </w:lvl>
    <w:lvl w:ilvl="3" w:tplc="72047630">
      <w:start w:val="1"/>
      <w:numFmt w:val="decimal"/>
      <w:lvlText w:val="%4."/>
      <w:lvlJc w:val="left"/>
      <w:pPr>
        <w:ind w:left="2880" w:hanging="360"/>
      </w:pPr>
    </w:lvl>
    <w:lvl w:ilvl="4" w:tplc="82546A04">
      <w:start w:val="1"/>
      <w:numFmt w:val="lowerLetter"/>
      <w:lvlText w:val="%5."/>
      <w:lvlJc w:val="left"/>
      <w:pPr>
        <w:ind w:left="3600" w:hanging="360"/>
      </w:pPr>
    </w:lvl>
    <w:lvl w:ilvl="5" w:tplc="7A628C8A">
      <w:start w:val="1"/>
      <w:numFmt w:val="lowerRoman"/>
      <w:lvlText w:val="%6."/>
      <w:lvlJc w:val="right"/>
      <w:pPr>
        <w:ind w:left="4320" w:hanging="180"/>
      </w:pPr>
    </w:lvl>
    <w:lvl w:ilvl="6" w:tplc="3572AAA8">
      <w:start w:val="1"/>
      <w:numFmt w:val="decimal"/>
      <w:lvlText w:val="%7."/>
      <w:lvlJc w:val="left"/>
      <w:pPr>
        <w:ind w:left="5040" w:hanging="360"/>
      </w:pPr>
    </w:lvl>
    <w:lvl w:ilvl="7" w:tplc="948658F8">
      <w:start w:val="1"/>
      <w:numFmt w:val="lowerLetter"/>
      <w:lvlText w:val="%8."/>
      <w:lvlJc w:val="left"/>
      <w:pPr>
        <w:ind w:left="5760" w:hanging="360"/>
      </w:pPr>
    </w:lvl>
    <w:lvl w:ilvl="8" w:tplc="AADE98EC">
      <w:start w:val="1"/>
      <w:numFmt w:val="lowerRoman"/>
      <w:lvlText w:val="%9."/>
      <w:lvlJc w:val="right"/>
      <w:pPr>
        <w:ind w:left="6480" w:hanging="180"/>
      </w:pPr>
    </w:lvl>
  </w:abstractNum>
  <w:abstractNum w:abstractNumId="2" w15:restartNumberingAfterBreak="0">
    <w:nsid w:val="0C546660"/>
    <w:multiLevelType w:val="hybridMultilevel"/>
    <w:tmpl w:val="4224D64A"/>
    <w:lvl w:ilvl="0" w:tplc="4D0E8610">
      <w:start w:val="1"/>
      <w:numFmt w:val="upperRoman"/>
      <w:lvlText w:val="%1."/>
      <w:lvlJc w:val="right"/>
      <w:pPr>
        <w:ind w:left="720" w:hanging="360"/>
      </w:pPr>
    </w:lvl>
    <w:lvl w:ilvl="1" w:tplc="81D2E926">
      <w:start w:val="1"/>
      <w:numFmt w:val="lowerLetter"/>
      <w:lvlText w:val="%2."/>
      <w:lvlJc w:val="left"/>
      <w:pPr>
        <w:ind w:left="1440" w:hanging="360"/>
      </w:pPr>
    </w:lvl>
    <w:lvl w:ilvl="2" w:tplc="0BF63F56">
      <w:start w:val="1"/>
      <w:numFmt w:val="lowerRoman"/>
      <w:lvlText w:val="%3."/>
      <w:lvlJc w:val="right"/>
      <w:pPr>
        <w:ind w:left="2160" w:hanging="180"/>
      </w:pPr>
    </w:lvl>
    <w:lvl w:ilvl="3" w:tplc="3ED4CBFE">
      <w:start w:val="1"/>
      <w:numFmt w:val="decimal"/>
      <w:lvlText w:val="%4."/>
      <w:lvlJc w:val="left"/>
      <w:pPr>
        <w:ind w:left="2880" w:hanging="360"/>
      </w:pPr>
    </w:lvl>
    <w:lvl w:ilvl="4" w:tplc="7ED65610">
      <w:start w:val="1"/>
      <w:numFmt w:val="lowerLetter"/>
      <w:lvlText w:val="%5."/>
      <w:lvlJc w:val="left"/>
      <w:pPr>
        <w:ind w:left="3600" w:hanging="360"/>
      </w:pPr>
    </w:lvl>
    <w:lvl w:ilvl="5" w:tplc="05304EAE">
      <w:start w:val="1"/>
      <w:numFmt w:val="lowerRoman"/>
      <w:lvlText w:val="%6."/>
      <w:lvlJc w:val="right"/>
      <w:pPr>
        <w:ind w:left="4320" w:hanging="180"/>
      </w:pPr>
    </w:lvl>
    <w:lvl w:ilvl="6" w:tplc="FB7EBF32">
      <w:start w:val="1"/>
      <w:numFmt w:val="decimal"/>
      <w:lvlText w:val="%7."/>
      <w:lvlJc w:val="left"/>
      <w:pPr>
        <w:ind w:left="5040" w:hanging="360"/>
      </w:pPr>
    </w:lvl>
    <w:lvl w:ilvl="7" w:tplc="6BD402E8">
      <w:start w:val="1"/>
      <w:numFmt w:val="lowerLetter"/>
      <w:lvlText w:val="%8."/>
      <w:lvlJc w:val="left"/>
      <w:pPr>
        <w:ind w:left="5760" w:hanging="360"/>
      </w:pPr>
    </w:lvl>
    <w:lvl w:ilvl="8" w:tplc="DC6C9792">
      <w:start w:val="1"/>
      <w:numFmt w:val="lowerRoman"/>
      <w:lvlText w:val="%9."/>
      <w:lvlJc w:val="right"/>
      <w:pPr>
        <w:ind w:left="6480" w:hanging="180"/>
      </w:pPr>
    </w:lvl>
  </w:abstractNum>
  <w:abstractNum w:abstractNumId="3" w15:restartNumberingAfterBreak="0">
    <w:nsid w:val="33C47ED6"/>
    <w:multiLevelType w:val="hybridMultilevel"/>
    <w:tmpl w:val="417820E0"/>
    <w:lvl w:ilvl="0" w:tplc="9E36F7BE">
      <w:start w:val="1"/>
      <w:numFmt w:val="upperRoman"/>
      <w:lvlText w:val="%1."/>
      <w:lvlJc w:val="right"/>
      <w:pPr>
        <w:ind w:left="720" w:hanging="360"/>
      </w:pPr>
    </w:lvl>
    <w:lvl w:ilvl="1" w:tplc="E780C69A">
      <w:start w:val="1"/>
      <w:numFmt w:val="lowerLetter"/>
      <w:lvlText w:val="%2."/>
      <w:lvlJc w:val="left"/>
      <w:pPr>
        <w:ind w:left="1440" w:hanging="360"/>
      </w:pPr>
    </w:lvl>
    <w:lvl w:ilvl="2" w:tplc="7480B9E4">
      <w:start w:val="1"/>
      <w:numFmt w:val="lowerRoman"/>
      <w:lvlText w:val="%3."/>
      <w:lvlJc w:val="right"/>
      <w:pPr>
        <w:ind w:left="2160" w:hanging="180"/>
      </w:pPr>
    </w:lvl>
    <w:lvl w:ilvl="3" w:tplc="E2D0EB30">
      <w:start w:val="1"/>
      <w:numFmt w:val="decimal"/>
      <w:lvlText w:val="%4."/>
      <w:lvlJc w:val="left"/>
      <w:pPr>
        <w:ind w:left="2880" w:hanging="360"/>
      </w:pPr>
    </w:lvl>
    <w:lvl w:ilvl="4" w:tplc="40102290">
      <w:start w:val="1"/>
      <w:numFmt w:val="lowerLetter"/>
      <w:lvlText w:val="%5."/>
      <w:lvlJc w:val="left"/>
      <w:pPr>
        <w:ind w:left="3600" w:hanging="360"/>
      </w:pPr>
    </w:lvl>
    <w:lvl w:ilvl="5" w:tplc="6ABC3930">
      <w:start w:val="1"/>
      <w:numFmt w:val="lowerRoman"/>
      <w:lvlText w:val="%6."/>
      <w:lvlJc w:val="right"/>
      <w:pPr>
        <w:ind w:left="4320" w:hanging="180"/>
      </w:pPr>
    </w:lvl>
    <w:lvl w:ilvl="6" w:tplc="6152FD34">
      <w:start w:val="1"/>
      <w:numFmt w:val="decimal"/>
      <w:lvlText w:val="%7."/>
      <w:lvlJc w:val="left"/>
      <w:pPr>
        <w:ind w:left="5040" w:hanging="360"/>
      </w:pPr>
    </w:lvl>
    <w:lvl w:ilvl="7" w:tplc="408CBF62">
      <w:start w:val="1"/>
      <w:numFmt w:val="lowerLetter"/>
      <w:lvlText w:val="%8."/>
      <w:lvlJc w:val="left"/>
      <w:pPr>
        <w:ind w:left="5760" w:hanging="360"/>
      </w:pPr>
    </w:lvl>
    <w:lvl w:ilvl="8" w:tplc="8F66BD72">
      <w:start w:val="1"/>
      <w:numFmt w:val="lowerRoman"/>
      <w:lvlText w:val="%9."/>
      <w:lvlJc w:val="right"/>
      <w:pPr>
        <w:ind w:left="6480" w:hanging="180"/>
      </w:pPr>
    </w:lvl>
  </w:abstractNum>
  <w:abstractNum w:abstractNumId="4" w15:restartNumberingAfterBreak="0">
    <w:nsid w:val="347A59BE"/>
    <w:multiLevelType w:val="hybridMultilevel"/>
    <w:tmpl w:val="363E72F8"/>
    <w:lvl w:ilvl="0" w:tplc="FEE07D46">
      <w:start w:val="1"/>
      <w:numFmt w:val="upperRoman"/>
      <w:lvlText w:val="%1."/>
      <w:lvlJc w:val="right"/>
      <w:pPr>
        <w:ind w:left="720" w:hanging="360"/>
      </w:pPr>
    </w:lvl>
    <w:lvl w:ilvl="1" w:tplc="531CDD4A">
      <w:start w:val="1"/>
      <w:numFmt w:val="lowerLetter"/>
      <w:lvlText w:val="%2."/>
      <w:lvlJc w:val="left"/>
      <w:pPr>
        <w:ind w:left="1440" w:hanging="360"/>
      </w:pPr>
    </w:lvl>
    <w:lvl w:ilvl="2" w:tplc="206A0BD0">
      <w:start w:val="1"/>
      <w:numFmt w:val="lowerRoman"/>
      <w:lvlText w:val="%3."/>
      <w:lvlJc w:val="right"/>
      <w:pPr>
        <w:ind w:left="2160" w:hanging="180"/>
      </w:pPr>
    </w:lvl>
    <w:lvl w:ilvl="3" w:tplc="7A023050">
      <w:start w:val="1"/>
      <w:numFmt w:val="decimal"/>
      <w:lvlText w:val="%4."/>
      <w:lvlJc w:val="left"/>
      <w:pPr>
        <w:ind w:left="2880" w:hanging="360"/>
      </w:pPr>
    </w:lvl>
    <w:lvl w:ilvl="4" w:tplc="F3CA1A3E">
      <w:start w:val="1"/>
      <w:numFmt w:val="lowerLetter"/>
      <w:lvlText w:val="%5."/>
      <w:lvlJc w:val="left"/>
      <w:pPr>
        <w:ind w:left="3600" w:hanging="360"/>
      </w:pPr>
    </w:lvl>
    <w:lvl w:ilvl="5" w:tplc="2B8C07C0">
      <w:start w:val="1"/>
      <w:numFmt w:val="lowerRoman"/>
      <w:lvlText w:val="%6."/>
      <w:lvlJc w:val="right"/>
      <w:pPr>
        <w:ind w:left="4320" w:hanging="180"/>
      </w:pPr>
    </w:lvl>
    <w:lvl w:ilvl="6" w:tplc="C0D682A6">
      <w:start w:val="1"/>
      <w:numFmt w:val="decimal"/>
      <w:lvlText w:val="%7."/>
      <w:lvlJc w:val="left"/>
      <w:pPr>
        <w:ind w:left="5040" w:hanging="360"/>
      </w:pPr>
    </w:lvl>
    <w:lvl w:ilvl="7" w:tplc="B14C2AD2">
      <w:start w:val="1"/>
      <w:numFmt w:val="lowerLetter"/>
      <w:lvlText w:val="%8."/>
      <w:lvlJc w:val="left"/>
      <w:pPr>
        <w:ind w:left="5760" w:hanging="360"/>
      </w:pPr>
    </w:lvl>
    <w:lvl w:ilvl="8" w:tplc="2CBE0394">
      <w:start w:val="1"/>
      <w:numFmt w:val="lowerRoman"/>
      <w:lvlText w:val="%9."/>
      <w:lvlJc w:val="right"/>
      <w:pPr>
        <w:ind w:left="6480" w:hanging="180"/>
      </w:pPr>
    </w:lvl>
  </w:abstractNum>
  <w:abstractNum w:abstractNumId="5" w15:restartNumberingAfterBreak="0">
    <w:nsid w:val="35691333"/>
    <w:multiLevelType w:val="hybridMultilevel"/>
    <w:tmpl w:val="CB6A1A3C"/>
    <w:lvl w:ilvl="0" w:tplc="B7FCEB02">
      <w:start w:val="1"/>
      <w:numFmt w:val="upperRoman"/>
      <w:lvlText w:val="%1."/>
      <w:lvlJc w:val="right"/>
      <w:pPr>
        <w:ind w:left="720" w:hanging="360"/>
      </w:pPr>
    </w:lvl>
    <w:lvl w:ilvl="1" w:tplc="302A0FC8">
      <w:start w:val="1"/>
      <w:numFmt w:val="lowerLetter"/>
      <w:lvlText w:val="%2."/>
      <w:lvlJc w:val="left"/>
      <w:pPr>
        <w:ind w:left="1440" w:hanging="360"/>
      </w:pPr>
    </w:lvl>
    <w:lvl w:ilvl="2" w:tplc="E4C8558E">
      <w:start w:val="1"/>
      <w:numFmt w:val="lowerRoman"/>
      <w:lvlText w:val="%3."/>
      <w:lvlJc w:val="right"/>
      <w:pPr>
        <w:ind w:left="2160" w:hanging="180"/>
      </w:pPr>
    </w:lvl>
    <w:lvl w:ilvl="3" w:tplc="B01CC636">
      <w:start w:val="1"/>
      <w:numFmt w:val="decimal"/>
      <w:lvlText w:val="%4."/>
      <w:lvlJc w:val="left"/>
      <w:pPr>
        <w:ind w:left="2880" w:hanging="360"/>
      </w:pPr>
    </w:lvl>
    <w:lvl w:ilvl="4" w:tplc="8D883F14">
      <w:start w:val="1"/>
      <w:numFmt w:val="lowerLetter"/>
      <w:lvlText w:val="%5."/>
      <w:lvlJc w:val="left"/>
      <w:pPr>
        <w:ind w:left="3600" w:hanging="360"/>
      </w:pPr>
    </w:lvl>
    <w:lvl w:ilvl="5" w:tplc="3EEC355C">
      <w:start w:val="1"/>
      <w:numFmt w:val="lowerRoman"/>
      <w:lvlText w:val="%6."/>
      <w:lvlJc w:val="right"/>
      <w:pPr>
        <w:ind w:left="4320" w:hanging="180"/>
      </w:pPr>
    </w:lvl>
    <w:lvl w:ilvl="6" w:tplc="89EC8B18">
      <w:start w:val="1"/>
      <w:numFmt w:val="decimal"/>
      <w:lvlText w:val="%7."/>
      <w:lvlJc w:val="left"/>
      <w:pPr>
        <w:ind w:left="5040" w:hanging="360"/>
      </w:pPr>
    </w:lvl>
    <w:lvl w:ilvl="7" w:tplc="AE30FCD2">
      <w:start w:val="1"/>
      <w:numFmt w:val="lowerLetter"/>
      <w:lvlText w:val="%8."/>
      <w:lvlJc w:val="left"/>
      <w:pPr>
        <w:ind w:left="5760" w:hanging="360"/>
      </w:pPr>
    </w:lvl>
    <w:lvl w:ilvl="8" w:tplc="B29CB742">
      <w:start w:val="1"/>
      <w:numFmt w:val="lowerRoman"/>
      <w:lvlText w:val="%9."/>
      <w:lvlJc w:val="right"/>
      <w:pPr>
        <w:ind w:left="6480" w:hanging="180"/>
      </w:pPr>
    </w:lvl>
  </w:abstractNum>
  <w:abstractNum w:abstractNumId="6" w15:restartNumberingAfterBreak="0">
    <w:nsid w:val="3C886CA8"/>
    <w:multiLevelType w:val="hybridMultilevel"/>
    <w:tmpl w:val="919E0170"/>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7" w15:restartNumberingAfterBreak="0">
    <w:nsid w:val="3E120544"/>
    <w:multiLevelType w:val="hybridMultilevel"/>
    <w:tmpl w:val="B76644F4"/>
    <w:lvl w:ilvl="0" w:tplc="FFFFFFFF">
      <w:start w:val="1"/>
      <w:numFmt w:val="decimal"/>
      <w:lvlText w:val="%1."/>
      <w:lvlJc w:val="left"/>
      <w:pPr>
        <w:ind w:left="720" w:hanging="360"/>
      </w:pPr>
    </w:lvl>
    <w:lvl w:ilvl="1" w:tplc="FFFFFFFF">
      <w:start w:val="1"/>
      <w:numFmt w:val="upp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EB854EA"/>
    <w:multiLevelType w:val="hybridMultilevel"/>
    <w:tmpl w:val="26001050"/>
    <w:lvl w:ilvl="0" w:tplc="143C9E1C">
      <w:start w:val="1"/>
      <w:numFmt w:val="upperRoman"/>
      <w:lvlText w:val="%1."/>
      <w:lvlJc w:val="right"/>
      <w:pPr>
        <w:ind w:left="720" w:hanging="360"/>
      </w:pPr>
    </w:lvl>
    <w:lvl w:ilvl="1" w:tplc="2102B258">
      <w:start w:val="1"/>
      <w:numFmt w:val="lowerLetter"/>
      <w:lvlText w:val="%2."/>
      <w:lvlJc w:val="left"/>
      <w:pPr>
        <w:ind w:left="1440" w:hanging="360"/>
      </w:pPr>
    </w:lvl>
    <w:lvl w:ilvl="2" w:tplc="87D21054">
      <w:start w:val="1"/>
      <w:numFmt w:val="lowerRoman"/>
      <w:lvlText w:val="%3."/>
      <w:lvlJc w:val="right"/>
      <w:pPr>
        <w:ind w:left="2160" w:hanging="180"/>
      </w:pPr>
    </w:lvl>
    <w:lvl w:ilvl="3" w:tplc="D44C22C4">
      <w:start w:val="1"/>
      <w:numFmt w:val="decimal"/>
      <w:lvlText w:val="%4."/>
      <w:lvlJc w:val="left"/>
      <w:pPr>
        <w:ind w:left="2880" w:hanging="360"/>
      </w:pPr>
    </w:lvl>
    <w:lvl w:ilvl="4" w:tplc="085297BE">
      <w:start w:val="1"/>
      <w:numFmt w:val="lowerLetter"/>
      <w:lvlText w:val="%5."/>
      <w:lvlJc w:val="left"/>
      <w:pPr>
        <w:ind w:left="3600" w:hanging="360"/>
      </w:pPr>
    </w:lvl>
    <w:lvl w:ilvl="5" w:tplc="FF108C76">
      <w:start w:val="1"/>
      <w:numFmt w:val="lowerRoman"/>
      <w:lvlText w:val="%6."/>
      <w:lvlJc w:val="right"/>
      <w:pPr>
        <w:ind w:left="4320" w:hanging="180"/>
      </w:pPr>
    </w:lvl>
    <w:lvl w:ilvl="6" w:tplc="3786A31C">
      <w:start w:val="1"/>
      <w:numFmt w:val="decimal"/>
      <w:lvlText w:val="%7."/>
      <w:lvlJc w:val="left"/>
      <w:pPr>
        <w:ind w:left="5040" w:hanging="360"/>
      </w:pPr>
    </w:lvl>
    <w:lvl w:ilvl="7" w:tplc="14FC7ED6">
      <w:start w:val="1"/>
      <w:numFmt w:val="lowerLetter"/>
      <w:lvlText w:val="%8."/>
      <w:lvlJc w:val="left"/>
      <w:pPr>
        <w:ind w:left="5760" w:hanging="360"/>
      </w:pPr>
    </w:lvl>
    <w:lvl w:ilvl="8" w:tplc="737CDE96">
      <w:start w:val="1"/>
      <w:numFmt w:val="lowerRoman"/>
      <w:lvlText w:val="%9."/>
      <w:lvlJc w:val="right"/>
      <w:pPr>
        <w:ind w:left="6480" w:hanging="180"/>
      </w:pPr>
    </w:lvl>
  </w:abstractNum>
  <w:abstractNum w:abstractNumId="9" w15:restartNumberingAfterBreak="0">
    <w:nsid w:val="4B792189"/>
    <w:multiLevelType w:val="hybridMultilevel"/>
    <w:tmpl w:val="6118734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1BFB8C2"/>
    <w:multiLevelType w:val="hybridMultilevel"/>
    <w:tmpl w:val="F41EE538"/>
    <w:lvl w:ilvl="0" w:tplc="4F3625EE">
      <w:start w:val="1"/>
      <w:numFmt w:val="decimal"/>
      <w:lvlText w:val="%1."/>
      <w:lvlJc w:val="left"/>
      <w:pPr>
        <w:ind w:left="720" w:hanging="360"/>
      </w:pPr>
    </w:lvl>
    <w:lvl w:ilvl="1" w:tplc="82961830">
      <w:start w:val="1"/>
      <w:numFmt w:val="lowerLetter"/>
      <w:lvlText w:val="%2."/>
      <w:lvlJc w:val="left"/>
      <w:pPr>
        <w:ind w:left="1440" w:hanging="360"/>
      </w:pPr>
    </w:lvl>
    <w:lvl w:ilvl="2" w:tplc="4CEC5112">
      <w:start w:val="1"/>
      <w:numFmt w:val="lowerRoman"/>
      <w:lvlText w:val="%3."/>
      <w:lvlJc w:val="right"/>
      <w:pPr>
        <w:ind w:left="2160" w:hanging="180"/>
      </w:pPr>
    </w:lvl>
    <w:lvl w:ilvl="3" w:tplc="9D3EDF64">
      <w:start w:val="1"/>
      <w:numFmt w:val="decimal"/>
      <w:lvlText w:val="%4."/>
      <w:lvlJc w:val="left"/>
      <w:pPr>
        <w:ind w:left="2880" w:hanging="360"/>
      </w:pPr>
    </w:lvl>
    <w:lvl w:ilvl="4" w:tplc="86DAE032">
      <w:start w:val="1"/>
      <w:numFmt w:val="lowerLetter"/>
      <w:lvlText w:val="%5."/>
      <w:lvlJc w:val="left"/>
      <w:pPr>
        <w:ind w:left="3600" w:hanging="360"/>
      </w:pPr>
    </w:lvl>
    <w:lvl w:ilvl="5" w:tplc="7B6E8FE6">
      <w:start w:val="1"/>
      <w:numFmt w:val="lowerRoman"/>
      <w:lvlText w:val="%6."/>
      <w:lvlJc w:val="right"/>
      <w:pPr>
        <w:ind w:left="4320" w:hanging="180"/>
      </w:pPr>
    </w:lvl>
    <w:lvl w:ilvl="6" w:tplc="0D4A3242">
      <w:start w:val="1"/>
      <w:numFmt w:val="decimal"/>
      <w:lvlText w:val="%7."/>
      <w:lvlJc w:val="left"/>
      <w:pPr>
        <w:ind w:left="5040" w:hanging="360"/>
      </w:pPr>
    </w:lvl>
    <w:lvl w:ilvl="7" w:tplc="92DC8E56">
      <w:start w:val="1"/>
      <w:numFmt w:val="lowerLetter"/>
      <w:lvlText w:val="%8."/>
      <w:lvlJc w:val="left"/>
      <w:pPr>
        <w:ind w:left="5760" w:hanging="360"/>
      </w:pPr>
    </w:lvl>
    <w:lvl w:ilvl="8" w:tplc="F1446D4A">
      <w:start w:val="1"/>
      <w:numFmt w:val="lowerRoman"/>
      <w:lvlText w:val="%9."/>
      <w:lvlJc w:val="right"/>
      <w:pPr>
        <w:ind w:left="6480" w:hanging="180"/>
      </w:pPr>
    </w:lvl>
  </w:abstractNum>
  <w:abstractNum w:abstractNumId="11" w15:restartNumberingAfterBreak="0">
    <w:nsid w:val="51FB4692"/>
    <w:multiLevelType w:val="hybridMultilevel"/>
    <w:tmpl w:val="B76644F4"/>
    <w:lvl w:ilvl="0" w:tplc="FFFFFFFF">
      <w:start w:val="1"/>
      <w:numFmt w:val="decimal"/>
      <w:lvlText w:val="%1."/>
      <w:lvlJc w:val="left"/>
      <w:pPr>
        <w:ind w:left="720" w:hanging="360"/>
      </w:pPr>
    </w:lvl>
    <w:lvl w:ilvl="1" w:tplc="FFFFFFFF">
      <w:start w:val="1"/>
      <w:numFmt w:val="upp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4FE9027"/>
    <w:multiLevelType w:val="hybridMultilevel"/>
    <w:tmpl w:val="F5FC5844"/>
    <w:lvl w:ilvl="0" w:tplc="99A60682">
      <w:start w:val="1"/>
      <w:numFmt w:val="upperRoman"/>
      <w:lvlText w:val="%1."/>
      <w:lvlJc w:val="right"/>
      <w:pPr>
        <w:ind w:left="720" w:hanging="360"/>
      </w:pPr>
    </w:lvl>
    <w:lvl w:ilvl="1" w:tplc="FB744F50">
      <w:start w:val="1"/>
      <w:numFmt w:val="lowerLetter"/>
      <w:lvlText w:val="%2."/>
      <w:lvlJc w:val="left"/>
      <w:pPr>
        <w:ind w:left="1440" w:hanging="360"/>
      </w:pPr>
    </w:lvl>
    <w:lvl w:ilvl="2" w:tplc="1D4E7CFA">
      <w:start w:val="1"/>
      <w:numFmt w:val="lowerRoman"/>
      <w:lvlText w:val="%3."/>
      <w:lvlJc w:val="right"/>
      <w:pPr>
        <w:ind w:left="2160" w:hanging="180"/>
      </w:pPr>
    </w:lvl>
    <w:lvl w:ilvl="3" w:tplc="2AB6F9EA">
      <w:start w:val="1"/>
      <w:numFmt w:val="decimal"/>
      <w:lvlText w:val="%4."/>
      <w:lvlJc w:val="left"/>
      <w:pPr>
        <w:ind w:left="2880" w:hanging="360"/>
      </w:pPr>
    </w:lvl>
    <w:lvl w:ilvl="4" w:tplc="1430F296">
      <w:start w:val="1"/>
      <w:numFmt w:val="lowerLetter"/>
      <w:lvlText w:val="%5."/>
      <w:lvlJc w:val="left"/>
      <w:pPr>
        <w:ind w:left="3600" w:hanging="360"/>
      </w:pPr>
    </w:lvl>
    <w:lvl w:ilvl="5" w:tplc="2BDE37EE">
      <w:start w:val="1"/>
      <w:numFmt w:val="lowerRoman"/>
      <w:lvlText w:val="%6."/>
      <w:lvlJc w:val="right"/>
      <w:pPr>
        <w:ind w:left="4320" w:hanging="180"/>
      </w:pPr>
    </w:lvl>
    <w:lvl w:ilvl="6" w:tplc="229ACA02">
      <w:start w:val="1"/>
      <w:numFmt w:val="decimal"/>
      <w:lvlText w:val="%7."/>
      <w:lvlJc w:val="left"/>
      <w:pPr>
        <w:ind w:left="5040" w:hanging="360"/>
      </w:pPr>
    </w:lvl>
    <w:lvl w:ilvl="7" w:tplc="2A869AE0">
      <w:start w:val="1"/>
      <w:numFmt w:val="lowerLetter"/>
      <w:lvlText w:val="%8."/>
      <w:lvlJc w:val="left"/>
      <w:pPr>
        <w:ind w:left="5760" w:hanging="360"/>
      </w:pPr>
    </w:lvl>
    <w:lvl w:ilvl="8" w:tplc="0B4CC4F2">
      <w:start w:val="1"/>
      <w:numFmt w:val="lowerRoman"/>
      <w:lvlText w:val="%9."/>
      <w:lvlJc w:val="right"/>
      <w:pPr>
        <w:ind w:left="6480" w:hanging="180"/>
      </w:pPr>
    </w:lvl>
  </w:abstractNum>
  <w:abstractNum w:abstractNumId="13" w15:restartNumberingAfterBreak="0">
    <w:nsid w:val="5B4F267F"/>
    <w:multiLevelType w:val="hybridMultilevel"/>
    <w:tmpl w:val="89F873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C200546"/>
    <w:multiLevelType w:val="hybridMultilevel"/>
    <w:tmpl w:val="6118734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D3210A4"/>
    <w:multiLevelType w:val="hybridMultilevel"/>
    <w:tmpl w:val="BAAE1C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D429239"/>
    <w:multiLevelType w:val="hybridMultilevel"/>
    <w:tmpl w:val="9CC6FAF8"/>
    <w:lvl w:ilvl="0" w:tplc="C8AE4D48">
      <w:start w:val="1"/>
      <w:numFmt w:val="upperRoman"/>
      <w:lvlText w:val="%1."/>
      <w:lvlJc w:val="right"/>
      <w:pPr>
        <w:ind w:left="720" w:hanging="360"/>
      </w:pPr>
    </w:lvl>
    <w:lvl w:ilvl="1" w:tplc="5CC44AC2">
      <w:start w:val="1"/>
      <w:numFmt w:val="lowerLetter"/>
      <w:lvlText w:val="%2."/>
      <w:lvlJc w:val="left"/>
      <w:pPr>
        <w:ind w:left="1440" w:hanging="360"/>
      </w:pPr>
    </w:lvl>
    <w:lvl w:ilvl="2" w:tplc="5750F83E">
      <w:start w:val="1"/>
      <w:numFmt w:val="lowerRoman"/>
      <w:lvlText w:val="%3."/>
      <w:lvlJc w:val="right"/>
      <w:pPr>
        <w:ind w:left="2160" w:hanging="180"/>
      </w:pPr>
    </w:lvl>
    <w:lvl w:ilvl="3" w:tplc="E4BA44F8">
      <w:start w:val="1"/>
      <w:numFmt w:val="decimal"/>
      <w:lvlText w:val="%4."/>
      <w:lvlJc w:val="left"/>
      <w:pPr>
        <w:ind w:left="2880" w:hanging="360"/>
      </w:pPr>
    </w:lvl>
    <w:lvl w:ilvl="4" w:tplc="4EC8B004">
      <w:start w:val="1"/>
      <w:numFmt w:val="lowerLetter"/>
      <w:lvlText w:val="%5."/>
      <w:lvlJc w:val="left"/>
      <w:pPr>
        <w:ind w:left="3600" w:hanging="360"/>
      </w:pPr>
    </w:lvl>
    <w:lvl w:ilvl="5" w:tplc="17D8FC46">
      <w:start w:val="1"/>
      <w:numFmt w:val="lowerRoman"/>
      <w:lvlText w:val="%6."/>
      <w:lvlJc w:val="right"/>
      <w:pPr>
        <w:ind w:left="4320" w:hanging="180"/>
      </w:pPr>
    </w:lvl>
    <w:lvl w:ilvl="6" w:tplc="A76671B8">
      <w:start w:val="1"/>
      <w:numFmt w:val="decimal"/>
      <w:lvlText w:val="%7."/>
      <w:lvlJc w:val="left"/>
      <w:pPr>
        <w:ind w:left="5040" w:hanging="360"/>
      </w:pPr>
    </w:lvl>
    <w:lvl w:ilvl="7" w:tplc="2DD468BC">
      <w:start w:val="1"/>
      <w:numFmt w:val="lowerLetter"/>
      <w:lvlText w:val="%8."/>
      <w:lvlJc w:val="left"/>
      <w:pPr>
        <w:ind w:left="5760" w:hanging="360"/>
      </w:pPr>
    </w:lvl>
    <w:lvl w:ilvl="8" w:tplc="67FA5748">
      <w:start w:val="1"/>
      <w:numFmt w:val="lowerRoman"/>
      <w:lvlText w:val="%9."/>
      <w:lvlJc w:val="right"/>
      <w:pPr>
        <w:ind w:left="6480" w:hanging="180"/>
      </w:pPr>
    </w:lvl>
  </w:abstractNum>
  <w:abstractNum w:abstractNumId="17" w15:restartNumberingAfterBreak="0">
    <w:nsid w:val="5D61BC70"/>
    <w:multiLevelType w:val="hybridMultilevel"/>
    <w:tmpl w:val="15BC0FB6"/>
    <w:lvl w:ilvl="0" w:tplc="F9027C14">
      <w:start w:val="1"/>
      <w:numFmt w:val="decimal"/>
      <w:lvlText w:val="%1."/>
      <w:lvlJc w:val="left"/>
      <w:pPr>
        <w:ind w:left="720" w:hanging="360"/>
      </w:pPr>
    </w:lvl>
    <w:lvl w:ilvl="1" w:tplc="9508F036">
      <w:start w:val="1"/>
      <w:numFmt w:val="lowerLetter"/>
      <w:lvlText w:val="%2."/>
      <w:lvlJc w:val="left"/>
      <w:pPr>
        <w:ind w:left="1440" w:hanging="360"/>
      </w:pPr>
    </w:lvl>
    <w:lvl w:ilvl="2" w:tplc="E7925948">
      <w:start w:val="1"/>
      <w:numFmt w:val="lowerRoman"/>
      <w:lvlText w:val="%3."/>
      <w:lvlJc w:val="right"/>
      <w:pPr>
        <w:ind w:left="2160" w:hanging="180"/>
      </w:pPr>
    </w:lvl>
    <w:lvl w:ilvl="3" w:tplc="86887F44">
      <w:start w:val="1"/>
      <w:numFmt w:val="decimal"/>
      <w:lvlText w:val="%4."/>
      <w:lvlJc w:val="left"/>
      <w:pPr>
        <w:ind w:left="2880" w:hanging="360"/>
      </w:pPr>
    </w:lvl>
    <w:lvl w:ilvl="4" w:tplc="D3867B90">
      <w:start w:val="1"/>
      <w:numFmt w:val="lowerLetter"/>
      <w:lvlText w:val="%5."/>
      <w:lvlJc w:val="left"/>
      <w:pPr>
        <w:ind w:left="3600" w:hanging="360"/>
      </w:pPr>
    </w:lvl>
    <w:lvl w:ilvl="5" w:tplc="DAF47692">
      <w:start w:val="1"/>
      <w:numFmt w:val="lowerRoman"/>
      <w:lvlText w:val="%6."/>
      <w:lvlJc w:val="right"/>
      <w:pPr>
        <w:ind w:left="4320" w:hanging="180"/>
      </w:pPr>
    </w:lvl>
    <w:lvl w:ilvl="6" w:tplc="2D32615E">
      <w:start w:val="1"/>
      <w:numFmt w:val="decimal"/>
      <w:lvlText w:val="%7."/>
      <w:lvlJc w:val="left"/>
      <w:pPr>
        <w:ind w:left="5040" w:hanging="360"/>
      </w:pPr>
    </w:lvl>
    <w:lvl w:ilvl="7" w:tplc="AC1E7346">
      <w:start w:val="1"/>
      <w:numFmt w:val="lowerLetter"/>
      <w:lvlText w:val="%8."/>
      <w:lvlJc w:val="left"/>
      <w:pPr>
        <w:ind w:left="5760" w:hanging="360"/>
      </w:pPr>
    </w:lvl>
    <w:lvl w:ilvl="8" w:tplc="A142F6D6">
      <w:start w:val="1"/>
      <w:numFmt w:val="lowerRoman"/>
      <w:lvlText w:val="%9."/>
      <w:lvlJc w:val="right"/>
      <w:pPr>
        <w:ind w:left="6480" w:hanging="180"/>
      </w:pPr>
    </w:lvl>
  </w:abstractNum>
  <w:abstractNum w:abstractNumId="18" w15:restartNumberingAfterBreak="0">
    <w:nsid w:val="6B3354CB"/>
    <w:multiLevelType w:val="hybridMultilevel"/>
    <w:tmpl w:val="554E24B2"/>
    <w:lvl w:ilvl="0" w:tplc="080A0017">
      <w:start w:val="1"/>
      <w:numFmt w:val="lowerLetter"/>
      <w:lvlText w:val="%1)"/>
      <w:lvlJc w:val="left"/>
      <w:pPr>
        <w:ind w:left="1805" w:hanging="360"/>
      </w:pPr>
    </w:lvl>
    <w:lvl w:ilvl="1" w:tplc="080A0019">
      <w:start w:val="1"/>
      <w:numFmt w:val="lowerLetter"/>
      <w:lvlText w:val="%2."/>
      <w:lvlJc w:val="left"/>
      <w:pPr>
        <w:ind w:left="2525" w:hanging="360"/>
      </w:pPr>
    </w:lvl>
    <w:lvl w:ilvl="2" w:tplc="080A001B">
      <w:start w:val="1"/>
      <w:numFmt w:val="lowerRoman"/>
      <w:lvlText w:val="%3."/>
      <w:lvlJc w:val="right"/>
      <w:pPr>
        <w:ind w:left="3245" w:hanging="180"/>
      </w:pPr>
    </w:lvl>
    <w:lvl w:ilvl="3" w:tplc="080A000F" w:tentative="1">
      <w:start w:val="1"/>
      <w:numFmt w:val="decimal"/>
      <w:lvlText w:val="%4."/>
      <w:lvlJc w:val="left"/>
      <w:pPr>
        <w:ind w:left="3965" w:hanging="360"/>
      </w:pPr>
    </w:lvl>
    <w:lvl w:ilvl="4" w:tplc="080A0019" w:tentative="1">
      <w:start w:val="1"/>
      <w:numFmt w:val="lowerLetter"/>
      <w:lvlText w:val="%5."/>
      <w:lvlJc w:val="left"/>
      <w:pPr>
        <w:ind w:left="4685" w:hanging="360"/>
      </w:pPr>
    </w:lvl>
    <w:lvl w:ilvl="5" w:tplc="080A001B" w:tentative="1">
      <w:start w:val="1"/>
      <w:numFmt w:val="lowerRoman"/>
      <w:lvlText w:val="%6."/>
      <w:lvlJc w:val="right"/>
      <w:pPr>
        <w:ind w:left="5405" w:hanging="180"/>
      </w:pPr>
    </w:lvl>
    <w:lvl w:ilvl="6" w:tplc="080A000F" w:tentative="1">
      <w:start w:val="1"/>
      <w:numFmt w:val="decimal"/>
      <w:lvlText w:val="%7."/>
      <w:lvlJc w:val="left"/>
      <w:pPr>
        <w:ind w:left="6125" w:hanging="360"/>
      </w:pPr>
    </w:lvl>
    <w:lvl w:ilvl="7" w:tplc="080A0019" w:tentative="1">
      <w:start w:val="1"/>
      <w:numFmt w:val="lowerLetter"/>
      <w:lvlText w:val="%8."/>
      <w:lvlJc w:val="left"/>
      <w:pPr>
        <w:ind w:left="6845" w:hanging="360"/>
      </w:pPr>
    </w:lvl>
    <w:lvl w:ilvl="8" w:tplc="080A001B" w:tentative="1">
      <w:start w:val="1"/>
      <w:numFmt w:val="lowerRoman"/>
      <w:lvlText w:val="%9."/>
      <w:lvlJc w:val="right"/>
      <w:pPr>
        <w:ind w:left="7565" w:hanging="180"/>
      </w:pPr>
    </w:lvl>
  </w:abstractNum>
  <w:abstractNum w:abstractNumId="19" w15:restartNumberingAfterBreak="0">
    <w:nsid w:val="704020DA"/>
    <w:multiLevelType w:val="hybridMultilevel"/>
    <w:tmpl w:val="07D48A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39C0A32"/>
    <w:multiLevelType w:val="multilevel"/>
    <w:tmpl w:val="AD98393A"/>
    <w:styleLink w:val="Listaactual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CC4438C"/>
    <w:multiLevelType w:val="hybridMultilevel"/>
    <w:tmpl w:val="3B3030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D1D0F1A"/>
    <w:multiLevelType w:val="hybridMultilevel"/>
    <w:tmpl w:val="4328EB74"/>
    <w:lvl w:ilvl="0" w:tplc="57B8AF80">
      <w:start w:val="1"/>
      <w:numFmt w:val="upperRoman"/>
      <w:lvlText w:val="%1."/>
      <w:lvlJc w:val="right"/>
      <w:pPr>
        <w:ind w:left="720" w:hanging="360"/>
      </w:pPr>
    </w:lvl>
    <w:lvl w:ilvl="1" w:tplc="722218C8">
      <w:start w:val="1"/>
      <w:numFmt w:val="lowerLetter"/>
      <w:lvlText w:val="%2."/>
      <w:lvlJc w:val="left"/>
      <w:pPr>
        <w:ind w:left="1440" w:hanging="360"/>
      </w:pPr>
    </w:lvl>
    <w:lvl w:ilvl="2" w:tplc="381A9AB8">
      <w:start w:val="1"/>
      <w:numFmt w:val="lowerRoman"/>
      <w:lvlText w:val="%3."/>
      <w:lvlJc w:val="right"/>
      <w:pPr>
        <w:ind w:left="2160" w:hanging="180"/>
      </w:pPr>
    </w:lvl>
    <w:lvl w:ilvl="3" w:tplc="3158711E">
      <w:start w:val="1"/>
      <w:numFmt w:val="decimal"/>
      <w:lvlText w:val="%4."/>
      <w:lvlJc w:val="left"/>
      <w:pPr>
        <w:ind w:left="2880" w:hanging="360"/>
      </w:pPr>
    </w:lvl>
    <w:lvl w:ilvl="4" w:tplc="2C1820D8">
      <w:start w:val="1"/>
      <w:numFmt w:val="lowerLetter"/>
      <w:lvlText w:val="%5."/>
      <w:lvlJc w:val="left"/>
      <w:pPr>
        <w:ind w:left="3600" w:hanging="360"/>
      </w:pPr>
    </w:lvl>
    <w:lvl w:ilvl="5" w:tplc="8410FA8E">
      <w:start w:val="1"/>
      <w:numFmt w:val="lowerRoman"/>
      <w:lvlText w:val="%6."/>
      <w:lvlJc w:val="right"/>
      <w:pPr>
        <w:ind w:left="4320" w:hanging="180"/>
      </w:pPr>
    </w:lvl>
    <w:lvl w:ilvl="6" w:tplc="B638EFB2">
      <w:start w:val="1"/>
      <w:numFmt w:val="decimal"/>
      <w:lvlText w:val="%7."/>
      <w:lvlJc w:val="left"/>
      <w:pPr>
        <w:ind w:left="5040" w:hanging="360"/>
      </w:pPr>
    </w:lvl>
    <w:lvl w:ilvl="7" w:tplc="1826AC3C">
      <w:start w:val="1"/>
      <w:numFmt w:val="lowerLetter"/>
      <w:lvlText w:val="%8."/>
      <w:lvlJc w:val="left"/>
      <w:pPr>
        <w:ind w:left="5760" w:hanging="360"/>
      </w:pPr>
    </w:lvl>
    <w:lvl w:ilvl="8" w:tplc="231644AE">
      <w:start w:val="1"/>
      <w:numFmt w:val="lowerRoman"/>
      <w:lvlText w:val="%9."/>
      <w:lvlJc w:val="right"/>
      <w:pPr>
        <w:ind w:left="6480" w:hanging="180"/>
      </w:pPr>
    </w:lvl>
  </w:abstractNum>
  <w:abstractNum w:abstractNumId="23" w15:restartNumberingAfterBreak="0">
    <w:nsid w:val="7E0C6A18"/>
    <w:multiLevelType w:val="hybridMultilevel"/>
    <w:tmpl w:val="4F7A8A1A"/>
    <w:lvl w:ilvl="0" w:tplc="A2762438">
      <w:start w:val="1"/>
      <w:numFmt w:val="upperRoman"/>
      <w:lvlText w:val="%1."/>
      <w:lvlJc w:val="right"/>
      <w:pPr>
        <w:ind w:left="720" w:hanging="360"/>
      </w:pPr>
    </w:lvl>
    <w:lvl w:ilvl="1" w:tplc="FD5A0A26">
      <w:start w:val="1"/>
      <w:numFmt w:val="lowerLetter"/>
      <w:lvlText w:val="%2."/>
      <w:lvlJc w:val="left"/>
      <w:pPr>
        <w:ind w:left="1440" w:hanging="360"/>
      </w:pPr>
    </w:lvl>
    <w:lvl w:ilvl="2" w:tplc="BFD00ED2">
      <w:start w:val="1"/>
      <w:numFmt w:val="lowerRoman"/>
      <w:lvlText w:val="%3."/>
      <w:lvlJc w:val="right"/>
      <w:pPr>
        <w:ind w:left="2160" w:hanging="180"/>
      </w:pPr>
    </w:lvl>
    <w:lvl w:ilvl="3" w:tplc="DD78DC96">
      <w:start w:val="1"/>
      <w:numFmt w:val="decimal"/>
      <w:lvlText w:val="%4."/>
      <w:lvlJc w:val="left"/>
      <w:pPr>
        <w:ind w:left="2880" w:hanging="360"/>
      </w:pPr>
    </w:lvl>
    <w:lvl w:ilvl="4" w:tplc="0D0A9418">
      <w:start w:val="1"/>
      <w:numFmt w:val="lowerLetter"/>
      <w:lvlText w:val="%5."/>
      <w:lvlJc w:val="left"/>
      <w:pPr>
        <w:ind w:left="3600" w:hanging="360"/>
      </w:pPr>
    </w:lvl>
    <w:lvl w:ilvl="5" w:tplc="CE0C3DCA">
      <w:start w:val="1"/>
      <w:numFmt w:val="lowerRoman"/>
      <w:lvlText w:val="%6."/>
      <w:lvlJc w:val="right"/>
      <w:pPr>
        <w:ind w:left="4320" w:hanging="180"/>
      </w:pPr>
    </w:lvl>
    <w:lvl w:ilvl="6" w:tplc="EC6ED47A">
      <w:start w:val="1"/>
      <w:numFmt w:val="decimal"/>
      <w:lvlText w:val="%7."/>
      <w:lvlJc w:val="left"/>
      <w:pPr>
        <w:ind w:left="5040" w:hanging="360"/>
      </w:pPr>
    </w:lvl>
    <w:lvl w:ilvl="7" w:tplc="0824BF34">
      <w:start w:val="1"/>
      <w:numFmt w:val="lowerLetter"/>
      <w:lvlText w:val="%8."/>
      <w:lvlJc w:val="left"/>
      <w:pPr>
        <w:ind w:left="5760" w:hanging="360"/>
      </w:pPr>
    </w:lvl>
    <w:lvl w:ilvl="8" w:tplc="A73EAA6E">
      <w:start w:val="1"/>
      <w:numFmt w:val="lowerRoman"/>
      <w:lvlText w:val="%9."/>
      <w:lvlJc w:val="right"/>
      <w:pPr>
        <w:ind w:left="6480" w:hanging="180"/>
      </w:pPr>
    </w:lvl>
  </w:abstractNum>
  <w:abstractNum w:abstractNumId="24" w15:restartNumberingAfterBreak="0">
    <w:nsid w:val="7F70510E"/>
    <w:multiLevelType w:val="hybridMultilevel"/>
    <w:tmpl w:val="5EA659E2"/>
    <w:lvl w:ilvl="0" w:tplc="080A000F">
      <w:start w:val="1"/>
      <w:numFmt w:val="decimal"/>
      <w:lvlText w:val="%1."/>
      <w:lvlJc w:val="left"/>
      <w:pPr>
        <w:ind w:left="720" w:hanging="360"/>
      </w:pPr>
    </w:lvl>
    <w:lvl w:ilvl="1" w:tplc="9F78666C">
      <w:start w:val="1"/>
      <w:numFmt w:val="upperRoman"/>
      <w:lvlText w:val="%2)"/>
      <w:lvlJc w:val="left"/>
      <w:pPr>
        <w:ind w:left="1800" w:hanging="720"/>
      </w:pPr>
      <w:rPr>
        <w:rFonts w:hint="default"/>
      </w:rPr>
    </w:lvl>
    <w:lvl w:ilvl="2" w:tplc="B664AC30">
      <w:start w:val="1"/>
      <w:numFmt w:val="upperRoman"/>
      <w:lvlText w:val="%3."/>
      <w:lvlJc w:val="left"/>
      <w:pPr>
        <w:ind w:left="2700" w:hanging="72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96054097">
    <w:abstractNumId w:val="17"/>
  </w:num>
  <w:num w:numId="2" w16cid:durableId="1304432050">
    <w:abstractNumId w:val="10"/>
  </w:num>
  <w:num w:numId="3" w16cid:durableId="151026338">
    <w:abstractNumId w:val="1"/>
  </w:num>
  <w:num w:numId="4" w16cid:durableId="406533982">
    <w:abstractNumId w:val="16"/>
  </w:num>
  <w:num w:numId="5" w16cid:durableId="1951741871">
    <w:abstractNumId w:val="3"/>
  </w:num>
  <w:num w:numId="6" w16cid:durableId="507332180">
    <w:abstractNumId w:val="8"/>
  </w:num>
  <w:num w:numId="7" w16cid:durableId="647786350">
    <w:abstractNumId w:val="22"/>
  </w:num>
  <w:num w:numId="8" w16cid:durableId="38360891">
    <w:abstractNumId w:val="23"/>
  </w:num>
  <w:num w:numId="9" w16cid:durableId="1348555859">
    <w:abstractNumId w:val="5"/>
  </w:num>
  <w:num w:numId="10" w16cid:durableId="1545291634">
    <w:abstractNumId w:val="4"/>
  </w:num>
  <w:num w:numId="11" w16cid:durableId="1946692575">
    <w:abstractNumId w:val="12"/>
  </w:num>
  <w:num w:numId="12" w16cid:durableId="265887960">
    <w:abstractNumId w:val="2"/>
  </w:num>
  <w:num w:numId="13" w16cid:durableId="386614196">
    <w:abstractNumId w:val="21"/>
  </w:num>
  <w:num w:numId="14" w16cid:durableId="1923365934">
    <w:abstractNumId w:val="19"/>
  </w:num>
  <w:num w:numId="15" w16cid:durableId="1322932334">
    <w:abstractNumId w:val="13"/>
  </w:num>
  <w:num w:numId="16" w16cid:durableId="425081561">
    <w:abstractNumId w:val="15"/>
  </w:num>
  <w:num w:numId="17" w16cid:durableId="938879458">
    <w:abstractNumId w:val="24"/>
  </w:num>
  <w:num w:numId="18" w16cid:durableId="694113348">
    <w:abstractNumId w:val="18"/>
  </w:num>
  <w:num w:numId="19" w16cid:durableId="1351101737">
    <w:abstractNumId w:val="6"/>
  </w:num>
  <w:num w:numId="20" w16cid:durableId="23748878">
    <w:abstractNumId w:val="11"/>
  </w:num>
  <w:num w:numId="21" w16cid:durableId="951472836">
    <w:abstractNumId w:val="7"/>
  </w:num>
  <w:num w:numId="22" w16cid:durableId="1070619201">
    <w:abstractNumId w:val="9"/>
  </w:num>
  <w:num w:numId="23" w16cid:durableId="96215775">
    <w:abstractNumId w:val="14"/>
  </w:num>
  <w:num w:numId="24" w16cid:durableId="864440626">
    <w:abstractNumId w:val="0"/>
  </w:num>
  <w:num w:numId="25" w16cid:durableId="1302733876">
    <w:abstractNumId w:val="20"/>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Meraz">
    <w15:presenceInfo w15:providerId="Windows Live" w15:userId="b06ba9c55c1623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3B8"/>
    <w:rsid w:val="0000657C"/>
    <w:rsid w:val="00006F5C"/>
    <w:rsid w:val="00007BA9"/>
    <w:rsid w:val="00007D99"/>
    <w:rsid w:val="00010CEB"/>
    <w:rsid w:val="0002063E"/>
    <w:rsid w:val="00021270"/>
    <w:rsid w:val="000226B0"/>
    <w:rsid w:val="00024876"/>
    <w:rsid w:val="00024F0E"/>
    <w:rsid w:val="00027158"/>
    <w:rsid w:val="000305AA"/>
    <w:rsid w:val="00030F07"/>
    <w:rsid w:val="00036069"/>
    <w:rsid w:val="000373B8"/>
    <w:rsid w:val="00037A89"/>
    <w:rsid w:val="00044E55"/>
    <w:rsid w:val="00045046"/>
    <w:rsid w:val="00045A39"/>
    <w:rsid w:val="0005095A"/>
    <w:rsid w:val="00052941"/>
    <w:rsid w:val="00060FE5"/>
    <w:rsid w:val="000624E3"/>
    <w:rsid w:val="0006473B"/>
    <w:rsid w:val="0006782D"/>
    <w:rsid w:val="0007273B"/>
    <w:rsid w:val="0007306A"/>
    <w:rsid w:val="000739BA"/>
    <w:rsid w:val="0008213B"/>
    <w:rsid w:val="000839B9"/>
    <w:rsid w:val="00083A3B"/>
    <w:rsid w:val="00084A06"/>
    <w:rsid w:val="000870DC"/>
    <w:rsid w:val="00087172"/>
    <w:rsid w:val="0009169C"/>
    <w:rsid w:val="00092AE3"/>
    <w:rsid w:val="000937A8"/>
    <w:rsid w:val="000938E4"/>
    <w:rsid w:val="0009470F"/>
    <w:rsid w:val="00094F8E"/>
    <w:rsid w:val="00094FD8"/>
    <w:rsid w:val="000A267A"/>
    <w:rsid w:val="000A5322"/>
    <w:rsid w:val="000A63EC"/>
    <w:rsid w:val="000B000D"/>
    <w:rsid w:val="000B2484"/>
    <w:rsid w:val="000C3086"/>
    <w:rsid w:val="000C493B"/>
    <w:rsid w:val="000D0F42"/>
    <w:rsid w:val="000E38E7"/>
    <w:rsid w:val="000F2C05"/>
    <w:rsid w:val="000F37F0"/>
    <w:rsid w:val="00102CBA"/>
    <w:rsid w:val="00110080"/>
    <w:rsid w:val="001131F7"/>
    <w:rsid w:val="0011428C"/>
    <w:rsid w:val="00115A76"/>
    <w:rsid w:val="00117141"/>
    <w:rsid w:val="0013046C"/>
    <w:rsid w:val="0013227F"/>
    <w:rsid w:val="00135639"/>
    <w:rsid w:val="00140CF9"/>
    <w:rsid w:val="001424AE"/>
    <w:rsid w:val="00142CCE"/>
    <w:rsid w:val="00142F4D"/>
    <w:rsid w:val="00145937"/>
    <w:rsid w:val="00157482"/>
    <w:rsid w:val="00162291"/>
    <w:rsid w:val="0016293D"/>
    <w:rsid w:val="001663AF"/>
    <w:rsid w:val="0017383E"/>
    <w:rsid w:val="00175F69"/>
    <w:rsid w:val="00176390"/>
    <w:rsid w:val="00177207"/>
    <w:rsid w:val="001801A9"/>
    <w:rsid w:val="00181093"/>
    <w:rsid w:val="00182781"/>
    <w:rsid w:val="001921A3"/>
    <w:rsid w:val="00193F19"/>
    <w:rsid w:val="001A00DE"/>
    <w:rsid w:val="001A2176"/>
    <w:rsid w:val="001A3D05"/>
    <w:rsid w:val="001A3F63"/>
    <w:rsid w:val="001A5128"/>
    <w:rsid w:val="001B1C60"/>
    <w:rsid w:val="001B2607"/>
    <w:rsid w:val="001B3B94"/>
    <w:rsid w:val="001B5C68"/>
    <w:rsid w:val="001C086D"/>
    <w:rsid w:val="001C31B2"/>
    <w:rsid w:val="001C6606"/>
    <w:rsid w:val="001D17EC"/>
    <w:rsid w:val="001D1B06"/>
    <w:rsid w:val="001D7032"/>
    <w:rsid w:val="001D75AE"/>
    <w:rsid w:val="001E393F"/>
    <w:rsid w:val="001E3B45"/>
    <w:rsid w:val="001E4318"/>
    <w:rsid w:val="001F51D5"/>
    <w:rsid w:val="0020279E"/>
    <w:rsid w:val="00203C52"/>
    <w:rsid w:val="002065CA"/>
    <w:rsid w:val="00206ADC"/>
    <w:rsid w:val="00207A3E"/>
    <w:rsid w:val="00207BB1"/>
    <w:rsid w:val="00213710"/>
    <w:rsid w:val="002201FD"/>
    <w:rsid w:val="002221A2"/>
    <w:rsid w:val="00224840"/>
    <w:rsid w:val="00225319"/>
    <w:rsid w:val="00230A39"/>
    <w:rsid w:val="00231220"/>
    <w:rsid w:val="002318D9"/>
    <w:rsid w:val="00233A2B"/>
    <w:rsid w:val="00234454"/>
    <w:rsid w:val="0023527F"/>
    <w:rsid w:val="00236733"/>
    <w:rsid w:val="00236A70"/>
    <w:rsid w:val="00237E08"/>
    <w:rsid w:val="00242FF0"/>
    <w:rsid w:val="002431F1"/>
    <w:rsid w:val="00246281"/>
    <w:rsid w:val="00246325"/>
    <w:rsid w:val="002504DA"/>
    <w:rsid w:val="002507F5"/>
    <w:rsid w:val="00256E42"/>
    <w:rsid w:val="00257DDB"/>
    <w:rsid w:val="002634FD"/>
    <w:rsid w:val="002659C6"/>
    <w:rsid w:val="00273DD4"/>
    <w:rsid w:val="00274B2F"/>
    <w:rsid w:val="00277340"/>
    <w:rsid w:val="002830D1"/>
    <w:rsid w:val="00284EE3"/>
    <w:rsid w:val="00285561"/>
    <w:rsid w:val="00285E50"/>
    <w:rsid w:val="002910C3"/>
    <w:rsid w:val="00291B11"/>
    <w:rsid w:val="00292942"/>
    <w:rsid w:val="002955E7"/>
    <w:rsid w:val="002A1341"/>
    <w:rsid w:val="002B5A70"/>
    <w:rsid w:val="002C1D23"/>
    <w:rsid w:val="002C1D89"/>
    <w:rsid w:val="002C3429"/>
    <w:rsid w:val="002C76B8"/>
    <w:rsid w:val="002D5AED"/>
    <w:rsid w:val="002D5C0A"/>
    <w:rsid w:val="002E4833"/>
    <w:rsid w:val="002E55AC"/>
    <w:rsid w:val="002F126B"/>
    <w:rsid w:val="002F15DB"/>
    <w:rsid w:val="002F46DF"/>
    <w:rsid w:val="0030068A"/>
    <w:rsid w:val="00304931"/>
    <w:rsid w:val="00304E91"/>
    <w:rsid w:val="0030741A"/>
    <w:rsid w:val="00312B6B"/>
    <w:rsid w:val="00320DD4"/>
    <w:rsid w:val="00324088"/>
    <w:rsid w:val="003301E8"/>
    <w:rsid w:val="00331024"/>
    <w:rsid w:val="003327D7"/>
    <w:rsid w:val="0033511B"/>
    <w:rsid w:val="003428E6"/>
    <w:rsid w:val="003468F1"/>
    <w:rsid w:val="00362227"/>
    <w:rsid w:val="003636B4"/>
    <w:rsid w:val="00372136"/>
    <w:rsid w:val="00372E09"/>
    <w:rsid w:val="003736A7"/>
    <w:rsid w:val="00374AAF"/>
    <w:rsid w:val="0037596F"/>
    <w:rsid w:val="0037649E"/>
    <w:rsid w:val="00380B63"/>
    <w:rsid w:val="00385A7A"/>
    <w:rsid w:val="00387B2B"/>
    <w:rsid w:val="00387B5E"/>
    <w:rsid w:val="0039038B"/>
    <w:rsid w:val="00392A49"/>
    <w:rsid w:val="0039328F"/>
    <w:rsid w:val="0039507F"/>
    <w:rsid w:val="00396F7D"/>
    <w:rsid w:val="003A0AD6"/>
    <w:rsid w:val="003A13FF"/>
    <w:rsid w:val="003B0DD8"/>
    <w:rsid w:val="003B54AA"/>
    <w:rsid w:val="003B7082"/>
    <w:rsid w:val="003C0B6A"/>
    <w:rsid w:val="003C53B8"/>
    <w:rsid w:val="003C58BC"/>
    <w:rsid w:val="003C6290"/>
    <w:rsid w:val="003C7611"/>
    <w:rsid w:val="003D0DC4"/>
    <w:rsid w:val="003D2866"/>
    <w:rsid w:val="003D3E39"/>
    <w:rsid w:val="003D6958"/>
    <w:rsid w:val="003E3D50"/>
    <w:rsid w:val="003E3E53"/>
    <w:rsid w:val="003E4B51"/>
    <w:rsid w:val="003E5DA0"/>
    <w:rsid w:val="003F137E"/>
    <w:rsid w:val="00405666"/>
    <w:rsid w:val="004130ED"/>
    <w:rsid w:val="00423A87"/>
    <w:rsid w:val="004421D8"/>
    <w:rsid w:val="0044242E"/>
    <w:rsid w:val="004468F5"/>
    <w:rsid w:val="00446ACB"/>
    <w:rsid w:val="00450C45"/>
    <w:rsid w:val="00451B92"/>
    <w:rsid w:val="00453D59"/>
    <w:rsid w:val="004650B9"/>
    <w:rsid w:val="004656A1"/>
    <w:rsid w:val="004674DE"/>
    <w:rsid w:val="00471EFC"/>
    <w:rsid w:val="00474602"/>
    <w:rsid w:val="00480A65"/>
    <w:rsid w:val="004874D7"/>
    <w:rsid w:val="00487FD6"/>
    <w:rsid w:val="00490595"/>
    <w:rsid w:val="0049204F"/>
    <w:rsid w:val="00492529"/>
    <w:rsid w:val="00493D4D"/>
    <w:rsid w:val="004952CF"/>
    <w:rsid w:val="004A4000"/>
    <w:rsid w:val="004B25A5"/>
    <w:rsid w:val="004B2EE6"/>
    <w:rsid w:val="004B45E8"/>
    <w:rsid w:val="004C22B8"/>
    <w:rsid w:val="004D3083"/>
    <w:rsid w:val="004D54FF"/>
    <w:rsid w:val="004D5AC2"/>
    <w:rsid w:val="004D6DCC"/>
    <w:rsid w:val="004E47CE"/>
    <w:rsid w:val="004F0F0C"/>
    <w:rsid w:val="004F2881"/>
    <w:rsid w:val="004F6C99"/>
    <w:rsid w:val="004F722C"/>
    <w:rsid w:val="004F724F"/>
    <w:rsid w:val="004F7A8D"/>
    <w:rsid w:val="004F7F79"/>
    <w:rsid w:val="005026F5"/>
    <w:rsid w:val="0050415F"/>
    <w:rsid w:val="005122F6"/>
    <w:rsid w:val="0051580B"/>
    <w:rsid w:val="0051584A"/>
    <w:rsid w:val="005202A9"/>
    <w:rsid w:val="00523102"/>
    <w:rsid w:val="005275BD"/>
    <w:rsid w:val="00533088"/>
    <w:rsid w:val="0053397F"/>
    <w:rsid w:val="005348B3"/>
    <w:rsid w:val="005439FB"/>
    <w:rsid w:val="00545155"/>
    <w:rsid w:val="005504F9"/>
    <w:rsid w:val="005619CE"/>
    <w:rsid w:val="0056215B"/>
    <w:rsid w:val="00570D50"/>
    <w:rsid w:val="005717DF"/>
    <w:rsid w:val="00574105"/>
    <w:rsid w:val="00582AD1"/>
    <w:rsid w:val="00587269"/>
    <w:rsid w:val="00595DCA"/>
    <w:rsid w:val="00596B76"/>
    <w:rsid w:val="005A4283"/>
    <w:rsid w:val="005A649E"/>
    <w:rsid w:val="005A64F9"/>
    <w:rsid w:val="005B0E9A"/>
    <w:rsid w:val="005C189F"/>
    <w:rsid w:val="005D1084"/>
    <w:rsid w:val="005D3879"/>
    <w:rsid w:val="005D4CE0"/>
    <w:rsid w:val="005E7E2D"/>
    <w:rsid w:val="005F05FF"/>
    <w:rsid w:val="005F14B4"/>
    <w:rsid w:val="005F3A99"/>
    <w:rsid w:val="005F6291"/>
    <w:rsid w:val="005F7309"/>
    <w:rsid w:val="006102BB"/>
    <w:rsid w:val="006203BB"/>
    <w:rsid w:val="006249A1"/>
    <w:rsid w:val="00624E44"/>
    <w:rsid w:val="00633CC3"/>
    <w:rsid w:val="00634DC7"/>
    <w:rsid w:val="006351E9"/>
    <w:rsid w:val="00635399"/>
    <w:rsid w:val="006353F8"/>
    <w:rsid w:val="00641A82"/>
    <w:rsid w:val="00643AAD"/>
    <w:rsid w:val="006475B1"/>
    <w:rsid w:val="00647FB4"/>
    <w:rsid w:val="00653763"/>
    <w:rsid w:val="00662E05"/>
    <w:rsid w:val="0066319B"/>
    <w:rsid w:val="00664F17"/>
    <w:rsid w:val="0066595E"/>
    <w:rsid w:val="006668AD"/>
    <w:rsid w:val="00672166"/>
    <w:rsid w:val="0067371E"/>
    <w:rsid w:val="0067499E"/>
    <w:rsid w:val="00674FF7"/>
    <w:rsid w:val="00677B3C"/>
    <w:rsid w:val="006816C1"/>
    <w:rsid w:val="00682A2A"/>
    <w:rsid w:val="00682C47"/>
    <w:rsid w:val="00691066"/>
    <w:rsid w:val="00691217"/>
    <w:rsid w:val="00691BE7"/>
    <w:rsid w:val="006952AD"/>
    <w:rsid w:val="00697586"/>
    <w:rsid w:val="00697713"/>
    <w:rsid w:val="006A65C6"/>
    <w:rsid w:val="006A6E1C"/>
    <w:rsid w:val="006B0729"/>
    <w:rsid w:val="006C03F9"/>
    <w:rsid w:val="006C1B0F"/>
    <w:rsid w:val="006C1C60"/>
    <w:rsid w:val="006D0A4B"/>
    <w:rsid w:val="006F0A55"/>
    <w:rsid w:val="0071666D"/>
    <w:rsid w:val="00726A53"/>
    <w:rsid w:val="00730B3C"/>
    <w:rsid w:val="00732E08"/>
    <w:rsid w:val="0073418D"/>
    <w:rsid w:val="00734808"/>
    <w:rsid w:val="00735ABF"/>
    <w:rsid w:val="007372B0"/>
    <w:rsid w:val="00740EC4"/>
    <w:rsid w:val="00753E79"/>
    <w:rsid w:val="00756480"/>
    <w:rsid w:val="007604FA"/>
    <w:rsid w:val="00765564"/>
    <w:rsid w:val="00771703"/>
    <w:rsid w:val="00773014"/>
    <w:rsid w:val="00774A2D"/>
    <w:rsid w:val="00776FC8"/>
    <w:rsid w:val="00777D7B"/>
    <w:rsid w:val="007800D8"/>
    <w:rsid w:val="0078089F"/>
    <w:rsid w:val="00787711"/>
    <w:rsid w:val="00794FC2"/>
    <w:rsid w:val="007B0E7C"/>
    <w:rsid w:val="007B3BBF"/>
    <w:rsid w:val="007B469B"/>
    <w:rsid w:val="007C198D"/>
    <w:rsid w:val="007C2F6E"/>
    <w:rsid w:val="007C3529"/>
    <w:rsid w:val="007C38DB"/>
    <w:rsid w:val="007C6701"/>
    <w:rsid w:val="007C72D1"/>
    <w:rsid w:val="007D12F2"/>
    <w:rsid w:val="007D2297"/>
    <w:rsid w:val="007E2C49"/>
    <w:rsid w:val="007E508C"/>
    <w:rsid w:val="007F0246"/>
    <w:rsid w:val="007F28A3"/>
    <w:rsid w:val="007F514D"/>
    <w:rsid w:val="007F54E1"/>
    <w:rsid w:val="007F7888"/>
    <w:rsid w:val="00802ED1"/>
    <w:rsid w:val="008030A8"/>
    <w:rsid w:val="0080329B"/>
    <w:rsid w:val="008037E7"/>
    <w:rsid w:val="00805C45"/>
    <w:rsid w:val="008100F6"/>
    <w:rsid w:val="00810A5A"/>
    <w:rsid w:val="00817C85"/>
    <w:rsid w:val="0082142E"/>
    <w:rsid w:val="00822740"/>
    <w:rsid w:val="0082346A"/>
    <w:rsid w:val="00824772"/>
    <w:rsid w:val="00826C78"/>
    <w:rsid w:val="00830E08"/>
    <w:rsid w:val="008317F7"/>
    <w:rsid w:val="00831806"/>
    <w:rsid w:val="008329F6"/>
    <w:rsid w:val="00832A77"/>
    <w:rsid w:val="00836E98"/>
    <w:rsid w:val="00845D09"/>
    <w:rsid w:val="0084625A"/>
    <w:rsid w:val="008533CA"/>
    <w:rsid w:val="00870C62"/>
    <w:rsid w:val="008719D1"/>
    <w:rsid w:val="00872781"/>
    <w:rsid w:val="00873698"/>
    <w:rsid w:val="0087387D"/>
    <w:rsid w:val="00873F0A"/>
    <w:rsid w:val="00874D2E"/>
    <w:rsid w:val="00874D5F"/>
    <w:rsid w:val="00881801"/>
    <w:rsid w:val="00881AAB"/>
    <w:rsid w:val="00881FD4"/>
    <w:rsid w:val="008872F5"/>
    <w:rsid w:val="00890EC2"/>
    <w:rsid w:val="008A066B"/>
    <w:rsid w:val="008A56AA"/>
    <w:rsid w:val="008A5C71"/>
    <w:rsid w:val="008B2853"/>
    <w:rsid w:val="008B733E"/>
    <w:rsid w:val="008B7592"/>
    <w:rsid w:val="008C0E98"/>
    <w:rsid w:val="008C60AA"/>
    <w:rsid w:val="008C790C"/>
    <w:rsid w:val="008C7D72"/>
    <w:rsid w:val="008D1B3C"/>
    <w:rsid w:val="008E0B71"/>
    <w:rsid w:val="008E7FDB"/>
    <w:rsid w:val="008F2373"/>
    <w:rsid w:val="008F55C0"/>
    <w:rsid w:val="00900D75"/>
    <w:rsid w:val="00901615"/>
    <w:rsid w:val="009016F0"/>
    <w:rsid w:val="0090335F"/>
    <w:rsid w:val="00904D14"/>
    <w:rsid w:val="009115EE"/>
    <w:rsid w:val="0091419A"/>
    <w:rsid w:val="009219F2"/>
    <w:rsid w:val="00926674"/>
    <w:rsid w:val="00927793"/>
    <w:rsid w:val="009321B4"/>
    <w:rsid w:val="00932EF3"/>
    <w:rsid w:val="00937CF0"/>
    <w:rsid w:val="009410DE"/>
    <w:rsid w:val="0094557E"/>
    <w:rsid w:val="00950D92"/>
    <w:rsid w:val="00950DCC"/>
    <w:rsid w:val="00954002"/>
    <w:rsid w:val="00954048"/>
    <w:rsid w:val="00954E60"/>
    <w:rsid w:val="00955D10"/>
    <w:rsid w:val="00962203"/>
    <w:rsid w:val="00963B2B"/>
    <w:rsid w:val="00967C00"/>
    <w:rsid w:val="00973B3B"/>
    <w:rsid w:val="00973E8D"/>
    <w:rsid w:val="00974C2F"/>
    <w:rsid w:val="00974EF4"/>
    <w:rsid w:val="00975786"/>
    <w:rsid w:val="00976987"/>
    <w:rsid w:val="009774B2"/>
    <w:rsid w:val="00981DDB"/>
    <w:rsid w:val="009871F8"/>
    <w:rsid w:val="00990F86"/>
    <w:rsid w:val="009956A8"/>
    <w:rsid w:val="009A769D"/>
    <w:rsid w:val="009B30F6"/>
    <w:rsid w:val="009C1635"/>
    <w:rsid w:val="009D09F1"/>
    <w:rsid w:val="009D1630"/>
    <w:rsid w:val="009E4053"/>
    <w:rsid w:val="009E4EBF"/>
    <w:rsid w:val="009F13FA"/>
    <w:rsid w:val="009F1D28"/>
    <w:rsid w:val="009F4BCF"/>
    <w:rsid w:val="00A06C4A"/>
    <w:rsid w:val="00A17560"/>
    <w:rsid w:val="00A178CC"/>
    <w:rsid w:val="00A201DA"/>
    <w:rsid w:val="00A211B6"/>
    <w:rsid w:val="00A3338C"/>
    <w:rsid w:val="00A33D7F"/>
    <w:rsid w:val="00A41400"/>
    <w:rsid w:val="00A41BE3"/>
    <w:rsid w:val="00A45848"/>
    <w:rsid w:val="00A57367"/>
    <w:rsid w:val="00A62137"/>
    <w:rsid w:val="00A70C1C"/>
    <w:rsid w:val="00A724B6"/>
    <w:rsid w:val="00A74181"/>
    <w:rsid w:val="00A74226"/>
    <w:rsid w:val="00A7427E"/>
    <w:rsid w:val="00A7536A"/>
    <w:rsid w:val="00A7544C"/>
    <w:rsid w:val="00A770D2"/>
    <w:rsid w:val="00A81EE5"/>
    <w:rsid w:val="00A8314F"/>
    <w:rsid w:val="00A8358E"/>
    <w:rsid w:val="00A874CD"/>
    <w:rsid w:val="00A90AEB"/>
    <w:rsid w:val="00A953B4"/>
    <w:rsid w:val="00AA172E"/>
    <w:rsid w:val="00AA3540"/>
    <w:rsid w:val="00AA77E5"/>
    <w:rsid w:val="00AB066C"/>
    <w:rsid w:val="00AB543E"/>
    <w:rsid w:val="00AB64D9"/>
    <w:rsid w:val="00AC2769"/>
    <w:rsid w:val="00AC4037"/>
    <w:rsid w:val="00AD45DA"/>
    <w:rsid w:val="00AE2BED"/>
    <w:rsid w:val="00AE6FE1"/>
    <w:rsid w:val="00AF01EF"/>
    <w:rsid w:val="00AF1C7B"/>
    <w:rsid w:val="00AF57A0"/>
    <w:rsid w:val="00AF727F"/>
    <w:rsid w:val="00B01D99"/>
    <w:rsid w:val="00B02E40"/>
    <w:rsid w:val="00B04AEA"/>
    <w:rsid w:val="00B104EC"/>
    <w:rsid w:val="00B1059A"/>
    <w:rsid w:val="00B1325D"/>
    <w:rsid w:val="00B14F22"/>
    <w:rsid w:val="00B2152E"/>
    <w:rsid w:val="00B2179E"/>
    <w:rsid w:val="00B21ED1"/>
    <w:rsid w:val="00B264D7"/>
    <w:rsid w:val="00B370FE"/>
    <w:rsid w:val="00B43B4C"/>
    <w:rsid w:val="00B46493"/>
    <w:rsid w:val="00B51145"/>
    <w:rsid w:val="00B54537"/>
    <w:rsid w:val="00B616A9"/>
    <w:rsid w:val="00B74AF7"/>
    <w:rsid w:val="00B86951"/>
    <w:rsid w:val="00B874D1"/>
    <w:rsid w:val="00B87541"/>
    <w:rsid w:val="00B90444"/>
    <w:rsid w:val="00BA33EB"/>
    <w:rsid w:val="00BB0470"/>
    <w:rsid w:val="00BB1445"/>
    <w:rsid w:val="00BB228C"/>
    <w:rsid w:val="00BB4F10"/>
    <w:rsid w:val="00BB6C4E"/>
    <w:rsid w:val="00BC0596"/>
    <w:rsid w:val="00BC0717"/>
    <w:rsid w:val="00BC2269"/>
    <w:rsid w:val="00BC5E08"/>
    <w:rsid w:val="00BC6F71"/>
    <w:rsid w:val="00BD0EA1"/>
    <w:rsid w:val="00BD4B7B"/>
    <w:rsid w:val="00BD54DB"/>
    <w:rsid w:val="00BD5B08"/>
    <w:rsid w:val="00BE02C8"/>
    <w:rsid w:val="00BE247E"/>
    <w:rsid w:val="00BE7F0D"/>
    <w:rsid w:val="00BF1EE7"/>
    <w:rsid w:val="00BF235A"/>
    <w:rsid w:val="00C0304A"/>
    <w:rsid w:val="00C103D9"/>
    <w:rsid w:val="00C10852"/>
    <w:rsid w:val="00C10A1A"/>
    <w:rsid w:val="00C130E4"/>
    <w:rsid w:val="00C139E8"/>
    <w:rsid w:val="00C21E36"/>
    <w:rsid w:val="00C22240"/>
    <w:rsid w:val="00C25370"/>
    <w:rsid w:val="00C2578D"/>
    <w:rsid w:val="00C26AF6"/>
    <w:rsid w:val="00C279FE"/>
    <w:rsid w:val="00C43406"/>
    <w:rsid w:val="00C4479E"/>
    <w:rsid w:val="00C45302"/>
    <w:rsid w:val="00C5718A"/>
    <w:rsid w:val="00C61679"/>
    <w:rsid w:val="00C63C5B"/>
    <w:rsid w:val="00C7648F"/>
    <w:rsid w:val="00C77679"/>
    <w:rsid w:val="00C84853"/>
    <w:rsid w:val="00C92622"/>
    <w:rsid w:val="00C93F65"/>
    <w:rsid w:val="00CA199A"/>
    <w:rsid w:val="00CA24E3"/>
    <w:rsid w:val="00CA35DD"/>
    <w:rsid w:val="00CA4ACE"/>
    <w:rsid w:val="00CB01D8"/>
    <w:rsid w:val="00CB0390"/>
    <w:rsid w:val="00CB44B4"/>
    <w:rsid w:val="00CB5460"/>
    <w:rsid w:val="00CC1456"/>
    <w:rsid w:val="00CC3F67"/>
    <w:rsid w:val="00CC5673"/>
    <w:rsid w:val="00CC7BC3"/>
    <w:rsid w:val="00CC7D6D"/>
    <w:rsid w:val="00CD0BFA"/>
    <w:rsid w:val="00CD2CE9"/>
    <w:rsid w:val="00CD7B1B"/>
    <w:rsid w:val="00CD7B9C"/>
    <w:rsid w:val="00CD7EE8"/>
    <w:rsid w:val="00CE0E5B"/>
    <w:rsid w:val="00CE2675"/>
    <w:rsid w:val="00CE3E22"/>
    <w:rsid w:val="00CE5647"/>
    <w:rsid w:val="00CE714F"/>
    <w:rsid w:val="00CE7850"/>
    <w:rsid w:val="00CF17B1"/>
    <w:rsid w:val="00CF6886"/>
    <w:rsid w:val="00D021E3"/>
    <w:rsid w:val="00D02A5C"/>
    <w:rsid w:val="00D03821"/>
    <w:rsid w:val="00D03E10"/>
    <w:rsid w:val="00D145EA"/>
    <w:rsid w:val="00D15265"/>
    <w:rsid w:val="00D27DB6"/>
    <w:rsid w:val="00D30780"/>
    <w:rsid w:val="00D3730B"/>
    <w:rsid w:val="00D51991"/>
    <w:rsid w:val="00D52CD6"/>
    <w:rsid w:val="00D5311B"/>
    <w:rsid w:val="00D53C5D"/>
    <w:rsid w:val="00D54227"/>
    <w:rsid w:val="00D55173"/>
    <w:rsid w:val="00D55B6A"/>
    <w:rsid w:val="00D5785E"/>
    <w:rsid w:val="00D579F8"/>
    <w:rsid w:val="00D66A79"/>
    <w:rsid w:val="00D67B6B"/>
    <w:rsid w:val="00D76A1F"/>
    <w:rsid w:val="00D77A38"/>
    <w:rsid w:val="00D77DA5"/>
    <w:rsid w:val="00D81660"/>
    <w:rsid w:val="00D837E3"/>
    <w:rsid w:val="00D87BA4"/>
    <w:rsid w:val="00DB05BA"/>
    <w:rsid w:val="00DB732E"/>
    <w:rsid w:val="00DD01D2"/>
    <w:rsid w:val="00DD6534"/>
    <w:rsid w:val="00DD70F8"/>
    <w:rsid w:val="00DE0246"/>
    <w:rsid w:val="00DE389F"/>
    <w:rsid w:val="00DE5C3C"/>
    <w:rsid w:val="00DE603D"/>
    <w:rsid w:val="00DF197A"/>
    <w:rsid w:val="00DF2252"/>
    <w:rsid w:val="00DF2C56"/>
    <w:rsid w:val="00DF3D76"/>
    <w:rsid w:val="00E00237"/>
    <w:rsid w:val="00E0164D"/>
    <w:rsid w:val="00E1072D"/>
    <w:rsid w:val="00E11B04"/>
    <w:rsid w:val="00E1519C"/>
    <w:rsid w:val="00E22401"/>
    <w:rsid w:val="00E24E9C"/>
    <w:rsid w:val="00E262A8"/>
    <w:rsid w:val="00E30AD6"/>
    <w:rsid w:val="00E31BA9"/>
    <w:rsid w:val="00E43B78"/>
    <w:rsid w:val="00E445A5"/>
    <w:rsid w:val="00E45C41"/>
    <w:rsid w:val="00E46277"/>
    <w:rsid w:val="00E468F9"/>
    <w:rsid w:val="00E54A9A"/>
    <w:rsid w:val="00E54AD6"/>
    <w:rsid w:val="00E55857"/>
    <w:rsid w:val="00E5664C"/>
    <w:rsid w:val="00E60B0A"/>
    <w:rsid w:val="00E61004"/>
    <w:rsid w:val="00E62932"/>
    <w:rsid w:val="00E671A2"/>
    <w:rsid w:val="00E75D8B"/>
    <w:rsid w:val="00E84214"/>
    <w:rsid w:val="00E8450D"/>
    <w:rsid w:val="00E849A1"/>
    <w:rsid w:val="00E87551"/>
    <w:rsid w:val="00E91015"/>
    <w:rsid w:val="00EA2D55"/>
    <w:rsid w:val="00EA370F"/>
    <w:rsid w:val="00EA5AE9"/>
    <w:rsid w:val="00EA72AD"/>
    <w:rsid w:val="00EB05E0"/>
    <w:rsid w:val="00EB0CD8"/>
    <w:rsid w:val="00EB4751"/>
    <w:rsid w:val="00EB6C34"/>
    <w:rsid w:val="00EB749D"/>
    <w:rsid w:val="00EC11DF"/>
    <w:rsid w:val="00EC66EF"/>
    <w:rsid w:val="00ED17B7"/>
    <w:rsid w:val="00ED187D"/>
    <w:rsid w:val="00ED7D3D"/>
    <w:rsid w:val="00EE3A29"/>
    <w:rsid w:val="00EF1934"/>
    <w:rsid w:val="00EF2E13"/>
    <w:rsid w:val="00EF377A"/>
    <w:rsid w:val="00EF5C86"/>
    <w:rsid w:val="00F06EB5"/>
    <w:rsid w:val="00F22463"/>
    <w:rsid w:val="00F2327B"/>
    <w:rsid w:val="00F238C2"/>
    <w:rsid w:val="00F267BE"/>
    <w:rsid w:val="00F309F5"/>
    <w:rsid w:val="00F358D9"/>
    <w:rsid w:val="00F52B2F"/>
    <w:rsid w:val="00F53F01"/>
    <w:rsid w:val="00F552FA"/>
    <w:rsid w:val="00F565F5"/>
    <w:rsid w:val="00F62BDF"/>
    <w:rsid w:val="00F6495E"/>
    <w:rsid w:val="00F71743"/>
    <w:rsid w:val="00F7314C"/>
    <w:rsid w:val="00F7458C"/>
    <w:rsid w:val="00F8297D"/>
    <w:rsid w:val="00F8674B"/>
    <w:rsid w:val="00F92722"/>
    <w:rsid w:val="00F953DD"/>
    <w:rsid w:val="00F977D2"/>
    <w:rsid w:val="00FA4450"/>
    <w:rsid w:val="00FA4A1E"/>
    <w:rsid w:val="00FB5A5A"/>
    <w:rsid w:val="00FC3CE1"/>
    <w:rsid w:val="00FC4EEF"/>
    <w:rsid w:val="00FC645E"/>
    <w:rsid w:val="00FD0B2F"/>
    <w:rsid w:val="00FD2A68"/>
    <w:rsid w:val="00FD55D5"/>
    <w:rsid w:val="00FD6B08"/>
    <w:rsid w:val="00FD7D71"/>
    <w:rsid w:val="00FE0863"/>
    <w:rsid w:val="00FE11E9"/>
    <w:rsid w:val="00FE69B1"/>
    <w:rsid w:val="00FE6C9C"/>
    <w:rsid w:val="00FF07AA"/>
    <w:rsid w:val="00FF13C4"/>
    <w:rsid w:val="00FF55AD"/>
    <w:rsid w:val="00FF6196"/>
    <w:rsid w:val="00FF6275"/>
    <w:rsid w:val="03CCAA4B"/>
    <w:rsid w:val="1B3FCA72"/>
    <w:rsid w:val="1FC37690"/>
    <w:rsid w:val="293FD73D"/>
    <w:rsid w:val="2FF4B21C"/>
    <w:rsid w:val="302F8908"/>
    <w:rsid w:val="32FC233A"/>
    <w:rsid w:val="3356937A"/>
    <w:rsid w:val="381A7F99"/>
    <w:rsid w:val="39150027"/>
    <w:rsid w:val="3A20BC87"/>
    <w:rsid w:val="3F944E8D"/>
    <w:rsid w:val="4D182DEB"/>
    <w:rsid w:val="50AAFAFF"/>
    <w:rsid w:val="607A9443"/>
    <w:rsid w:val="644FDD29"/>
    <w:rsid w:val="6CFA7879"/>
    <w:rsid w:val="76940DD9"/>
    <w:rsid w:val="77DC8D60"/>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A435"/>
  <w15:chartTrackingRefBased/>
  <w15:docId w15:val="{54120ED3-E085-4DD7-89F5-8DBDEFF99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FC2"/>
  </w:style>
  <w:style w:type="paragraph" w:styleId="Heading1">
    <w:name w:val="heading 1"/>
    <w:basedOn w:val="Normal"/>
    <w:next w:val="Normal"/>
    <w:link w:val="Heading1Char"/>
    <w:uiPriority w:val="9"/>
    <w:qFormat/>
    <w:rsid w:val="00274B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8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79F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468F5"/>
    <w:rPr>
      <w:sz w:val="20"/>
      <w:szCs w:val="20"/>
    </w:rPr>
  </w:style>
  <w:style w:type="character" w:customStyle="1" w:styleId="FootnoteTextChar">
    <w:name w:val="Footnote Text Char"/>
    <w:basedOn w:val="DefaultParagraphFont"/>
    <w:link w:val="FootnoteText"/>
    <w:uiPriority w:val="99"/>
    <w:semiHidden/>
    <w:rsid w:val="004468F5"/>
    <w:rPr>
      <w:sz w:val="20"/>
      <w:szCs w:val="20"/>
    </w:rPr>
  </w:style>
  <w:style w:type="character" w:styleId="FootnoteReference">
    <w:name w:val="footnote reference"/>
    <w:basedOn w:val="DefaultParagraphFont"/>
    <w:uiPriority w:val="99"/>
    <w:semiHidden/>
    <w:unhideWhenUsed/>
    <w:rsid w:val="004468F5"/>
    <w:rPr>
      <w:vertAlign w:val="superscript"/>
    </w:rPr>
  </w:style>
  <w:style w:type="character" w:styleId="CommentReference">
    <w:name w:val="annotation reference"/>
    <w:basedOn w:val="DefaultParagraphFont"/>
    <w:uiPriority w:val="99"/>
    <w:semiHidden/>
    <w:unhideWhenUsed/>
    <w:rsid w:val="00AE6FE1"/>
    <w:rPr>
      <w:sz w:val="16"/>
      <w:szCs w:val="16"/>
    </w:rPr>
  </w:style>
  <w:style w:type="paragraph" w:styleId="CommentText">
    <w:name w:val="annotation text"/>
    <w:basedOn w:val="Normal"/>
    <w:link w:val="CommentTextChar"/>
    <w:uiPriority w:val="99"/>
    <w:semiHidden/>
    <w:unhideWhenUsed/>
    <w:rsid w:val="00AE6FE1"/>
    <w:rPr>
      <w:sz w:val="20"/>
      <w:szCs w:val="20"/>
    </w:rPr>
  </w:style>
  <w:style w:type="character" w:customStyle="1" w:styleId="CommentTextChar">
    <w:name w:val="Comment Text Char"/>
    <w:basedOn w:val="DefaultParagraphFont"/>
    <w:link w:val="CommentText"/>
    <w:uiPriority w:val="99"/>
    <w:semiHidden/>
    <w:rsid w:val="00AE6FE1"/>
    <w:rPr>
      <w:sz w:val="20"/>
      <w:szCs w:val="20"/>
    </w:rPr>
  </w:style>
  <w:style w:type="paragraph" w:styleId="CommentSubject">
    <w:name w:val="annotation subject"/>
    <w:basedOn w:val="CommentText"/>
    <w:next w:val="CommentText"/>
    <w:link w:val="CommentSubjectChar"/>
    <w:uiPriority w:val="99"/>
    <w:semiHidden/>
    <w:unhideWhenUsed/>
    <w:rsid w:val="00AE6FE1"/>
    <w:rPr>
      <w:b/>
      <w:bCs/>
    </w:rPr>
  </w:style>
  <w:style w:type="character" w:customStyle="1" w:styleId="CommentSubjectChar">
    <w:name w:val="Comment Subject Char"/>
    <w:basedOn w:val="CommentTextChar"/>
    <w:link w:val="CommentSubject"/>
    <w:uiPriority w:val="99"/>
    <w:semiHidden/>
    <w:rsid w:val="00AE6FE1"/>
    <w:rPr>
      <w:b/>
      <w:bCs/>
      <w:sz w:val="20"/>
      <w:szCs w:val="20"/>
    </w:rPr>
  </w:style>
  <w:style w:type="paragraph" w:styleId="ListParagraph">
    <w:name w:val="List Paragraph"/>
    <w:basedOn w:val="Normal"/>
    <w:uiPriority w:val="34"/>
    <w:qFormat/>
    <w:rsid w:val="000B2484"/>
    <w:pPr>
      <w:ind w:left="720"/>
      <w:contextualSpacing/>
    </w:pPr>
  </w:style>
  <w:style w:type="paragraph" w:styleId="NormalWeb">
    <w:name w:val="Normal (Web)"/>
    <w:basedOn w:val="Normal"/>
    <w:uiPriority w:val="99"/>
    <w:semiHidden/>
    <w:unhideWhenUsed/>
    <w:rsid w:val="000B2484"/>
    <w:pPr>
      <w:spacing w:before="100" w:beforeAutospacing="1" w:after="100" w:afterAutospacing="1"/>
    </w:pPr>
    <w:rPr>
      <w:rFonts w:ascii="Times New Roman" w:eastAsia="Times New Roman" w:hAnsi="Times New Roman"/>
      <w:kern w:val="0"/>
      <w:lang w:eastAsia="es-MX"/>
      <w14:ligatures w14:val="none"/>
    </w:rPr>
  </w:style>
  <w:style w:type="character" w:styleId="Hyperlink">
    <w:name w:val="Hyperlink"/>
    <w:basedOn w:val="DefaultParagraphFont"/>
    <w:uiPriority w:val="99"/>
    <w:unhideWhenUsed/>
    <w:rsid w:val="0082142E"/>
    <w:rPr>
      <w:color w:val="0563C1" w:themeColor="hyperlink"/>
      <w:u w:val="single"/>
    </w:rPr>
  </w:style>
  <w:style w:type="character" w:styleId="UnresolvedMention">
    <w:name w:val="Unresolved Mention"/>
    <w:basedOn w:val="DefaultParagraphFont"/>
    <w:uiPriority w:val="99"/>
    <w:semiHidden/>
    <w:unhideWhenUsed/>
    <w:rsid w:val="0082142E"/>
    <w:rPr>
      <w:color w:val="605E5C"/>
      <w:shd w:val="clear" w:color="auto" w:fill="E1DFDD"/>
    </w:rPr>
  </w:style>
  <w:style w:type="numbering" w:customStyle="1" w:styleId="Listaactual1">
    <w:name w:val="Lista actual1"/>
    <w:uiPriority w:val="99"/>
    <w:rsid w:val="000C3086"/>
    <w:pPr>
      <w:numPr>
        <w:numId w:val="24"/>
      </w:numPr>
    </w:pPr>
  </w:style>
  <w:style w:type="numbering" w:customStyle="1" w:styleId="Listaactual2">
    <w:name w:val="Lista actual2"/>
    <w:uiPriority w:val="99"/>
    <w:rsid w:val="000C3086"/>
    <w:pPr>
      <w:numPr>
        <w:numId w:val="25"/>
      </w:numPr>
    </w:pPr>
  </w:style>
  <w:style w:type="paragraph" w:styleId="Revision">
    <w:name w:val="Revision"/>
    <w:hidden/>
    <w:uiPriority w:val="99"/>
    <w:semiHidden/>
    <w:rsid w:val="001E4318"/>
    <w:rPr>
      <w:lang w:val="es-ES_tradnl"/>
    </w:rPr>
  </w:style>
  <w:style w:type="paragraph" w:styleId="Header">
    <w:name w:val="header"/>
    <w:basedOn w:val="Normal"/>
    <w:link w:val="HeaderChar"/>
    <w:uiPriority w:val="99"/>
    <w:unhideWhenUsed/>
    <w:rsid w:val="001E4318"/>
    <w:pPr>
      <w:tabs>
        <w:tab w:val="center" w:pos="4680"/>
        <w:tab w:val="right" w:pos="9360"/>
      </w:tabs>
    </w:pPr>
  </w:style>
  <w:style w:type="character" w:customStyle="1" w:styleId="HeaderChar">
    <w:name w:val="Header Char"/>
    <w:basedOn w:val="DefaultParagraphFont"/>
    <w:link w:val="Header"/>
    <w:uiPriority w:val="99"/>
    <w:rsid w:val="001E4318"/>
    <w:rPr>
      <w:lang w:val="es-ES_tradnl"/>
    </w:rPr>
  </w:style>
  <w:style w:type="paragraph" w:styleId="Footer">
    <w:name w:val="footer"/>
    <w:basedOn w:val="Normal"/>
    <w:link w:val="FooterChar"/>
    <w:uiPriority w:val="99"/>
    <w:unhideWhenUsed/>
    <w:rsid w:val="001E4318"/>
    <w:pPr>
      <w:tabs>
        <w:tab w:val="center" w:pos="4680"/>
        <w:tab w:val="right" w:pos="9360"/>
      </w:tabs>
    </w:pPr>
  </w:style>
  <w:style w:type="character" w:customStyle="1" w:styleId="FooterChar">
    <w:name w:val="Footer Char"/>
    <w:basedOn w:val="DefaultParagraphFont"/>
    <w:link w:val="Footer"/>
    <w:uiPriority w:val="99"/>
    <w:rsid w:val="001E4318"/>
    <w:rPr>
      <w:lang w:val="es-ES_tradnl"/>
    </w:rPr>
  </w:style>
  <w:style w:type="paragraph" w:styleId="BodyTextIndent">
    <w:name w:val="Body Text Indent"/>
    <w:basedOn w:val="Normal"/>
    <w:link w:val="BodyTextIndentChar"/>
    <w:semiHidden/>
    <w:rsid w:val="006D0A4B"/>
    <w:pPr>
      <w:ind w:left="1410"/>
    </w:pPr>
    <w:rPr>
      <w:rFonts w:ascii="Times New Roman" w:eastAsia="Times New Roman" w:hAnsi="Times New Roman"/>
      <w:kern w:val="0"/>
      <w:lang w:val="es-ES" w:eastAsia="es-ES"/>
      <w14:ligatures w14:val="none"/>
    </w:rPr>
  </w:style>
  <w:style w:type="character" w:customStyle="1" w:styleId="BodyTextIndentChar">
    <w:name w:val="Body Text Indent Char"/>
    <w:basedOn w:val="DefaultParagraphFont"/>
    <w:link w:val="BodyTextIndent"/>
    <w:semiHidden/>
    <w:rsid w:val="006D0A4B"/>
    <w:rPr>
      <w:rFonts w:ascii="Times New Roman" w:eastAsia="Times New Roman" w:hAnsi="Times New Roman"/>
      <w:kern w:val="0"/>
      <w:lang w:val="es-ES" w:eastAsia="es-ES"/>
      <w14:ligatures w14:val="none"/>
    </w:rPr>
  </w:style>
  <w:style w:type="paragraph" w:styleId="BodyTextIndent3">
    <w:name w:val="Body Text Indent 3"/>
    <w:basedOn w:val="Normal"/>
    <w:link w:val="BodyTextIndent3Char"/>
    <w:uiPriority w:val="99"/>
    <w:semiHidden/>
    <w:unhideWhenUsed/>
    <w:rsid w:val="005B0E9A"/>
    <w:pPr>
      <w:spacing w:after="120"/>
      <w:ind w:left="360"/>
    </w:pPr>
  </w:style>
  <w:style w:type="character" w:customStyle="1" w:styleId="BodyTextIndent3Char">
    <w:name w:val="Body Text Indent 3 Char"/>
    <w:basedOn w:val="DefaultParagraphFont"/>
    <w:link w:val="BodyTextIndent3"/>
    <w:uiPriority w:val="99"/>
    <w:semiHidden/>
    <w:rsid w:val="005B0E9A"/>
    <w:rPr>
      <w:lang w:val="es-ES_tradnl"/>
    </w:rPr>
  </w:style>
  <w:style w:type="character" w:customStyle="1" w:styleId="Heading1Char">
    <w:name w:val="Heading 1 Char"/>
    <w:basedOn w:val="DefaultParagraphFont"/>
    <w:link w:val="Heading1"/>
    <w:uiPriority w:val="9"/>
    <w:rsid w:val="00274B2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274B2F"/>
    <w:pPr>
      <w:outlineLvl w:val="9"/>
    </w:pPr>
  </w:style>
  <w:style w:type="paragraph" w:styleId="TOC1">
    <w:name w:val="toc 1"/>
    <w:basedOn w:val="Normal"/>
    <w:next w:val="Normal"/>
    <w:autoRedefine/>
    <w:uiPriority w:val="39"/>
    <w:unhideWhenUsed/>
    <w:rsid w:val="00274B2F"/>
    <w:pPr>
      <w:spacing w:before="120"/>
    </w:pPr>
    <w:rPr>
      <w:rFonts w:cstheme="minorHAnsi"/>
      <w:b/>
      <w:bCs/>
      <w:i/>
      <w:iCs/>
    </w:rPr>
  </w:style>
  <w:style w:type="paragraph" w:styleId="TOC2">
    <w:name w:val="toc 2"/>
    <w:basedOn w:val="Normal"/>
    <w:next w:val="Normal"/>
    <w:autoRedefine/>
    <w:uiPriority w:val="39"/>
    <w:unhideWhenUsed/>
    <w:rsid w:val="00274B2F"/>
    <w:pPr>
      <w:spacing w:before="120"/>
      <w:ind w:left="160"/>
    </w:pPr>
    <w:rPr>
      <w:rFonts w:cstheme="minorHAnsi"/>
      <w:b/>
      <w:bCs/>
      <w:sz w:val="22"/>
      <w:szCs w:val="22"/>
    </w:rPr>
  </w:style>
  <w:style w:type="paragraph" w:styleId="TOC3">
    <w:name w:val="toc 3"/>
    <w:basedOn w:val="Normal"/>
    <w:next w:val="Normal"/>
    <w:autoRedefine/>
    <w:uiPriority w:val="39"/>
    <w:unhideWhenUsed/>
    <w:rsid w:val="00274B2F"/>
    <w:pPr>
      <w:ind w:left="320"/>
    </w:pPr>
    <w:rPr>
      <w:rFonts w:cstheme="minorHAnsi"/>
      <w:sz w:val="20"/>
      <w:szCs w:val="20"/>
    </w:rPr>
  </w:style>
  <w:style w:type="paragraph" w:styleId="TOC4">
    <w:name w:val="toc 4"/>
    <w:basedOn w:val="Normal"/>
    <w:next w:val="Normal"/>
    <w:autoRedefine/>
    <w:uiPriority w:val="39"/>
    <w:unhideWhenUsed/>
    <w:rsid w:val="00274B2F"/>
    <w:pPr>
      <w:ind w:left="480"/>
    </w:pPr>
    <w:rPr>
      <w:rFonts w:cstheme="minorHAnsi"/>
      <w:sz w:val="20"/>
      <w:szCs w:val="20"/>
    </w:rPr>
  </w:style>
  <w:style w:type="paragraph" w:styleId="TOC5">
    <w:name w:val="toc 5"/>
    <w:basedOn w:val="Normal"/>
    <w:next w:val="Normal"/>
    <w:autoRedefine/>
    <w:uiPriority w:val="39"/>
    <w:unhideWhenUsed/>
    <w:rsid w:val="00274B2F"/>
    <w:pPr>
      <w:ind w:left="640"/>
    </w:pPr>
    <w:rPr>
      <w:rFonts w:cstheme="minorHAnsi"/>
      <w:sz w:val="20"/>
      <w:szCs w:val="20"/>
    </w:rPr>
  </w:style>
  <w:style w:type="paragraph" w:styleId="TOC6">
    <w:name w:val="toc 6"/>
    <w:basedOn w:val="Normal"/>
    <w:next w:val="Normal"/>
    <w:autoRedefine/>
    <w:uiPriority w:val="39"/>
    <w:unhideWhenUsed/>
    <w:rsid w:val="00274B2F"/>
    <w:pPr>
      <w:ind w:left="800"/>
    </w:pPr>
    <w:rPr>
      <w:rFonts w:cstheme="minorHAnsi"/>
      <w:sz w:val="20"/>
      <w:szCs w:val="20"/>
    </w:rPr>
  </w:style>
  <w:style w:type="paragraph" w:styleId="TOC7">
    <w:name w:val="toc 7"/>
    <w:basedOn w:val="Normal"/>
    <w:next w:val="Normal"/>
    <w:autoRedefine/>
    <w:uiPriority w:val="39"/>
    <w:unhideWhenUsed/>
    <w:rsid w:val="00274B2F"/>
    <w:pPr>
      <w:ind w:left="960"/>
    </w:pPr>
    <w:rPr>
      <w:rFonts w:cstheme="minorHAnsi"/>
      <w:sz w:val="20"/>
      <w:szCs w:val="20"/>
    </w:rPr>
  </w:style>
  <w:style w:type="paragraph" w:styleId="TOC8">
    <w:name w:val="toc 8"/>
    <w:basedOn w:val="Normal"/>
    <w:next w:val="Normal"/>
    <w:autoRedefine/>
    <w:uiPriority w:val="39"/>
    <w:unhideWhenUsed/>
    <w:rsid w:val="00274B2F"/>
    <w:pPr>
      <w:ind w:left="1120"/>
    </w:pPr>
    <w:rPr>
      <w:rFonts w:cstheme="minorHAnsi"/>
      <w:sz w:val="20"/>
      <w:szCs w:val="20"/>
    </w:rPr>
  </w:style>
  <w:style w:type="paragraph" w:styleId="TOC9">
    <w:name w:val="toc 9"/>
    <w:basedOn w:val="Normal"/>
    <w:next w:val="Normal"/>
    <w:autoRedefine/>
    <w:uiPriority w:val="39"/>
    <w:unhideWhenUsed/>
    <w:rsid w:val="00274B2F"/>
    <w:pPr>
      <w:ind w:left="1280"/>
    </w:pPr>
    <w:rPr>
      <w:rFonts w:cstheme="minorHAnsi"/>
      <w:sz w:val="20"/>
      <w:szCs w:val="20"/>
    </w:rPr>
  </w:style>
  <w:style w:type="character" w:customStyle="1" w:styleId="Heading2Char">
    <w:name w:val="Heading 2 Char"/>
    <w:basedOn w:val="DefaultParagraphFont"/>
    <w:link w:val="Heading2"/>
    <w:uiPriority w:val="9"/>
    <w:rsid w:val="005D38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79F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891">
      <w:bodyDiv w:val="1"/>
      <w:marLeft w:val="0"/>
      <w:marRight w:val="0"/>
      <w:marTop w:val="0"/>
      <w:marBottom w:val="0"/>
      <w:divBdr>
        <w:top w:val="none" w:sz="0" w:space="0" w:color="auto"/>
        <w:left w:val="none" w:sz="0" w:space="0" w:color="auto"/>
        <w:bottom w:val="none" w:sz="0" w:space="0" w:color="auto"/>
        <w:right w:val="none" w:sz="0" w:space="0" w:color="auto"/>
      </w:divBdr>
      <w:divsChild>
        <w:div w:id="274556798">
          <w:marLeft w:val="0"/>
          <w:marRight w:val="0"/>
          <w:marTop w:val="0"/>
          <w:marBottom w:val="0"/>
          <w:divBdr>
            <w:top w:val="none" w:sz="0" w:space="0" w:color="auto"/>
            <w:left w:val="none" w:sz="0" w:space="0" w:color="auto"/>
            <w:bottom w:val="none" w:sz="0" w:space="0" w:color="auto"/>
            <w:right w:val="none" w:sz="0" w:space="0" w:color="auto"/>
          </w:divBdr>
          <w:divsChild>
            <w:div w:id="139159119">
              <w:marLeft w:val="0"/>
              <w:marRight w:val="0"/>
              <w:marTop w:val="0"/>
              <w:marBottom w:val="0"/>
              <w:divBdr>
                <w:top w:val="none" w:sz="0" w:space="0" w:color="auto"/>
                <w:left w:val="none" w:sz="0" w:space="0" w:color="auto"/>
                <w:bottom w:val="none" w:sz="0" w:space="0" w:color="auto"/>
                <w:right w:val="none" w:sz="0" w:space="0" w:color="auto"/>
              </w:divBdr>
              <w:divsChild>
                <w:div w:id="5730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951">
      <w:bodyDiv w:val="1"/>
      <w:marLeft w:val="0"/>
      <w:marRight w:val="0"/>
      <w:marTop w:val="0"/>
      <w:marBottom w:val="0"/>
      <w:divBdr>
        <w:top w:val="none" w:sz="0" w:space="0" w:color="auto"/>
        <w:left w:val="none" w:sz="0" w:space="0" w:color="auto"/>
        <w:bottom w:val="none" w:sz="0" w:space="0" w:color="auto"/>
        <w:right w:val="none" w:sz="0" w:space="0" w:color="auto"/>
      </w:divBdr>
      <w:divsChild>
        <w:div w:id="1178276788">
          <w:marLeft w:val="0"/>
          <w:marRight w:val="0"/>
          <w:marTop w:val="0"/>
          <w:marBottom w:val="0"/>
          <w:divBdr>
            <w:top w:val="none" w:sz="0" w:space="0" w:color="auto"/>
            <w:left w:val="none" w:sz="0" w:space="0" w:color="auto"/>
            <w:bottom w:val="none" w:sz="0" w:space="0" w:color="auto"/>
            <w:right w:val="none" w:sz="0" w:space="0" w:color="auto"/>
          </w:divBdr>
          <w:divsChild>
            <w:div w:id="760104576">
              <w:marLeft w:val="0"/>
              <w:marRight w:val="0"/>
              <w:marTop w:val="0"/>
              <w:marBottom w:val="0"/>
              <w:divBdr>
                <w:top w:val="none" w:sz="0" w:space="0" w:color="auto"/>
                <w:left w:val="none" w:sz="0" w:space="0" w:color="auto"/>
                <w:bottom w:val="none" w:sz="0" w:space="0" w:color="auto"/>
                <w:right w:val="none" w:sz="0" w:space="0" w:color="auto"/>
              </w:divBdr>
              <w:divsChild>
                <w:div w:id="10192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8914">
      <w:bodyDiv w:val="1"/>
      <w:marLeft w:val="0"/>
      <w:marRight w:val="0"/>
      <w:marTop w:val="0"/>
      <w:marBottom w:val="0"/>
      <w:divBdr>
        <w:top w:val="none" w:sz="0" w:space="0" w:color="auto"/>
        <w:left w:val="none" w:sz="0" w:space="0" w:color="auto"/>
        <w:bottom w:val="none" w:sz="0" w:space="0" w:color="auto"/>
        <w:right w:val="none" w:sz="0" w:space="0" w:color="auto"/>
      </w:divBdr>
      <w:divsChild>
        <w:div w:id="325284632">
          <w:marLeft w:val="0"/>
          <w:marRight w:val="0"/>
          <w:marTop w:val="0"/>
          <w:marBottom w:val="0"/>
          <w:divBdr>
            <w:top w:val="none" w:sz="0" w:space="0" w:color="auto"/>
            <w:left w:val="none" w:sz="0" w:space="0" w:color="auto"/>
            <w:bottom w:val="none" w:sz="0" w:space="0" w:color="auto"/>
            <w:right w:val="none" w:sz="0" w:space="0" w:color="auto"/>
          </w:divBdr>
          <w:divsChild>
            <w:div w:id="1048913536">
              <w:marLeft w:val="0"/>
              <w:marRight w:val="0"/>
              <w:marTop w:val="0"/>
              <w:marBottom w:val="0"/>
              <w:divBdr>
                <w:top w:val="none" w:sz="0" w:space="0" w:color="auto"/>
                <w:left w:val="none" w:sz="0" w:space="0" w:color="auto"/>
                <w:bottom w:val="none" w:sz="0" w:space="0" w:color="auto"/>
                <w:right w:val="none" w:sz="0" w:space="0" w:color="auto"/>
              </w:divBdr>
              <w:divsChild>
                <w:div w:id="6184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7345">
      <w:bodyDiv w:val="1"/>
      <w:marLeft w:val="0"/>
      <w:marRight w:val="0"/>
      <w:marTop w:val="0"/>
      <w:marBottom w:val="0"/>
      <w:divBdr>
        <w:top w:val="none" w:sz="0" w:space="0" w:color="auto"/>
        <w:left w:val="none" w:sz="0" w:space="0" w:color="auto"/>
        <w:bottom w:val="none" w:sz="0" w:space="0" w:color="auto"/>
        <w:right w:val="none" w:sz="0" w:space="0" w:color="auto"/>
      </w:divBdr>
      <w:divsChild>
        <w:div w:id="240255216">
          <w:marLeft w:val="0"/>
          <w:marRight w:val="0"/>
          <w:marTop w:val="0"/>
          <w:marBottom w:val="0"/>
          <w:divBdr>
            <w:top w:val="none" w:sz="0" w:space="0" w:color="auto"/>
            <w:left w:val="none" w:sz="0" w:space="0" w:color="auto"/>
            <w:bottom w:val="none" w:sz="0" w:space="0" w:color="auto"/>
            <w:right w:val="none" w:sz="0" w:space="0" w:color="auto"/>
          </w:divBdr>
          <w:divsChild>
            <w:div w:id="1712612282">
              <w:marLeft w:val="0"/>
              <w:marRight w:val="0"/>
              <w:marTop w:val="0"/>
              <w:marBottom w:val="0"/>
              <w:divBdr>
                <w:top w:val="none" w:sz="0" w:space="0" w:color="auto"/>
                <w:left w:val="none" w:sz="0" w:space="0" w:color="auto"/>
                <w:bottom w:val="none" w:sz="0" w:space="0" w:color="auto"/>
                <w:right w:val="none" w:sz="0" w:space="0" w:color="auto"/>
              </w:divBdr>
              <w:divsChild>
                <w:div w:id="169727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2279">
      <w:bodyDiv w:val="1"/>
      <w:marLeft w:val="0"/>
      <w:marRight w:val="0"/>
      <w:marTop w:val="0"/>
      <w:marBottom w:val="0"/>
      <w:divBdr>
        <w:top w:val="none" w:sz="0" w:space="0" w:color="auto"/>
        <w:left w:val="none" w:sz="0" w:space="0" w:color="auto"/>
        <w:bottom w:val="none" w:sz="0" w:space="0" w:color="auto"/>
        <w:right w:val="none" w:sz="0" w:space="0" w:color="auto"/>
      </w:divBdr>
      <w:divsChild>
        <w:div w:id="640158931">
          <w:marLeft w:val="0"/>
          <w:marRight w:val="0"/>
          <w:marTop w:val="0"/>
          <w:marBottom w:val="0"/>
          <w:divBdr>
            <w:top w:val="none" w:sz="0" w:space="0" w:color="auto"/>
            <w:left w:val="none" w:sz="0" w:space="0" w:color="auto"/>
            <w:bottom w:val="none" w:sz="0" w:space="0" w:color="auto"/>
            <w:right w:val="none" w:sz="0" w:space="0" w:color="auto"/>
          </w:divBdr>
          <w:divsChild>
            <w:div w:id="206264107">
              <w:marLeft w:val="0"/>
              <w:marRight w:val="0"/>
              <w:marTop w:val="0"/>
              <w:marBottom w:val="0"/>
              <w:divBdr>
                <w:top w:val="none" w:sz="0" w:space="0" w:color="auto"/>
                <w:left w:val="none" w:sz="0" w:space="0" w:color="auto"/>
                <w:bottom w:val="none" w:sz="0" w:space="0" w:color="auto"/>
                <w:right w:val="none" w:sz="0" w:space="0" w:color="auto"/>
              </w:divBdr>
              <w:divsChild>
                <w:div w:id="9598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0733">
      <w:bodyDiv w:val="1"/>
      <w:marLeft w:val="0"/>
      <w:marRight w:val="0"/>
      <w:marTop w:val="0"/>
      <w:marBottom w:val="0"/>
      <w:divBdr>
        <w:top w:val="none" w:sz="0" w:space="0" w:color="auto"/>
        <w:left w:val="none" w:sz="0" w:space="0" w:color="auto"/>
        <w:bottom w:val="none" w:sz="0" w:space="0" w:color="auto"/>
        <w:right w:val="none" w:sz="0" w:space="0" w:color="auto"/>
      </w:divBdr>
      <w:divsChild>
        <w:div w:id="2016761882">
          <w:marLeft w:val="0"/>
          <w:marRight w:val="0"/>
          <w:marTop w:val="0"/>
          <w:marBottom w:val="0"/>
          <w:divBdr>
            <w:top w:val="none" w:sz="0" w:space="0" w:color="auto"/>
            <w:left w:val="none" w:sz="0" w:space="0" w:color="auto"/>
            <w:bottom w:val="none" w:sz="0" w:space="0" w:color="auto"/>
            <w:right w:val="none" w:sz="0" w:space="0" w:color="auto"/>
          </w:divBdr>
          <w:divsChild>
            <w:div w:id="1350333494">
              <w:marLeft w:val="0"/>
              <w:marRight w:val="0"/>
              <w:marTop w:val="0"/>
              <w:marBottom w:val="0"/>
              <w:divBdr>
                <w:top w:val="none" w:sz="0" w:space="0" w:color="auto"/>
                <w:left w:val="none" w:sz="0" w:space="0" w:color="auto"/>
                <w:bottom w:val="none" w:sz="0" w:space="0" w:color="auto"/>
                <w:right w:val="none" w:sz="0" w:space="0" w:color="auto"/>
              </w:divBdr>
              <w:divsChild>
                <w:div w:id="21355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8730">
      <w:bodyDiv w:val="1"/>
      <w:marLeft w:val="0"/>
      <w:marRight w:val="0"/>
      <w:marTop w:val="0"/>
      <w:marBottom w:val="0"/>
      <w:divBdr>
        <w:top w:val="none" w:sz="0" w:space="0" w:color="auto"/>
        <w:left w:val="none" w:sz="0" w:space="0" w:color="auto"/>
        <w:bottom w:val="none" w:sz="0" w:space="0" w:color="auto"/>
        <w:right w:val="none" w:sz="0" w:space="0" w:color="auto"/>
      </w:divBdr>
      <w:divsChild>
        <w:div w:id="518928294">
          <w:marLeft w:val="0"/>
          <w:marRight w:val="0"/>
          <w:marTop w:val="0"/>
          <w:marBottom w:val="0"/>
          <w:divBdr>
            <w:top w:val="none" w:sz="0" w:space="0" w:color="auto"/>
            <w:left w:val="none" w:sz="0" w:space="0" w:color="auto"/>
            <w:bottom w:val="none" w:sz="0" w:space="0" w:color="auto"/>
            <w:right w:val="none" w:sz="0" w:space="0" w:color="auto"/>
          </w:divBdr>
          <w:divsChild>
            <w:div w:id="668365853">
              <w:marLeft w:val="0"/>
              <w:marRight w:val="0"/>
              <w:marTop w:val="0"/>
              <w:marBottom w:val="0"/>
              <w:divBdr>
                <w:top w:val="none" w:sz="0" w:space="0" w:color="auto"/>
                <w:left w:val="none" w:sz="0" w:space="0" w:color="auto"/>
                <w:bottom w:val="none" w:sz="0" w:space="0" w:color="auto"/>
                <w:right w:val="none" w:sz="0" w:space="0" w:color="auto"/>
              </w:divBdr>
              <w:divsChild>
                <w:div w:id="11788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3893">
      <w:bodyDiv w:val="1"/>
      <w:marLeft w:val="0"/>
      <w:marRight w:val="0"/>
      <w:marTop w:val="0"/>
      <w:marBottom w:val="0"/>
      <w:divBdr>
        <w:top w:val="none" w:sz="0" w:space="0" w:color="auto"/>
        <w:left w:val="none" w:sz="0" w:space="0" w:color="auto"/>
        <w:bottom w:val="none" w:sz="0" w:space="0" w:color="auto"/>
        <w:right w:val="none" w:sz="0" w:space="0" w:color="auto"/>
      </w:divBdr>
      <w:divsChild>
        <w:div w:id="934048736">
          <w:marLeft w:val="0"/>
          <w:marRight w:val="0"/>
          <w:marTop w:val="0"/>
          <w:marBottom w:val="0"/>
          <w:divBdr>
            <w:top w:val="none" w:sz="0" w:space="0" w:color="auto"/>
            <w:left w:val="none" w:sz="0" w:space="0" w:color="auto"/>
            <w:bottom w:val="none" w:sz="0" w:space="0" w:color="auto"/>
            <w:right w:val="none" w:sz="0" w:space="0" w:color="auto"/>
          </w:divBdr>
          <w:divsChild>
            <w:div w:id="191189760">
              <w:marLeft w:val="0"/>
              <w:marRight w:val="0"/>
              <w:marTop w:val="0"/>
              <w:marBottom w:val="0"/>
              <w:divBdr>
                <w:top w:val="none" w:sz="0" w:space="0" w:color="auto"/>
                <w:left w:val="none" w:sz="0" w:space="0" w:color="auto"/>
                <w:bottom w:val="none" w:sz="0" w:space="0" w:color="auto"/>
                <w:right w:val="none" w:sz="0" w:space="0" w:color="auto"/>
              </w:divBdr>
              <w:divsChild>
                <w:div w:id="3440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1363">
      <w:bodyDiv w:val="1"/>
      <w:marLeft w:val="0"/>
      <w:marRight w:val="0"/>
      <w:marTop w:val="0"/>
      <w:marBottom w:val="0"/>
      <w:divBdr>
        <w:top w:val="none" w:sz="0" w:space="0" w:color="auto"/>
        <w:left w:val="none" w:sz="0" w:space="0" w:color="auto"/>
        <w:bottom w:val="none" w:sz="0" w:space="0" w:color="auto"/>
        <w:right w:val="none" w:sz="0" w:space="0" w:color="auto"/>
      </w:divBdr>
      <w:divsChild>
        <w:div w:id="44330439">
          <w:marLeft w:val="0"/>
          <w:marRight w:val="0"/>
          <w:marTop w:val="0"/>
          <w:marBottom w:val="0"/>
          <w:divBdr>
            <w:top w:val="none" w:sz="0" w:space="0" w:color="auto"/>
            <w:left w:val="none" w:sz="0" w:space="0" w:color="auto"/>
            <w:bottom w:val="none" w:sz="0" w:space="0" w:color="auto"/>
            <w:right w:val="none" w:sz="0" w:space="0" w:color="auto"/>
          </w:divBdr>
          <w:divsChild>
            <w:div w:id="1011495252">
              <w:marLeft w:val="0"/>
              <w:marRight w:val="0"/>
              <w:marTop w:val="0"/>
              <w:marBottom w:val="0"/>
              <w:divBdr>
                <w:top w:val="none" w:sz="0" w:space="0" w:color="auto"/>
                <w:left w:val="none" w:sz="0" w:space="0" w:color="auto"/>
                <w:bottom w:val="none" w:sz="0" w:space="0" w:color="auto"/>
                <w:right w:val="none" w:sz="0" w:space="0" w:color="auto"/>
              </w:divBdr>
              <w:divsChild>
                <w:div w:id="21298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2816">
      <w:bodyDiv w:val="1"/>
      <w:marLeft w:val="0"/>
      <w:marRight w:val="0"/>
      <w:marTop w:val="0"/>
      <w:marBottom w:val="0"/>
      <w:divBdr>
        <w:top w:val="none" w:sz="0" w:space="0" w:color="auto"/>
        <w:left w:val="none" w:sz="0" w:space="0" w:color="auto"/>
        <w:bottom w:val="none" w:sz="0" w:space="0" w:color="auto"/>
        <w:right w:val="none" w:sz="0" w:space="0" w:color="auto"/>
      </w:divBdr>
      <w:divsChild>
        <w:div w:id="527523540">
          <w:marLeft w:val="0"/>
          <w:marRight w:val="0"/>
          <w:marTop w:val="0"/>
          <w:marBottom w:val="0"/>
          <w:divBdr>
            <w:top w:val="none" w:sz="0" w:space="0" w:color="auto"/>
            <w:left w:val="none" w:sz="0" w:space="0" w:color="auto"/>
            <w:bottom w:val="none" w:sz="0" w:space="0" w:color="auto"/>
            <w:right w:val="none" w:sz="0" w:space="0" w:color="auto"/>
          </w:divBdr>
          <w:divsChild>
            <w:div w:id="399711335">
              <w:marLeft w:val="0"/>
              <w:marRight w:val="0"/>
              <w:marTop w:val="0"/>
              <w:marBottom w:val="0"/>
              <w:divBdr>
                <w:top w:val="none" w:sz="0" w:space="0" w:color="auto"/>
                <w:left w:val="none" w:sz="0" w:space="0" w:color="auto"/>
                <w:bottom w:val="none" w:sz="0" w:space="0" w:color="auto"/>
                <w:right w:val="none" w:sz="0" w:space="0" w:color="auto"/>
              </w:divBdr>
              <w:divsChild>
                <w:div w:id="13958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1900">
      <w:bodyDiv w:val="1"/>
      <w:marLeft w:val="0"/>
      <w:marRight w:val="0"/>
      <w:marTop w:val="0"/>
      <w:marBottom w:val="0"/>
      <w:divBdr>
        <w:top w:val="none" w:sz="0" w:space="0" w:color="auto"/>
        <w:left w:val="none" w:sz="0" w:space="0" w:color="auto"/>
        <w:bottom w:val="none" w:sz="0" w:space="0" w:color="auto"/>
        <w:right w:val="none" w:sz="0" w:space="0" w:color="auto"/>
      </w:divBdr>
      <w:divsChild>
        <w:div w:id="76446282">
          <w:marLeft w:val="0"/>
          <w:marRight w:val="0"/>
          <w:marTop w:val="0"/>
          <w:marBottom w:val="0"/>
          <w:divBdr>
            <w:top w:val="none" w:sz="0" w:space="0" w:color="auto"/>
            <w:left w:val="none" w:sz="0" w:space="0" w:color="auto"/>
            <w:bottom w:val="none" w:sz="0" w:space="0" w:color="auto"/>
            <w:right w:val="none" w:sz="0" w:space="0" w:color="auto"/>
          </w:divBdr>
          <w:divsChild>
            <w:div w:id="1179194336">
              <w:marLeft w:val="0"/>
              <w:marRight w:val="0"/>
              <w:marTop w:val="0"/>
              <w:marBottom w:val="0"/>
              <w:divBdr>
                <w:top w:val="none" w:sz="0" w:space="0" w:color="auto"/>
                <w:left w:val="none" w:sz="0" w:space="0" w:color="auto"/>
                <w:bottom w:val="none" w:sz="0" w:space="0" w:color="auto"/>
                <w:right w:val="none" w:sz="0" w:space="0" w:color="auto"/>
              </w:divBdr>
              <w:divsChild>
                <w:div w:id="6038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2454">
      <w:bodyDiv w:val="1"/>
      <w:marLeft w:val="0"/>
      <w:marRight w:val="0"/>
      <w:marTop w:val="0"/>
      <w:marBottom w:val="0"/>
      <w:divBdr>
        <w:top w:val="none" w:sz="0" w:space="0" w:color="auto"/>
        <w:left w:val="none" w:sz="0" w:space="0" w:color="auto"/>
        <w:bottom w:val="none" w:sz="0" w:space="0" w:color="auto"/>
        <w:right w:val="none" w:sz="0" w:space="0" w:color="auto"/>
      </w:divBdr>
      <w:divsChild>
        <w:div w:id="1642417701">
          <w:marLeft w:val="0"/>
          <w:marRight w:val="0"/>
          <w:marTop w:val="0"/>
          <w:marBottom w:val="0"/>
          <w:divBdr>
            <w:top w:val="none" w:sz="0" w:space="0" w:color="auto"/>
            <w:left w:val="none" w:sz="0" w:space="0" w:color="auto"/>
            <w:bottom w:val="none" w:sz="0" w:space="0" w:color="auto"/>
            <w:right w:val="none" w:sz="0" w:space="0" w:color="auto"/>
          </w:divBdr>
          <w:divsChild>
            <w:div w:id="1590849449">
              <w:marLeft w:val="0"/>
              <w:marRight w:val="0"/>
              <w:marTop w:val="0"/>
              <w:marBottom w:val="0"/>
              <w:divBdr>
                <w:top w:val="none" w:sz="0" w:space="0" w:color="auto"/>
                <w:left w:val="none" w:sz="0" w:space="0" w:color="auto"/>
                <w:bottom w:val="none" w:sz="0" w:space="0" w:color="auto"/>
                <w:right w:val="none" w:sz="0" w:space="0" w:color="auto"/>
              </w:divBdr>
              <w:divsChild>
                <w:div w:id="9545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9189">
      <w:bodyDiv w:val="1"/>
      <w:marLeft w:val="0"/>
      <w:marRight w:val="0"/>
      <w:marTop w:val="0"/>
      <w:marBottom w:val="0"/>
      <w:divBdr>
        <w:top w:val="none" w:sz="0" w:space="0" w:color="auto"/>
        <w:left w:val="none" w:sz="0" w:space="0" w:color="auto"/>
        <w:bottom w:val="none" w:sz="0" w:space="0" w:color="auto"/>
        <w:right w:val="none" w:sz="0" w:space="0" w:color="auto"/>
      </w:divBdr>
      <w:divsChild>
        <w:div w:id="1478111722">
          <w:marLeft w:val="0"/>
          <w:marRight w:val="0"/>
          <w:marTop w:val="0"/>
          <w:marBottom w:val="0"/>
          <w:divBdr>
            <w:top w:val="none" w:sz="0" w:space="0" w:color="auto"/>
            <w:left w:val="none" w:sz="0" w:space="0" w:color="auto"/>
            <w:bottom w:val="none" w:sz="0" w:space="0" w:color="auto"/>
            <w:right w:val="none" w:sz="0" w:space="0" w:color="auto"/>
          </w:divBdr>
          <w:divsChild>
            <w:div w:id="210922182">
              <w:marLeft w:val="0"/>
              <w:marRight w:val="0"/>
              <w:marTop w:val="0"/>
              <w:marBottom w:val="0"/>
              <w:divBdr>
                <w:top w:val="none" w:sz="0" w:space="0" w:color="auto"/>
                <w:left w:val="none" w:sz="0" w:space="0" w:color="auto"/>
                <w:bottom w:val="none" w:sz="0" w:space="0" w:color="auto"/>
                <w:right w:val="none" w:sz="0" w:space="0" w:color="auto"/>
              </w:divBdr>
              <w:divsChild>
                <w:div w:id="13696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7969">
      <w:bodyDiv w:val="1"/>
      <w:marLeft w:val="0"/>
      <w:marRight w:val="0"/>
      <w:marTop w:val="0"/>
      <w:marBottom w:val="0"/>
      <w:divBdr>
        <w:top w:val="none" w:sz="0" w:space="0" w:color="auto"/>
        <w:left w:val="none" w:sz="0" w:space="0" w:color="auto"/>
        <w:bottom w:val="none" w:sz="0" w:space="0" w:color="auto"/>
        <w:right w:val="none" w:sz="0" w:space="0" w:color="auto"/>
      </w:divBdr>
      <w:divsChild>
        <w:div w:id="358630448">
          <w:marLeft w:val="0"/>
          <w:marRight w:val="0"/>
          <w:marTop w:val="0"/>
          <w:marBottom w:val="0"/>
          <w:divBdr>
            <w:top w:val="none" w:sz="0" w:space="0" w:color="auto"/>
            <w:left w:val="none" w:sz="0" w:space="0" w:color="auto"/>
            <w:bottom w:val="none" w:sz="0" w:space="0" w:color="auto"/>
            <w:right w:val="none" w:sz="0" w:space="0" w:color="auto"/>
          </w:divBdr>
          <w:divsChild>
            <w:div w:id="337121428">
              <w:marLeft w:val="0"/>
              <w:marRight w:val="0"/>
              <w:marTop w:val="0"/>
              <w:marBottom w:val="0"/>
              <w:divBdr>
                <w:top w:val="none" w:sz="0" w:space="0" w:color="auto"/>
                <w:left w:val="none" w:sz="0" w:space="0" w:color="auto"/>
                <w:bottom w:val="none" w:sz="0" w:space="0" w:color="auto"/>
                <w:right w:val="none" w:sz="0" w:space="0" w:color="auto"/>
              </w:divBdr>
              <w:divsChild>
                <w:div w:id="6412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6051">
      <w:bodyDiv w:val="1"/>
      <w:marLeft w:val="0"/>
      <w:marRight w:val="0"/>
      <w:marTop w:val="0"/>
      <w:marBottom w:val="0"/>
      <w:divBdr>
        <w:top w:val="none" w:sz="0" w:space="0" w:color="auto"/>
        <w:left w:val="none" w:sz="0" w:space="0" w:color="auto"/>
        <w:bottom w:val="none" w:sz="0" w:space="0" w:color="auto"/>
        <w:right w:val="none" w:sz="0" w:space="0" w:color="auto"/>
      </w:divBdr>
      <w:divsChild>
        <w:div w:id="1304197038">
          <w:marLeft w:val="0"/>
          <w:marRight w:val="0"/>
          <w:marTop w:val="0"/>
          <w:marBottom w:val="0"/>
          <w:divBdr>
            <w:top w:val="none" w:sz="0" w:space="0" w:color="auto"/>
            <w:left w:val="none" w:sz="0" w:space="0" w:color="auto"/>
            <w:bottom w:val="none" w:sz="0" w:space="0" w:color="auto"/>
            <w:right w:val="none" w:sz="0" w:space="0" w:color="auto"/>
          </w:divBdr>
          <w:divsChild>
            <w:div w:id="1692801525">
              <w:marLeft w:val="0"/>
              <w:marRight w:val="0"/>
              <w:marTop w:val="0"/>
              <w:marBottom w:val="0"/>
              <w:divBdr>
                <w:top w:val="none" w:sz="0" w:space="0" w:color="auto"/>
                <w:left w:val="none" w:sz="0" w:space="0" w:color="auto"/>
                <w:bottom w:val="none" w:sz="0" w:space="0" w:color="auto"/>
                <w:right w:val="none" w:sz="0" w:space="0" w:color="auto"/>
              </w:divBdr>
              <w:divsChild>
                <w:div w:id="13921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5907">
      <w:bodyDiv w:val="1"/>
      <w:marLeft w:val="0"/>
      <w:marRight w:val="0"/>
      <w:marTop w:val="0"/>
      <w:marBottom w:val="0"/>
      <w:divBdr>
        <w:top w:val="none" w:sz="0" w:space="0" w:color="auto"/>
        <w:left w:val="none" w:sz="0" w:space="0" w:color="auto"/>
        <w:bottom w:val="none" w:sz="0" w:space="0" w:color="auto"/>
        <w:right w:val="none" w:sz="0" w:space="0" w:color="auto"/>
      </w:divBdr>
      <w:divsChild>
        <w:div w:id="1036924618">
          <w:marLeft w:val="0"/>
          <w:marRight w:val="0"/>
          <w:marTop w:val="0"/>
          <w:marBottom w:val="0"/>
          <w:divBdr>
            <w:top w:val="none" w:sz="0" w:space="0" w:color="auto"/>
            <w:left w:val="none" w:sz="0" w:space="0" w:color="auto"/>
            <w:bottom w:val="none" w:sz="0" w:space="0" w:color="auto"/>
            <w:right w:val="none" w:sz="0" w:space="0" w:color="auto"/>
          </w:divBdr>
          <w:divsChild>
            <w:div w:id="224068877">
              <w:marLeft w:val="0"/>
              <w:marRight w:val="0"/>
              <w:marTop w:val="0"/>
              <w:marBottom w:val="0"/>
              <w:divBdr>
                <w:top w:val="none" w:sz="0" w:space="0" w:color="auto"/>
                <w:left w:val="none" w:sz="0" w:space="0" w:color="auto"/>
                <w:bottom w:val="none" w:sz="0" w:space="0" w:color="auto"/>
                <w:right w:val="none" w:sz="0" w:space="0" w:color="auto"/>
              </w:divBdr>
              <w:divsChild>
                <w:div w:id="210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4489">
      <w:bodyDiv w:val="1"/>
      <w:marLeft w:val="0"/>
      <w:marRight w:val="0"/>
      <w:marTop w:val="0"/>
      <w:marBottom w:val="0"/>
      <w:divBdr>
        <w:top w:val="none" w:sz="0" w:space="0" w:color="auto"/>
        <w:left w:val="none" w:sz="0" w:space="0" w:color="auto"/>
        <w:bottom w:val="none" w:sz="0" w:space="0" w:color="auto"/>
        <w:right w:val="none" w:sz="0" w:space="0" w:color="auto"/>
      </w:divBdr>
      <w:divsChild>
        <w:div w:id="1855731256">
          <w:marLeft w:val="0"/>
          <w:marRight w:val="0"/>
          <w:marTop w:val="0"/>
          <w:marBottom w:val="0"/>
          <w:divBdr>
            <w:top w:val="none" w:sz="0" w:space="0" w:color="auto"/>
            <w:left w:val="none" w:sz="0" w:space="0" w:color="auto"/>
            <w:bottom w:val="none" w:sz="0" w:space="0" w:color="auto"/>
            <w:right w:val="none" w:sz="0" w:space="0" w:color="auto"/>
          </w:divBdr>
          <w:divsChild>
            <w:div w:id="455149481">
              <w:marLeft w:val="0"/>
              <w:marRight w:val="0"/>
              <w:marTop w:val="0"/>
              <w:marBottom w:val="0"/>
              <w:divBdr>
                <w:top w:val="none" w:sz="0" w:space="0" w:color="auto"/>
                <w:left w:val="none" w:sz="0" w:space="0" w:color="auto"/>
                <w:bottom w:val="none" w:sz="0" w:space="0" w:color="auto"/>
                <w:right w:val="none" w:sz="0" w:space="0" w:color="auto"/>
              </w:divBdr>
              <w:divsChild>
                <w:div w:id="52699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1017">
      <w:bodyDiv w:val="1"/>
      <w:marLeft w:val="0"/>
      <w:marRight w:val="0"/>
      <w:marTop w:val="0"/>
      <w:marBottom w:val="0"/>
      <w:divBdr>
        <w:top w:val="none" w:sz="0" w:space="0" w:color="auto"/>
        <w:left w:val="none" w:sz="0" w:space="0" w:color="auto"/>
        <w:bottom w:val="none" w:sz="0" w:space="0" w:color="auto"/>
        <w:right w:val="none" w:sz="0" w:space="0" w:color="auto"/>
      </w:divBdr>
      <w:divsChild>
        <w:div w:id="1004477642">
          <w:marLeft w:val="0"/>
          <w:marRight w:val="0"/>
          <w:marTop w:val="0"/>
          <w:marBottom w:val="0"/>
          <w:divBdr>
            <w:top w:val="none" w:sz="0" w:space="0" w:color="auto"/>
            <w:left w:val="none" w:sz="0" w:space="0" w:color="auto"/>
            <w:bottom w:val="none" w:sz="0" w:space="0" w:color="auto"/>
            <w:right w:val="none" w:sz="0" w:space="0" w:color="auto"/>
          </w:divBdr>
          <w:divsChild>
            <w:div w:id="366418964">
              <w:marLeft w:val="0"/>
              <w:marRight w:val="0"/>
              <w:marTop w:val="0"/>
              <w:marBottom w:val="0"/>
              <w:divBdr>
                <w:top w:val="none" w:sz="0" w:space="0" w:color="auto"/>
                <w:left w:val="none" w:sz="0" w:space="0" w:color="auto"/>
                <w:bottom w:val="none" w:sz="0" w:space="0" w:color="auto"/>
                <w:right w:val="none" w:sz="0" w:space="0" w:color="auto"/>
              </w:divBdr>
              <w:divsChild>
                <w:div w:id="20824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5637">
      <w:bodyDiv w:val="1"/>
      <w:marLeft w:val="0"/>
      <w:marRight w:val="0"/>
      <w:marTop w:val="0"/>
      <w:marBottom w:val="0"/>
      <w:divBdr>
        <w:top w:val="none" w:sz="0" w:space="0" w:color="auto"/>
        <w:left w:val="none" w:sz="0" w:space="0" w:color="auto"/>
        <w:bottom w:val="none" w:sz="0" w:space="0" w:color="auto"/>
        <w:right w:val="none" w:sz="0" w:space="0" w:color="auto"/>
      </w:divBdr>
      <w:divsChild>
        <w:div w:id="579027095">
          <w:marLeft w:val="0"/>
          <w:marRight w:val="0"/>
          <w:marTop w:val="0"/>
          <w:marBottom w:val="0"/>
          <w:divBdr>
            <w:top w:val="none" w:sz="0" w:space="0" w:color="auto"/>
            <w:left w:val="none" w:sz="0" w:space="0" w:color="auto"/>
            <w:bottom w:val="none" w:sz="0" w:space="0" w:color="auto"/>
            <w:right w:val="none" w:sz="0" w:space="0" w:color="auto"/>
          </w:divBdr>
          <w:divsChild>
            <w:div w:id="165097563">
              <w:marLeft w:val="0"/>
              <w:marRight w:val="0"/>
              <w:marTop w:val="0"/>
              <w:marBottom w:val="0"/>
              <w:divBdr>
                <w:top w:val="none" w:sz="0" w:space="0" w:color="auto"/>
                <w:left w:val="none" w:sz="0" w:space="0" w:color="auto"/>
                <w:bottom w:val="none" w:sz="0" w:space="0" w:color="auto"/>
                <w:right w:val="none" w:sz="0" w:space="0" w:color="auto"/>
              </w:divBdr>
              <w:divsChild>
                <w:div w:id="7228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4523">
      <w:bodyDiv w:val="1"/>
      <w:marLeft w:val="0"/>
      <w:marRight w:val="0"/>
      <w:marTop w:val="0"/>
      <w:marBottom w:val="0"/>
      <w:divBdr>
        <w:top w:val="none" w:sz="0" w:space="0" w:color="auto"/>
        <w:left w:val="none" w:sz="0" w:space="0" w:color="auto"/>
        <w:bottom w:val="none" w:sz="0" w:space="0" w:color="auto"/>
        <w:right w:val="none" w:sz="0" w:space="0" w:color="auto"/>
      </w:divBdr>
    </w:div>
    <w:div w:id="150099537">
      <w:bodyDiv w:val="1"/>
      <w:marLeft w:val="0"/>
      <w:marRight w:val="0"/>
      <w:marTop w:val="0"/>
      <w:marBottom w:val="0"/>
      <w:divBdr>
        <w:top w:val="none" w:sz="0" w:space="0" w:color="auto"/>
        <w:left w:val="none" w:sz="0" w:space="0" w:color="auto"/>
        <w:bottom w:val="none" w:sz="0" w:space="0" w:color="auto"/>
        <w:right w:val="none" w:sz="0" w:space="0" w:color="auto"/>
      </w:divBdr>
      <w:divsChild>
        <w:div w:id="537594120">
          <w:marLeft w:val="0"/>
          <w:marRight w:val="0"/>
          <w:marTop w:val="0"/>
          <w:marBottom w:val="0"/>
          <w:divBdr>
            <w:top w:val="none" w:sz="0" w:space="0" w:color="auto"/>
            <w:left w:val="none" w:sz="0" w:space="0" w:color="auto"/>
            <w:bottom w:val="none" w:sz="0" w:space="0" w:color="auto"/>
            <w:right w:val="none" w:sz="0" w:space="0" w:color="auto"/>
          </w:divBdr>
          <w:divsChild>
            <w:div w:id="10766545">
              <w:marLeft w:val="0"/>
              <w:marRight w:val="0"/>
              <w:marTop w:val="0"/>
              <w:marBottom w:val="0"/>
              <w:divBdr>
                <w:top w:val="none" w:sz="0" w:space="0" w:color="auto"/>
                <w:left w:val="none" w:sz="0" w:space="0" w:color="auto"/>
                <w:bottom w:val="none" w:sz="0" w:space="0" w:color="auto"/>
                <w:right w:val="none" w:sz="0" w:space="0" w:color="auto"/>
              </w:divBdr>
              <w:divsChild>
                <w:div w:id="12778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3946">
      <w:bodyDiv w:val="1"/>
      <w:marLeft w:val="0"/>
      <w:marRight w:val="0"/>
      <w:marTop w:val="0"/>
      <w:marBottom w:val="0"/>
      <w:divBdr>
        <w:top w:val="none" w:sz="0" w:space="0" w:color="auto"/>
        <w:left w:val="none" w:sz="0" w:space="0" w:color="auto"/>
        <w:bottom w:val="none" w:sz="0" w:space="0" w:color="auto"/>
        <w:right w:val="none" w:sz="0" w:space="0" w:color="auto"/>
      </w:divBdr>
      <w:divsChild>
        <w:div w:id="1076897161">
          <w:marLeft w:val="0"/>
          <w:marRight w:val="0"/>
          <w:marTop w:val="0"/>
          <w:marBottom w:val="0"/>
          <w:divBdr>
            <w:top w:val="none" w:sz="0" w:space="0" w:color="auto"/>
            <w:left w:val="none" w:sz="0" w:space="0" w:color="auto"/>
            <w:bottom w:val="none" w:sz="0" w:space="0" w:color="auto"/>
            <w:right w:val="none" w:sz="0" w:space="0" w:color="auto"/>
          </w:divBdr>
          <w:divsChild>
            <w:div w:id="511532677">
              <w:marLeft w:val="0"/>
              <w:marRight w:val="0"/>
              <w:marTop w:val="0"/>
              <w:marBottom w:val="0"/>
              <w:divBdr>
                <w:top w:val="none" w:sz="0" w:space="0" w:color="auto"/>
                <w:left w:val="none" w:sz="0" w:space="0" w:color="auto"/>
                <w:bottom w:val="none" w:sz="0" w:space="0" w:color="auto"/>
                <w:right w:val="none" w:sz="0" w:space="0" w:color="auto"/>
              </w:divBdr>
              <w:divsChild>
                <w:div w:id="283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1078">
      <w:bodyDiv w:val="1"/>
      <w:marLeft w:val="0"/>
      <w:marRight w:val="0"/>
      <w:marTop w:val="0"/>
      <w:marBottom w:val="0"/>
      <w:divBdr>
        <w:top w:val="none" w:sz="0" w:space="0" w:color="auto"/>
        <w:left w:val="none" w:sz="0" w:space="0" w:color="auto"/>
        <w:bottom w:val="none" w:sz="0" w:space="0" w:color="auto"/>
        <w:right w:val="none" w:sz="0" w:space="0" w:color="auto"/>
      </w:divBdr>
      <w:divsChild>
        <w:div w:id="1778254325">
          <w:marLeft w:val="0"/>
          <w:marRight w:val="0"/>
          <w:marTop w:val="0"/>
          <w:marBottom w:val="0"/>
          <w:divBdr>
            <w:top w:val="none" w:sz="0" w:space="0" w:color="auto"/>
            <w:left w:val="none" w:sz="0" w:space="0" w:color="auto"/>
            <w:bottom w:val="none" w:sz="0" w:space="0" w:color="auto"/>
            <w:right w:val="none" w:sz="0" w:space="0" w:color="auto"/>
          </w:divBdr>
          <w:divsChild>
            <w:div w:id="1971323723">
              <w:marLeft w:val="0"/>
              <w:marRight w:val="0"/>
              <w:marTop w:val="0"/>
              <w:marBottom w:val="0"/>
              <w:divBdr>
                <w:top w:val="none" w:sz="0" w:space="0" w:color="auto"/>
                <w:left w:val="none" w:sz="0" w:space="0" w:color="auto"/>
                <w:bottom w:val="none" w:sz="0" w:space="0" w:color="auto"/>
                <w:right w:val="none" w:sz="0" w:space="0" w:color="auto"/>
              </w:divBdr>
              <w:divsChild>
                <w:div w:id="137180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8085">
      <w:bodyDiv w:val="1"/>
      <w:marLeft w:val="0"/>
      <w:marRight w:val="0"/>
      <w:marTop w:val="0"/>
      <w:marBottom w:val="0"/>
      <w:divBdr>
        <w:top w:val="none" w:sz="0" w:space="0" w:color="auto"/>
        <w:left w:val="none" w:sz="0" w:space="0" w:color="auto"/>
        <w:bottom w:val="none" w:sz="0" w:space="0" w:color="auto"/>
        <w:right w:val="none" w:sz="0" w:space="0" w:color="auto"/>
      </w:divBdr>
      <w:divsChild>
        <w:div w:id="741951807">
          <w:marLeft w:val="0"/>
          <w:marRight w:val="0"/>
          <w:marTop w:val="0"/>
          <w:marBottom w:val="0"/>
          <w:divBdr>
            <w:top w:val="none" w:sz="0" w:space="0" w:color="auto"/>
            <w:left w:val="none" w:sz="0" w:space="0" w:color="auto"/>
            <w:bottom w:val="none" w:sz="0" w:space="0" w:color="auto"/>
            <w:right w:val="none" w:sz="0" w:space="0" w:color="auto"/>
          </w:divBdr>
          <w:divsChild>
            <w:div w:id="1264263465">
              <w:marLeft w:val="0"/>
              <w:marRight w:val="0"/>
              <w:marTop w:val="0"/>
              <w:marBottom w:val="0"/>
              <w:divBdr>
                <w:top w:val="none" w:sz="0" w:space="0" w:color="auto"/>
                <w:left w:val="none" w:sz="0" w:space="0" w:color="auto"/>
                <w:bottom w:val="none" w:sz="0" w:space="0" w:color="auto"/>
                <w:right w:val="none" w:sz="0" w:space="0" w:color="auto"/>
              </w:divBdr>
              <w:divsChild>
                <w:div w:id="21258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75126">
      <w:bodyDiv w:val="1"/>
      <w:marLeft w:val="0"/>
      <w:marRight w:val="0"/>
      <w:marTop w:val="0"/>
      <w:marBottom w:val="0"/>
      <w:divBdr>
        <w:top w:val="none" w:sz="0" w:space="0" w:color="auto"/>
        <w:left w:val="none" w:sz="0" w:space="0" w:color="auto"/>
        <w:bottom w:val="none" w:sz="0" w:space="0" w:color="auto"/>
        <w:right w:val="none" w:sz="0" w:space="0" w:color="auto"/>
      </w:divBdr>
      <w:divsChild>
        <w:div w:id="1395856639">
          <w:marLeft w:val="0"/>
          <w:marRight w:val="0"/>
          <w:marTop w:val="0"/>
          <w:marBottom w:val="0"/>
          <w:divBdr>
            <w:top w:val="none" w:sz="0" w:space="0" w:color="auto"/>
            <w:left w:val="none" w:sz="0" w:space="0" w:color="auto"/>
            <w:bottom w:val="none" w:sz="0" w:space="0" w:color="auto"/>
            <w:right w:val="none" w:sz="0" w:space="0" w:color="auto"/>
          </w:divBdr>
          <w:divsChild>
            <w:div w:id="380908203">
              <w:marLeft w:val="0"/>
              <w:marRight w:val="0"/>
              <w:marTop w:val="0"/>
              <w:marBottom w:val="0"/>
              <w:divBdr>
                <w:top w:val="none" w:sz="0" w:space="0" w:color="auto"/>
                <w:left w:val="none" w:sz="0" w:space="0" w:color="auto"/>
                <w:bottom w:val="none" w:sz="0" w:space="0" w:color="auto"/>
                <w:right w:val="none" w:sz="0" w:space="0" w:color="auto"/>
              </w:divBdr>
              <w:divsChild>
                <w:div w:id="14563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1685">
      <w:bodyDiv w:val="1"/>
      <w:marLeft w:val="0"/>
      <w:marRight w:val="0"/>
      <w:marTop w:val="0"/>
      <w:marBottom w:val="0"/>
      <w:divBdr>
        <w:top w:val="none" w:sz="0" w:space="0" w:color="auto"/>
        <w:left w:val="none" w:sz="0" w:space="0" w:color="auto"/>
        <w:bottom w:val="none" w:sz="0" w:space="0" w:color="auto"/>
        <w:right w:val="none" w:sz="0" w:space="0" w:color="auto"/>
      </w:divBdr>
      <w:divsChild>
        <w:div w:id="390227238">
          <w:marLeft w:val="0"/>
          <w:marRight w:val="0"/>
          <w:marTop w:val="0"/>
          <w:marBottom w:val="0"/>
          <w:divBdr>
            <w:top w:val="none" w:sz="0" w:space="0" w:color="auto"/>
            <w:left w:val="none" w:sz="0" w:space="0" w:color="auto"/>
            <w:bottom w:val="none" w:sz="0" w:space="0" w:color="auto"/>
            <w:right w:val="none" w:sz="0" w:space="0" w:color="auto"/>
          </w:divBdr>
          <w:divsChild>
            <w:div w:id="1403871579">
              <w:marLeft w:val="0"/>
              <w:marRight w:val="0"/>
              <w:marTop w:val="0"/>
              <w:marBottom w:val="0"/>
              <w:divBdr>
                <w:top w:val="none" w:sz="0" w:space="0" w:color="auto"/>
                <w:left w:val="none" w:sz="0" w:space="0" w:color="auto"/>
                <w:bottom w:val="none" w:sz="0" w:space="0" w:color="auto"/>
                <w:right w:val="none" w:sz="0" w:space="0" w:color="auto"/>
              </w:divBdr>
              <w:divsChild>
                <w:div w:id="4782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8510">
      <w:bodyDiv w:val="1"/>
      <w:marLeft w:val="0"/>
      <w:marRight w:val="0"/>
      <w:marTop w:val="0"/>
      <w:marBottom w:val="0"/>
      <w:divBdr>
        <w:top w:val="none" w:sz="0" w:space="0" w:color="auto"/>
        <w:left w:val="none" w:sz="0" w:space="0" w:color="auto"/>
        <w:bottom w:val="none" w:sz="0" w:space="0" w:color="auto"/>
        <w:right w:val="none" w:sz="0" w:space="0" w:color="auto"/>
      </w:divBdr>
      <w:divsChild>
        <w:div w:id="730738088">
          <w:marLeft w:val="0"/>
          <w:marRight w:val="0"/>
          <w:marTop w:val="0"/>
          <w:marBottom w:val="0"/>
          <w:divBdr>
            <w:top w:val="none" w:sz="0" w:space="0" w:color="auto"/>
            <w:left w:val="none" w:sz="0" w:space="0" w:color="auto"/>
            <w:bottom w:val="none" w:sz="0" w:space="0" w:color="auto"/>
            <w:right w:val="none" w:sz="0" w:space="0" w:color="auto"/>
          </w:divBdr>
          <w:divsChild>
            <w:div w:id="958337003">
              <w:marLeft w:val="0"/>
              <w:marRight w:val="0"/>
              <w:marTop w:val="0"/>
              <w:marBottom w:val="0"/>
              <w:divBdr>
                <w:top w:val="none" w:sz="0" w:space="0" w:color="auto"/>
                <w:left w:val="none" w:sz="0" w:space="0" w:color="auto"/>
                <w:bottom w:val="none" w:sz="0" w:space="0" w:color="auto"/>
                <w:right w:val="none" w:sz="0" w:space="0" w:color="auto"/>
              </w:divBdr>
              <w:divsChild>
                <w:div w:id="20857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6826">
      <w:bodyDiv w:val="1"/>
      <w:marLeft w:val="0"/>
      <w:marRight w:val="0"/>
      <w:marTop w:val="0"/>
      <w:marBottom w:val="0"/>
      <w:divBdr>
        <w:top w:val="none" w:sz="0" w:space="0" w:color="auto"/>
        <w:left w:val="none" w:sz="0" w:space="0" w:color="auto"/>
        <w:bottom w:val="none" w:sz="0" w:space="0" w:color="auto"/>
        <w:right w:val="none" w:sz="0" w:space="0" w:color="auto"/>
      </w:divBdr>
      <w:divsChild>
        <w:div w:id="556937540">
          <w:marLeft w:val="0"/>
          <w:marRight w:val="0"/>
          <w:marTop w:val="0"/>
          <w:marBottom w:val="0"/>
          <w:divBdr>
            <w:top w:val="none" w:sz="0" w:space="0" w:color="auto"/>
            <w:left w:val="none" w:sz="0" w:space="0" w:color="auto"/>
            <w:bottom w:val="none" w:sz="0" w:space="0" w:color="auto"/>
            <w:right w:val="none" w:sz="0" w:space="0" w:color="auto"/>
          </w:divBdr>
          <w:divsChild>
            <w:div w:id="174156211">
              <w:marLeft w:val="0"/>
              <w:marRight w:val="0"/>
              <w:marTop w:val="0"/>
              <w:marBottom w:val="0"/>
              <w:divBdr>
                <w:top w:val="none" w:sz="0" w:space="0" w:color="auto"/>
                <w:left w:val="none" w:sz="0" w:space="0" w:color="auto"/>
                <w:bottom w:val="none" w:sz="0" w:space="0" w:color="auto"/>
                <w:right w:val="none" w:sz="0" w:space="0" w:color="auto"/>
              </w:divBdr>
              <w:divsChild>
                <w:div w:id="92395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8254">
      <w:bodyDiv w:val="1"/>
      <w:marLeft w:val="0"/>
      <w:marRight w:val="0"/>
      <w:marTop w:val="0"/>
      <w:marBottom w:val="0"/>
      <w:divBdr>
        <w:top w:val="none" w:sz="0" w:space="0" w:color="auto"/>
        <w:left w:val="none" w:sz="0" w:space="0" w:color="auto"/>
        <w:bottom w:val="none" w:sz="0" w:space="0" w:color="auto"/>
        <w:right w:val="none" w:sz="0" w:space="0" w:color="auto"/>
      </w:divBdr>
      <w:divsChild>
        <w:div w:id="964193858">
          <w:marLeft w:val="0"/>
          <w:marRight w:val="0"/>
          <w:marTop w:val="0"/>
          <w:marBottom w:val="0"/>
          <w:divBdr>
            <w:top w:val="none" w:sz="0" w:space="0" w:color="auto"/>
            <w:left w:val="none" w:sz="0" w:space="0" w:color="auto"/>
            <w:bottom w:val="none" w:sz="0" w:space="0" w:color="auto"/>
            <w:right w:val="none" w:sz="0" w:space="0" w:color="auto"/>
          </w:divBdr>
          <w:divsChild>
            <w:div w:id="1443114405">
              <w:marLeft w:val="0"/>
              <w:marRight w:val="0"/>
              <w:marTop w:val="0"/>
              <w:marBottom w:val="0"/>
              <w:divBdr>
                <w:top w:val="none" w:sz="0" w:space="0" w:color="auto"/>
                <w:left w:val="none" w:sz="0" w:space="0" w:color="auto"/>
                <w:bottom w:val="none" w:sz="0" w:space="0" w:color="auto"/>
                <w:right w:val="none" w:sz="0" w:space="0" w:color="auto"/>
              </w:divBdr>
              <w:divsChild>
                <w:div w:id="8924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7605">
      <w:bodyDiv w:val="1"/>
      <w:marLeft w:val="0"/>
      <w:marRight w:val="0"/>
      <w:marTop w:val="0"/>
      <w:marBottom w:val="0"/>
      <w:divBdr>
        <w:top w:val="none" w:sz="0" w:space="0" w:color="auto"/>
        <w:left w:val="none" w:sz="0" w:space="0" w:color="auto"/>
        <w:bottom w:val="none" w:sz="0" w:space="0" w:color="auto"/>
        <w:right w:val="none" w:sz="0" w:space="0" w:color="auto"/>
      </w:divBdr>
      <w:divsChild>
        <w:div w:id="1129468137">
          <w:marLeft w:val="0"/>
          <w:marRight w:val="0"/>
          <w:marTop w:val="0"/>
          <w:marBottom w:val="0"/>
          <w:divBdr>
            <w:top w:val="none" w:sz="0" w:space="0" w:color="auto"/>
            <w:left w:val="none" w:sz="0" w:space="0" w:color="auto"/>
            <w:bottom w:val="none" w:sz="0" w:space="0" w:color="auto"/>
            <w:right w:val="none" w:sz="0" w:space="0" w:color="auto"/>
          </w:divBdr>
          <w:divsChild>
            <w:div w:id="873734545">
              <w:marLeft w:val="0"/>
              <w:marRight w:val="0"/>
              <w:marTop w:val="0"/>
              <w:marBottom w:val="0"/>
              <w:divBdr>
                <w:top w:val="none" w:sz="0" w:space="0" w:color="auto"/>
                <w:left w:val="none" w:sz="0" w:space="0" w:color="auto"/>
                <w:bottom w:val="none" w:sz="0" w:space="0" w:color="auto"/>
                <w:right w:val="none" w:sz="0" w:space="0" w:color="auto"/>
              </w:divBdr>
              <w:divsChild>
                <w:div w:id="19601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38979">
      <w:bodyDiv w:val="1"/>
      <w:marLeft w:val="0"/>
      <w:marRight w:val="0"/>
      <w:marTop w:val="0"/>
      <w:marBottom w:val="0"/>
      <w:divBdr>
        <w:top w:val="none" w:sz="0" w:space="0" w:color="auto"/>
        <w:left w:val="none" w:sz="0" w:space="0" w:color="auto"/>
        <w:bottom w:val="none" w:sz="0" w:space="0" w:color="auto"/>
        <w:right w:val="none" w:sz="0" w:space="0" w:color="auto"/>
      </w:divBdr>
      <w:divsChild>
        <w:div w:id="1633367314">
          <w:marLeft w:val="0"/>
          <w:marRight w:val="0"/>
          <w:marTop w:val="0"/>
          <w:marBottom w:val="0"/>
          <w:divBdr>
            <w:top w:val="none" w:sz="0" w:space="0" w:color="auto"/>
            <w:left w:val="none" w:sz="0" w:space="0" w:color="auto"/>
            <w:bottom w:val="none" w:sz="0" w:space="0" w:color="auto"/>
            <w:right w:val="none" w:sz="0" w:space="0" w:color="auto"/>
          </w:divBdr>
          <w:divsChild>
            <w:div w:id="1353652855">
              <w:marLeft w:val="0"/>
              <w:marRight w:val="0"/>
              <w:marTop w:val="0"/>
              <w:marBottom w:val="0"/>
              <w:divBdr>
                <w:top w:val="none" w:sz="0" w:space="0" w:color="auto"/>
                <w:left w:val="none" w:sz="0" w:space="0" w:color="auto"/>
                <w:bottom w:val="none" w:sz="0" w:space="0" w:color="auto"/>
                <w:right w:val="none" w:sz="0" w:space="0" w:color="auto"/>
              </w:divBdr>
              <w:divsChild>
                <w:div w:id="7454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588">
      <w:bodyDiv w:val="1"/>
      <w:marLeft w:val="0"/>
      <w:marRight w:val="0"/>
      <w:marTop w:val="0"/>
      <w:marBottom w:val="0"/>
      <w:divBdr>
        <w:top w:val="none" w:sz="0" w:space="0" w:color="auto"/>
        <w:left w:val="none" w:sz="0" w:space="0" w:color="auto"/>
        <w:bottom w:val="none" w:sz="0" w:space="0" w:color="auto"/>
        <w:right w:val="none" w:sz="0" w:space="0" w:color="auto"/>
      </w:divBdr>
      <w:divsChild>
        <w:div w:id="558831961">
          <w:marLeft w:val="0"/>
          <w:marRight w:val="0"/>
          <w:marTop w:val="0"/>
          <w:marBottom w:val="0"/>
          <w:divBdr>
            <w:top w:val="none" w:sz="0" w:space="0" w:color="auto"/>
            <w:left w:val="none" w:sz="0" w:space="0" w:color="auto"/>
            <w:bottom w:val="none" w:sz="0" w:space="0" w:color="auto"/>
            <w:right w:val="none" w:sz="0" w:space="0" w:color="auto"/>
          </w:divBdr>
          <w:divsChild>
            <w:div w:id="529956469">
              <w:marLeft w:val="0"/>
              <w:marRight w:val="0"/>
              <w:marTop w:val="0"/>
              <w:marBottom w:val="0"/>
              <w:divBdr>
                <w:top w:val="none" w:sz="0" w:space="0" w:color="auto"/>
                <w:left w:val="none" w:sz="0" w:space="0" w:color="auto"/>
                <w:bottom w:val="none" w:sz="0" w:space="0" w:color="auto"/>
                <w:right w:val="none" w:sz="0" w:space="0" w:color="auto"/>
              </w:divBdr>
              <w:divsChild>
                <w:div w:id="909770893">
                  <w:marLeft w:val="0"/>
                  <w:marRight w:val="0"/>
                  <w:marTop w:val="0"/>
                  <w:marBottom w:val="0"/>
                  <w:divBdr>
                    <w:top w:val="none" w:sz="0" w:space="0" w:color="auto"/>
                    <w:left w:val="none" w:sz="0" w:space="0" w:color="auto"/>
                    <w:bottom w:val="none" w:sz="0" w:space="0" w:color="auto"/>
                    <w:right w:val="none" w:sz="0" w:space="0" w:color="auto"/>
                  </w:divBdr>
                </w:div>
              </w:divsChild>
            </w:div>
            <w:div w:id="1225068015">
              <w:marLeft w:val="0"/>
              <w:marRight w:val="0"/>
              <w:marTop w:val="0"/>
              <w:marBottom w:val="0"/>
              <w:divBdr>
                <w:top w:val="none" w:sz="0" w:space="0" w:color="auto"/>
                <w:left w:val="none" w:sz="0" w:space="0" w:color="auto"/>
                <w:bottom w:val="none" w:sz="0" w:space="0" w:color="auto"/>
                <w:right w:val="none" w:sz="0" w:space="0" w:color="auto"/>
              </w:divBdr>
              <w:divsChild>
                <w:div w:id="1399330509">
                  <w:marLeft w:val="0"/>
                  <w:marRight w:val="0"/>
                  <w:marTop w:val="0"/>
                  <w:marBottom w:val="0"/>
                  <w:divBdr>
                    <w:top w:val="none" w:sz="0" w:space="0" w:color="auto"/>
                    <w:left w:val="none" w:sz="0" w:space="0" w:color="auto"/>
                    <w:bottom w:val="none" w:sz="0" w:space="0" w:color="auto"/>
                    <w:right w:val="none" w:sz="0" w:space="0" w:color="auto"/>
                  </w:divBdr>
                </w:div>
              </w:divsChild>
            </w:div>
            <w:div w:id="1886406331">
              <w:marLeft w:val="0"/>
              <w:marRight w:val="0"/>
              <w:marTop w:val="0"/>
              <w:marBottom w:val="0"/>
              <w:divBdr>
                <w:top w:val="none" w:sz="0" w:space="0" w:color="auto"/>
                <w:left w:val="none" w:sz="0" w:space="0" w:color="auto"/>
                <w:bottom w:val="none" w:sz="0" w:space="0" w:color="auto"/>
                <w:right w:val="none" w:sz="0" w:space="0" w:color="auto"/>
              </w:divBdr>
              <w:divsChild>
                <w:div w:id="131022926">
                  <w:marLeft w:val="0"/>
                  <w:marRight w:val="0"/>
                  <w:marTop w:val="0"/>
                  <w:marBottom w:val="0"/>
                  <w:divBdr>
                    <w:top w:val="none" w:sz="0" w:space="0" w:color="auto"/>
                    <w:left w:val="none" w:sz="0" w:space="0" w:color="auto"/>
                    <w:bottom w:val="none" w:sz="0" w:space="0" w:color="auto"/>
                    <w:right w:val="none" w:sz="0" w:space="0" w:color="auto"/>
                  </w:divBdr>
                </w:div>
                <w:div w:id="1464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603">
      <w:bodyDiv w:val="1"/>
      <w:marLeft w:val="0"/>
      <w:marRight w:val="0"/>
      <w:marTop w:val="0"/>
      <w:marBottom w:val="0"/>
      <w:divBdr>
        <w:top w:val="none" w:sz="0" w:space="0" w:color="auto"/>
        <w:left w:val="none" w:sz="0" w:space="0" w:color="auto"/>
        <w:bottom w:val="none" w:sz="0" w:space="0" w:color="auto"/>
        <w:right w:val="none" w:sz="0" w:space="0" w:color="auto"/>
      </w:divBdr>
      <w:divsChild>
        <w:div w:id="1009019468">
          <w:marLeft w:val="0"/>
          <w:marRight w:val="0"/>
          <w:marTop w:val="0"/>
          <w:marBottom w:val="0"/>
          <w:divBdr>
            <w:top w:val="none" w:sz="0" w:space="0" w:color="auto"/>
            <w:left w:val="none" w:sz="0" w:space="0" w:color="auto"/>
            <w:bottom w:val="none" w:sz="0" w:space="0" w:color="auto"/>
            <w:right w:val="none" w:sz="0" w:space="0" w:color="auto"/>
          </w:divBdr>
          <w:divsChild>
            <w:div w:id="546995837">
              <w:marLeft w:val="0"/>
              <w:marRight w:val="0"/>
              <w:marTop w:val="0"/>
              <w:marBottom w:val="0"/>
              <w:divBdr>
                <w:top w:val="none" w:sz="0" w:space="0" w:color="auto"/>
                <w:left w:val="none" w:sz="0" w:space="0" w:color="auto"/>
                <w:bottom w:val="none" w:sz="0" w:space="0" w:color="auto"/>
                <w:right w:val="none" w:sz="0" w:space="0" w:color="auto"/>
              </w:divBdr>
              <w:divsChild>
                <w:div w:id="11147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9563">
      <w:bodyDiv w:val="1"/>
      <w:marLeft w:val="0"/>
      <w:marRight w:val="0"/>
      <w:marTop w:val="0"/>
      <w:marBottom w:val="0"/>
      <w:divBdr>
        <w:top w:val="none" w:sz="0" w:space="0" w:color="auto"/>
        <w:left w:val="none" w:sz="0" w:space="0" w:color="auto"/>
        <w:bottom w:val="none" w:sz="0" w:space="0" w:color="auto"/>
        <w:right w:val="none" w:sz="0" w:space="0" w:color="auto"/>
      </w:divBdr>
      <w:divsChild>
        <w:div w:id="351734785">
          <w:marLeft w:val="0"/>
          <w:marRight w:val="0"/>
          <w:marTop w:val="0"/>
          <w:marBottom w:val="0"/>
          <w:divBdr>
            <w:top w:val="none" w:sz="0" w:space="0" w:color="auto"/>
            <w:left w:val="none" w:sz="0" w:space="0" w:color="auto"/>
            <w:bottom w:val="none" w:sz="0" w:space="0" w:color="auto"/>
            <w:right w:val="none" w:sz="0" w:space="0" w:color="auto"/>
          </w:divBdr>
          <w:divsChild>
            <w:div w:id="1983657044">
              <w:marLeft w:val="0"/>
              <w:marRight w:val="0"/>
              <w:marTop w:val="0"/>
              <w:marBottom w:val="0"/>
              <w:divBdr>
                <w:top w:val="none" w:sz="0" w:space="0" w:color="auto"/>
                <w:left w:val="none" w:sz="0" w:space="0" w:color="auto"/>
                <w:bottom w:val="none" w:sz="0" w:space="0" w:color="auto"/>
                <w:right w:val="none" w:sz="0" w:space="0" w:color="auto"/>
              </w:divBdr>
              <w:divsChild>
                <w:div w:id="15385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85567">
      <w:bodyDiv w:val="1"/>
      <w:marLeft w:val="0"/>
      <w:marRight w:val="0"/>
      <w:marTop w:val="0"/>
      <w:marBottom w:val="0"/>
      <w:divBdr>
        <w:top w:val="none" w:sz="0" w:space="0" w:color="auto"/>
        <w:left w:val="none" w:sz="0" w:space="0" w:color="auto"/>
        <w:bottom w:val="none" w:sz="0" w:space="0" w:color="auto"/>
        <w:right w:val="none" w:sz="0" w:space="0" w:color="auto"/>
      </w:divBdr>
      <w:divsChild>
        <w:div w:id="1453549799">
          <w:marLeft w:val="0"/>
          <w:marRight w:val="0"/>
          <w:marTop w:val="0"/>
          <w:marBottom w:val="0"/>
          <w:divBdr>
            <w:top w:val="none" w:sz="0" w:space="0" w:color="auto"/>
            <w:left w:val="none" w:sz="0" w:space="0" w:color="auto"/>
            <w:bottom w:val="none" w:sz="0" w:space="0" w:color="auto"/>
            <w:right w:val="none" w:sz="0" w:space="0" w:color="auto"/>
          </w:divBdr>
          <w:divsChild>
            <w:div w:id="785777686">
              <w:marLeft w:val="0"/>
              <w:marRight w:val="0"/>
              <w:marTop w:val="0"/>
              <w:marBottom w:val="0"/>
              <w:divBdr>
                <w:top w:val="none" w:sz="0" w:space="0" w:color="auto"/>
                <w:left w:val="none" w:sz="0" w:space="0" w:color="auto"/>
                <w:bottom w:val="none" w:sz="0" w:space="0" w:color="auto"/>
                <w:right w:val="none" w:sz="0" w:space="0" w:color="auto"/>
              </w:divBdr>
              <w:divsChild>
                <w:div w:id="7202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80672">
      <w:bodyDiv w:val="1"/>
      <w:marLeft w:val="0"/>
      <w:marRight w:val="0"/>
      <w:marTop w:val="0"/>
      <w:marBottom w:val="0"/>
      <w:divBdr>
        <w:top w:val="none" w:sz="0" w:space="0" w:color="auto"/>
        <w:left w:val="none" w:sz="0" w:space="0" w:color="auto"/>
        <w:bottom w:val="none" w:sz="0" w:space="0" w:color="auto"/>
        <w:right w:val="none" w:sz="0" w:space="0" w:color="auto"/>
      </w:divBdr>
      <w:divsChild>
        <w:div w:id="38749276">
          <w:marLeft w:val="0"/>
          <w:marRight w:val="0"/>
          <w:marTop w:val="0"/>
          <w:marBottom w:val="0"/>
          <w:divBdr>
            <w:top w:val="none" w:sz="0" w:space="0" w:color="auto"/>
            <w:left w:val="none" w:sz="0" w:space="0" w:color="auto"/>
            <w:bottom w:val="none" w:sz="0" w:space="0" w:color="auto"/>
            <w:right w:val="none" w:sz="0" w:space="0" w:color="auto"/>
          </w:divBdr>
          <w:divsChild>
            <w:div w:id="2116242591">
              <w:marLeft w:val="0"/>
              <w:marRight w:val="0"/>
              <w:marTop w:val="0"/>
              <w:marBottom w:val="0"/>
              <w:divBdr>
                <w:top w:val="none" w:sz="0" w:space="0" w:color="auto"/>
                <w:left w:val="none" w:sz="0" w:space="0" w:color="auto"/>
                <w:bottom w:val="none" w:sz="0" w:space="0" w:color="auto"/>
                <w:right w:val="none" w:sz="0" w:space="0" w:color="auto"/>
              </w:divBdr>
              <w:divsChild>
                <w:div w:id="143716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79432">
      <w:bodyDiv w:val="1"/>
      <w:marLeft w:val="0"/>
      <w:marRight w:val="0"/>
      <w:marTop w:val="0"/>
      <w:marBottom w:val="0"/>
      <w:divBdr>
        <w:top w:val="none" w:sz="0" w:space="0" w:color="auto"/>
        <w:left w:val="none" w:sz="0" w:space="0" w:color="auto"/>
        <w:bottom w:val="none" w:sz="0" w:space="0" w:color="auto"/>
        <w:right w:val="none" w:sz="0" w:space="0" w:color="auto"/>
      </w:divBdr>
      <w:divsChild>
        <w:div w:id="291592392">
          <w:marLeft w:val="0"/>
          <w:marRight w:val="0"/>
          <w:marTop w:val="0"/>
          <w:marBottom w:val="0"/>
          <w:divBdr>
            <w:top w:val="none" w:sz="0" w:space="0" w:color="auto"/>
            <w:left w:val="none" w:sz="0" w:space="0" w:color="auto"/>
            <w:bottom w:val="none" w:sz="0" w:space="0" w:color="auto"/>
            <w:right w:val="none" w:sz="0" w:space="0" w:color="auto"/>
          </w:divBdr>
          <w:divsChild>
            <w:div w:id="957221265">
              <w:marLeft w:val="0"/>
              <w:marRight w:val="0"/>
              <w:marTop w:val="0"/>
              <w:marBottom w:val="0"/>
              <w:divBdr>
                <w:top w:val="none" w:sz="0" w:space="0" w:color="auto"/>
                <w:left w:val="none" w:sz="0" w:space="0" w:color="auto"/>
                <w:bottom w:val="none" w:sz="0" w:space="0" w:color="auto"/>
                <w:right w:val="none" w:sz="0" w:space="0" w:color="auto"/>
              </w:divBdr>
              <w:divsChild>
                <w:div w:id="21324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13118">
      <w:bodyDiv w:val="1"/>
      <w:marLeft w:val="0"/>
      <w:marRight w:val="0"/>
      <w:marTop w:val="0"/>
      <w:marBottom w:val="0"/>
      <w:divBdr>
        <w:top w:val="none" w:sz="0" w:space="0" w:color="auto"/>
        <w:left w:val="none" w:sz="0" w:space="0" w:color="auto"/>
        <w:bottom w:val="none" w:sz="0" w:space="0" w:color="auto"/>
        <w:right w:val="none" w:sz="0" w:space="0" w:color="auto"/>
      </w:divBdr>
      <w:divsChild>
        <w:div w:id="849568075">
          <w:marLeft w:val="0"/>
          <w:marRight w:val="0"/>
          <w:marTop w:val="0"/>
          <w:marBottom w:val="0"/>
          <w:divBdr>
            <w:top w:val="none" w:sz="0" w:space="0" w:color="auto"/>
            <w:left w:val="none" w:sz="0" w:space="0" w:color="auto"/>
            <w:bottom w:val="none" w:sz="0" w:space="0" w:color="auto"/>
            <w:right w:val="none" w:sz="0" w:space="0" w:color="auto"/>
          </w:divBdr>
          <w:divsChild>
            <w:div w:id="1473712421">
              <w:marLeft w:val="0"/>
              <w:marRight w:val="0"/>
              <w:marTop w:val="0"/>
              <w:marBottom w:val="0"/>
              <w:divBdr>
                <w:top w:val="none" w:sz="0" w:space="0" w:color="auto"/>
                <w:left w:val="none" w:sz="0" w:space="0" w:color="auto"/>
                <w:bottom w:val="none" w:sz="0" w:space="0" w:color="auto"/>
                <w:right w:val="none" w:sz="0" w:space="0" w:color="auto"/>
              </w:divBdr>
              <w:divsChild>
                <w:div w:id="194683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83669">
      <w:bodyDiv w:val="1"/>
      <w:marLeft w:val="0"/>
      <w:marRight w:val="0"/>
      <w:marTop w:val="0"/>
      <w:marBottom w:val="0"/>
      <w:divBdr>
        <w:top w:val="none" w:sz="0" w:space="0" w:color="auto"/>
        <w:left w:val="none" w:sz="0" w:space="0" w:color="auto"/>
        <w:bottom w:val="none" w:sz="0" w:space="0" w:color="auto"/>
        <w:right w:val="none" w:sz="0" w:space="0" w:color="auto"/>
      </w:divBdr>
      <w:divsChild>
        <w:div w:id="819034925">
          <w:marLeft w:val="0"/>
          <w:marRight w:val="0"/>
          <w:marTop w:val="0"/>
          <w:marBottom w:val="0"/>
          <w:divBdr>
            <w:top w:val="none" w:sz="0" w:space="0" w:color="auto"/>
            <w:left w:val="none" w:sz="0" w:space="0" w:color="auto"/>
            <w:bottom w:val="none" w:sz="0" w:space="0" w:color="auto"/>
            <w:right w:val="none" w:sz="0" w:space="0" w:color="auto"/>
          </w:divBdr>
          <w:divsChild>
            <w:div w:id="1112018296">
              <w:marLeft w:val="0"/>
              <w:marRight w:val="0"/>
              <w:marTop w:val="0"/>
              <w:marBottom w:val="0"/>
              <w:divBdr>
                <w:top w:val="none" w:sz="0" w:space="0" w:color="auto"/>
                <w:left w:val="none" w:sz="0" w:space="0" w:color="auto"/>
                <w:bottom w:val="none" w:sz="0" w:space="0" w:color="auto"/>
                <w:right w:val="none" w:sz="0" w:space="0" w:color="auto"/>
              </w:divBdr>
              <w:divsChild>
                <w:div w:id="17413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90779">
      <w:bodyDiv w:val="1"/>
      <w:marLeft w:val="0"/>
      <w:marRight w:val="0"/>
      <w:marTop w:val="0"/>
      <w:marBottom w:val="0"/>
      <w:divBdr>
        <w:top w:val="none" w:sz="0" w:space="0" w:color="auto"/>
        <w:left w:val="none" w:sz="0" w:space="0" w:color="auto"/>
        <w:bottom w:val="none" w:sz="0" w:space="0" w:color="auto"/>
        <w:right w:val="none" w:sz="0" w:space="0" w:color="auto"/>
      </w:divBdr>
      <w:divsChild>
        <w:div w:id="92013632">
          <w:marLeft w:val="0"/>
          <w:marRight w:val="0"/>
          <w:marTop w:val="0"/>
          <w:marBottom w:val="0"/>
          <w:divBdr>
            <w:top w:val="none" w:sz="0" w:space="0" w:color="auto"/>
            <w:left w:val="none" w:sz="0" w:space="0" w:color="auto"/>
            <w:bottom w:val="none" w:sz="0" w:space="0" w:color="auto"/>
            <w:right w:val="none" w:sz="0" w:space="0" w:color="auto"/>
          </w:divBdr>
          <w:divsChild>
            <w:div w:id="1161239711">
              <w:marLeft w:val="0"/>
              <w:marRight w:val="0"/>
              <w:marTop w:val="0"/>
              <w:marBottom w:val="0"/>
              <w:divBdr>
                <w:top w:val="none" w:sz="0" w:space="0" w:color="auto"/>
                <w:left w:val="none" w:sz="0" w:space="0" w:color="auto"/>
                <w:bottom w:val="none" w:sz="0" w:space="0" w:color="auto"/>
                <w:right w:val="none" w:sz="0" w:space="0" w:color="auto"/>
              </w:divBdr>
              <w:divsChild>
                <w:div w:id="3167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71549">
      <w:bodyDiv w:val="1"/>
      <w:marLeft w:val="0"/>
      <w:marRight w:val="0"/>
      <w:marTop w:val="0"/>
      <w:marBottom w:val="0"/>
      <w:divBdr>
        <w:top w:val="none" w:sz="0" w:space="0" w:color="auto"/>
        <w:left w:val="none" w:sz="0" w:space="0" w:color="auto"/>
        <w:bottom w:val="none" w:sz="0" w:space="0" w:color="auto"/>
        <w:right w:val="none" w:sz="0" w:space="0" w:color="auto"/>
      </w:divBdr>
      <w:divsChild>
        <w:div w:id="529077323">
          <w:marLeft w:val="0"/>
          <w:marRight w:val="0"/>
          <w:marTop w:val="0"/>
          <w:marBottom w:val="0"/>
          <w:divBdr>
            <w:top w:val="none" w:sz="0" w:space="0" w:color="auto"/>
            <w:left w:val="none" w:sz="0" w:space="0" w:color="auto"/>
            <w:bottom w:val="none" w:sz="0" w:space="0" w:color="auto"/>
            <w:right w:val="none" w:sz="0" w:space="0" w:color="auto"/>
          </w:divBdr>
          <w:divsChild>
            <w:div w:id="210969820">
              <w:marLeft w:val="0"/>
              <w:marRight w:val="0"/>
              <w:marTop w:val="0"/>
              <w:marBottom w:val="0"/>
              <w:divBdr>
                <w:top w:val="none" w:sz="0" w:space="0" w:color="auto"/>
                <w:left w:val="none" w:sz="0" w:space="0" w:color="auto"/>
                <w:bottom w:val="none" w:sz="0" w:space="0" w:color="auto"/>
                <w:right w:val="none" w:sz="0" w:space="0" w:color="auto"/>
              </w:divBdr>
              <w:divsChild>
                <w:div w:id="5338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763237">
      <w:bodyDiv w:val="1"/>
      <w:marLeft w:val="0"/>
      <w:marRight w:val="0"/>
      <w:marTop w:val="0"/>
      <w:marBottom w:val="0"/>
      <w:divBdr>
        <w:top w:val="none" w:sz="0" w:space="0" w:color="auto"/>
        <w:left w:val="none" w:sz="0" w:space="0" w:color="auto"/>
        <w:bottom w:val="none" w:sz="0" w:space="0" w:color="auto"/>
        <w:right w:val="none" w:sz="0" w:space="0" w:color="auto"/>
      </w:divBdr>
      <w:divsChild>
        <w:div w:id="1886257966">
          <w:marLeft w:val="0"/>
          <w:marRight w:val="0"/>
          <w:marTop w:val="0"/>
          <w:marBottom w:val="0"/>
          <w:divBdr>
            <w:top w:val="none" w:sz="0" w:space="0" w:color="auto"/>
            <w:left w:val="none" w:sz="0" w:space="0" w:color="auto"/>
            <w:bottom w:val="none" w:sz="0" w:space="0" w:color="auto"/>
            <w:right w:val="none" w:sz="0" w:space="0" w:color="auto"/>
          </w:divBdr>
          <w:divsChild>
            <w:div w:id="1280604415">
              <w:marLeft w:val="0"/>
              <w:marRight w:val="0"/>
              <w:marTop w:val="0"/>
              <w:marBottom w:val="0"/>
              <w:divBdr>
                <w:top w:val="none" w:sz="0" w:space="0" w:color="auto"/>
                <w:left w:val="none" w:sz="0" w:space="0" w:color="auto"/>
                <w:bottom w:val="none" w:sz="0" w:space="0" w:color="auto"/>
                <w:right w:val="none" w:sz="0" w:space="0" w:color="auto"/>
              </w:divBdr>
              <w:divsChild>
                <w:div w:id="90591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11684">
      <w:bodyDiv w:val="1"/>
      <w:marLeft w:val="0"/>
      <w:marRight w:val="0"/>
      <w:marTop w:val="0"/>
      <w:marBottom w:val="0"/>
      <w:divBdr>
        <w:top w:val="none" w:sz="0" w:space="0" w:color="auto"/>
        <w:left w:val="none" w:sz="0" w:space="0" w:color="auto"/>
        <w:bottom w:val="none" w:sz="0" w:space="0" w:color="auto"/>
        <w:right w:val="none" w:sz="0" w:space="0" w:color="auto"/>
      </w:divBdr>
      <w:divsChild>
        <w:div w:id="482045340">
          <w:marLeft w:val="0"/>
          <w:marRight w:val="0"/>
          <w:marTop w:val="0"/>
          <w:marBottom w:val="0"/>
          <w:divBdr>
            <w:top w:val="none" w:sz="0" w:space="0" w:color="auto"/>
            <w:left w:val="none" w:sz="0" w:space="0" w:color="auto"/>
            <w:bottom w:val="none" w:sz="0" w:space="0" w:color="auto"/>
            <w:right w:val="none" w:sz="0" w:space="0" w:color="auto"/>
          </w:divBdr>
          <w:divsChild>
            <w:div w:id="690686357">
              <w:marLeft w:val="0"/>
              <w:marRight w:val="0"/>
              <w:marTop w:val="0"/>
              <w:marBottom w:val="0"/>
              <w:divBdr>
                <w:top w:val="none" w:sz="0" w:space="0" w:color="auto"/>
                <w:left w:val="none" w:sz="0" w:space="0" w:color="auto"/>
                <w:bottom w:val="none" w:sz="0" w:space="0" w:color="auto"/>
                <w:right w:val="none" w:sz="0" w:space="0" w:color="auto"/>
              </w:divBdr>
              <w:divsChild>
                <w:div w:id="9470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6128">
      <w:bodyDiv w:val="1"/>
      <w:marLeft w:val="0"/>
      <w:marRight w:val="0"/>
      <w:marTop w:val="0"/>
      <w:marBottom w:val="0"/>
      <w:divBdr>
        <w:top w:val="none" w:sz="0" w:space="0" w:color="auto"/>
        <w:left w:val="none" w:sz="0" w:space="0" w:color="auto"/>
        <w:bottom w:val="none" w:sz="0" w:space="0" w:color="auto"/>
        <w:right w:val="none" w:sz="0" w:space="0" w:color="auto"/>
      </w:divBdr>
      <w:divsChild>
        <w:div w:id="759563031">
          <w:marLeft w:val="0"/>
          <w:marRight w:val="0"/>
          <w:marTop w:val="0"/>
          <w:marBottom w:val="0"/>
          <w:divBdr>
            <w:top w:val="none" w:sz="0" w:space="0" w:color="auto"/>
            <w:left w:val="none" w:sz="0" w:space="0" w:color="auto"/>
            <w:bottom w:val="none" w:sz="0" w:space="0" w:color="auto"/>
            <w:right w:val="none" w:sz="0" w:space="0" w:color="auto"/>
          </w:divBdr>
          <w:divsChild>
            <w:div w:id="458299541">
              <w:marLeft w:val="0"/>
              <w:marRight w:val="0"/>
              <w:marTop w:val="0"/>
              <w:marBottom w:val="0"/>
              <w:divBdr>
                <w:top w:val="none" w:sz="0" w:space="0" w:color="auto"/>
                <w:left w:val="none" w:sz="0" w:space="0" w:color="auto"/>
                <w:bottom w:val="none" w:sz="0" w:space="0" w:color="auto"/>
                <w:right w:val="none" w:sz="0" w:space="0" w:color="auto"/>
              </w:divBdr>
              <w:divsChild>
                <w:div w:id="2561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53958">
      <w:bodyDiv w:val="1"/>
      <w:marLeft w:val="0"/>
      <w:marRight w:val="0"/>
      <w:marTop w:val="0"/>
      <w:marBottom w:val="0"/>
      <w:divBdr>
        <w:top w:val="none" w:sz="0" w:space="0" w:color="auto"/>
        <w:left w:val="none" w:sz="0" w:space="0" w:color="auto"/>
        <w:bottom w:val="none" w:sz="0" w:space="0" w:color="auto"/>
        <w:right w:val="none" w:sz="0" w:space="0" w:color="auto"/>
      </w:divBdr>
      <w:divsChild>
        <w:div w:id="1570572169">
          <w:marLeft w:val="0"/>
          <w:marRight w:val="0"/>
          <w:marTop w:val="0"/>
          <w:marBottom w:val="0"/>
          <w:divBdr>
            <w:top w:val="none" w:sz="0" w:space="0" w:color="auto"/>
            <w:left w:val="none" w:sz="0" w:space="0" w:color="auto"/>
            <w:bottom w:val="none" w:sz="0" w:space="0" w:color="auto"/>
            <w:right w:val="none" w:sz="0" w:space="0" w:color="auto"/>
          </w:divBdr>
          <w:divsChild>
            <w:div w:id="476269329">
              <w:marLeft w:val="0"/>
              <w:marRight w:val="0"/>
              <w:marTop w:val="0"/>
              <w:marBottom w:val="0"/>
              <w:divBdr>
                <w:top w:val="none" w:sz="0" w:space="0" w:color="auto"/>
                <w:left w:val="none" w:sz="0" w:space="0" w:color="auto"/>
                <w:bottom w:val="none" w:sz="0" w:space="0" w:color="auto"/>
                <w:right w:val="none" w:sz="0" w:space="0" w:color="auto"/>
              </w:divBdr>
              <w:divsChild>
                <w:div w:id="2927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60547">
      <w:bodyDiv w:val="1"/>
      <w:marLeft w:val="0"/>
      <w:marRight w:val="0"/>
      <w:marTop w:val="0"/>
      <w:marBottom w:val="0"/>
      <w:divBdr>
        <w:top w:val="none" w:sz="0" w:space="0" w:color="auto"/>
        <w:left w:val="none" w:sz="0" w:space="0" w:color="auto"/>
        <w:bottom w:val="none" w:sz="0" w:space="0" w:color="auto"/>
        <w:right w:val="none" w:sz="0" w:space="0" w:color="auto"/>
      </w:divBdr>
      <w:divsChild>
        <w:div w:id="1257445375">
          <w:marLeft w:val="0"/>
          <w:marRight w:val="0"/>
          <w:marTop w:val="0"/>
          <w:marBottom w:val="0"/>
          <w:divBdr>
            <w:top w:val="none" w:sz="0" w:space="0" w:color="auto"/>
            <w:left w:val="none" w:sz="0" w:space="0" w:color="auto"/>
            <w:bottom w:val="none" w:sz="0" w:space="0" w:color="auto"/>
            <w:right w:val="none" w:sz="0" w:space="0" w:color="auto"/>
          </w:divBdr>
          <w:divsChild>
            <w:div w:id="391734703">
              <w:marLeft w:val="0"/>
              <w:marRight w:val="0"/>
              <w:marTop w:val="0"/>
              <w:marBottom w:val="0"/>
              <w:divBdr>
                <w:top w:val="none" w:sz="0" w:space="0" w:color="auto"/>
                <w:left w:val="none" w:sz="0" w:space="0" w:color="auto"/>
                <w:bottom w:val="none" w:sz="0" w:space="0" w:color="auto"/>
                <w:right w:val="none" w:sz="0" w:space="0" w:color="auto"/>
              </w:divBdr>
              <w:divsChild>
                <w:div w:id="506135766">
                  <w:marLeft w:val="0"/>
                  <w:marRight w:val="0"/>
                  <w:marTop w:val="0"/>
                  <w:marBottom w:val="0"/>
                  <w:divBdr>
                    <w:top w:val="none" w:sz="0" w:space="0" w:color="auto"/>
                    <w:left w:val="none" w:sz="0" w:space="0" w:color="auto"/>
                    <w:bottom w:val="none" w:sz="0" w:space="0" w:color="auto"/>
                    <w:right w:val="none" w:sz="0" w:space="0" w:color="auto"/>
                  </w:divBdr>
                </w:div>
              </w:divsChild>
            </w:div>
            <w:div w:id="511452992">
              <w:marLeft w:val="0"/>
              <w:marRight w:val="0"/>
              <w:marTop w:val="0"/>
              <w:marBottom w:val="0"/>
              <w:divBdr>
                <w:top w:val="none" w:sz="0" w:space="0" w:color="auto"/>
                <w:left w:val="none" w:sz="0" w:space="0" w:color="auto"/>
                <w:bottom w:val="none" w:sz="0" w:space="0" w:color="auto"/>
                <w:right w:val="none" w:sz="0" w:space="0" w:color="auto"/>
              </w:divBdr>
              <w:divsChild>
                <w:div w:id="130560426">
                  <w:marLeft w:val="0"/>
                  <w:marRight w:val="0"/>
                  <w:marTop w:val="0"/>
                  <w:marBottom w:val="0"/>
                  <w:divBdr>
                    <w:top w:val="none" w:sz="0" w:space="0" w:color="auto"/>
                    <w:left w:val="none" w:sz="0" w:space="0" w:color="auto"/>
                    <w:bottom w:val="none" w:sz="0" w:space="0" w:color="auto"/>
                    <w:right w:val="none" w:sz="0" w:space="0" w:color="auto"/>
                  </w:divBdr>
                </w:div>
                <w:div w:id="1567228472">
                  <w:marLeft w:val="0"/>
                  <w:marRight w:val="0"/>
                  <w:marTop w:val="0"/>
                  <w:marBottom w:val="0"/>
                  <w:divBdr>
                    <w:top w:val="none" w:sz="0" w:space="0" w:color="auto"/>
                    <w:left w:val="none" w:sz="0" w:space="0" w:color="auto"/>
                    <w:bottom w:val="none" w:sz="0" w:space="0" w:color="auto"/>
                    <w:right w:val="none" w:sz="0" w:space="0" w:color="auto"/>
                  </w:divBdr>
                </w:div>
              </w:divsChild>
            </w:div>
            <w:div w:id="1830947943">
              <w:marLeft w:val="0"/>
              <w:marRight w:val="0"/>
              <w:marTop w:val="0"/>
              <w:marBottom w:val="0"/>
              <w:divBdr>
                <w:top w:val="none" w:sz="0" w:space="0" w:color="auto"/>
                <w:left w:val="none" w:sz="0" w:space="0" w:color="auto"/>
                <w:bottom w:val="none" w:sz="0" w:space="0" w:color="auto"/>
                <w:right w:val="none" w:sz="0" w:space="0" w:color="auto"/>
              </w:divBdr>
              <w:divsChild>
                <w:div w:id="130654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866476">
      <w:bodyDiv w:val="1"/>
      <w:marLeft w:val="0"/>
      <w:marRight w:val="0"/>
      <w:marTop w:val="0"/>
      <w:marBottom w:val="0"/>
      <w:divBdr>
        <w:top w:val="none" w:sz="0" w:space="0" w:color="auto"/>
        <w:left w:val="none" w:sz="0" w:space="0" w:color="auto"/>
        <w:bottom w:val="none" w:sz="0" w:space="0" w:color="auto"/>
        <w:right w:val="none" w:sz="0" w:space="0" w:color="auto"/>
      </w:divBdr>
      <w:divsChild>
        <w:div w:id="479200794">
          <w:marLeft w:val="0"/>
          <w:marRight w:val="0"/>
          <w:marTop w:val="0"/>
          <w:marBottom w:val="0"/>
          <w:divBdr>
            <w:top w:val="none" w:sz="0" w:space="0" w:color="auto"/>
            <w:left w:val="none" w:sz="0" w:space="0" w:color="auto"/>
            <w:bottom w:val="none" w:sz="0" w:space="0" w:color="auto"/>
            <w:right w:val="none" w:sz="0" w:space="0" w:color="auto"/>
          </w:divBdr>
          <w:divsChild>
            <w:div w:id="1810367305">
              <w:marLeft w:val="0"/>
              <w:marRight w:val="0"/>
              <w:marTop w:val="0"/>
              <w:marBottom w:val="0"/>
              <w:divBdr>
                <w:top w:val="none" w:sz="0" w:space="0" w:color="auto"/>
                <w:left w:val="none" w:sz="0" w:space="0" w:color="auto"/>
                <w:bottom w:val="none" w:sz="0" w:space="0" w:color="auto"/>
                <w:right w:val="none" w:sz="0" w:space="0" w:color="auto"/>
              </w:divBdr>
              <w:divsChild>
                <w:div w:id="1978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7953">
      <w:bodyDiv w:val="1"/>
      <w:marLeft w:val="0"/>
      <w:marRight w:val="0"/>
      <w:marTop w:val="0"/>
      <w:marBottom w:val="0"/>
      <w:divBdr>
        <w:top w:val="none" w:sz="0" w:space="0" w:color="auto"/>
        <w:left w:val="none" w:sz="0" w:space="0" w:color="auto"/>
        <w:bottom w:val="none" w:sz="0" w:space="0" w:color="auto"/>
        <w:right w:val="none" w:sz="0" w:space="0" w:color="auto"/>
      </w:divBdr>
      <w:divsChild>
        <w:div w:id="2102093705">
          <w:marLeft w:val="0"/>
          <w:marRight w:val="0"/>
          <w:marTop w:val="0"/>
          <w:marBottom w:val="0"/>
          <w:divBdr>
            <w:top w:val="none" w:sz="0" w:space="0" w:color="auto"/>
            <w:left w:val="none" w:sz="0" w:space="0" w:color="auto"/>
            <w:bottom w:val="none" w:sz="0" w:space="0" w:color="auto"/>
            <w:right w:val="none" w:sz="0" w:space="0" w:color="auto"/>
          </w:divBdr>
          <w:divsChild>
            <w:div w:id="1689520245">
              <w:marLeft w:val="0"/>
              <w:marRight w:val="0"/>
              <w:marTop w:val="0"/>
              <w:marBottom w:val="0"/>
              <w:divBdr>
                <w:top w:val="none" w:sz="0" w:space="0" w:color="auto"/>
                <w:left w:val="none" w:sz="0" w:space="0" w:color="auto"/>
                <w:bottom w:val="none" w:sz="0" w:space="0" w:color="auto"/>
                <w:right w:val="none" w:sz="0" w:space="0" w:color="auto"/>
              </w:divBdr>
              <w:divsChild>
                <w:div w:id="16580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89537">
      <w:bodyDiv w:val="1"/>
      <w:marLeft w:val="0"/>
      <w:marRight w:val="0"/>
      <w:marTop w:val="0"/>
      <w:marBottom w:val="0"/>
      <w:divBdr>
        <w:top w:val="none" w:sz="0" w:space="0" w:color="auto"/>
        <w:left w:val="none" w:sz="0" w:space="0" w:color="auto"/>
        <w:bottom w:val="none" w:sz="0" w:space="0" w:color="auto"/>
        <w:right w:val="none" w:sz="0" w:space="0" w:color="auto"/>
      </w:divBdr>
      <w:divsChild>
        <w:div w:id="1585647514">
          <w:marLeft w:val="0"/>
          <w:marRight w:val="0"/>
          <w:marTop w:val="0"/>
          <w:marBottom w:val="0"/>
          <w:divBdr>
            <w:top w:val="none" w:sz="0" w:space="0" w:color="auto"/>
            <w:left w:val="none" w:sz="0" w:space="0" w:color="auto"/>
            <w:bottom w:val="none" w:sz="0" w:space="0" w:color="auto"/>
            <w:right w:val="none" w:sz="0" w:space="0" w:color="auto"/>
          </w:divBdr>
          <w:divsChild>
            <w:div w:id="1678188051">
              <w:marLeft w:val="0"/>
              <w:marRight w:val="0"/>
              <w:marTop w:val="0"/>
              <w:marBottom w:val="0"/>
              <w:divBdr>
                <w:top w:val="none" w:sz="0" w:space="0" w:color="auto"/>
                <w:left w:val="none" w:sz="0" w:space="0" w:color="auto"/>
                <w:bottom w:val="none" w:sz="0" w:space="0" w:color="auto"/>
                <w:right w:val="none" w:sz="0" w:space="0" w:color="auto"/>
              </w:divBdr>
              <w:divsChild>
                <w:div w:id="18059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84491">
      <w:bodyDiv w:val="1"/>
      <w:marLeft w:val="0"/>
      <w:marRight w:val="0"/>
      <w:marTop w:val="0"/>
      <w:marBottom w:val="0"/>
      <w:divBdr>
        <w:top w:val="none" w:sz="0" w:space="0" w:color="auto"/>
        <w:left w:val="none" w:sz="0" w:space="0" w:color="auto"/>
        <w:bottom w:val="none" w:sz="0" w:space="0" w:color="auto"/>
        <w:right w:val="none" w:sz="0" w:space="0" w:color="auto"/>
      </w:divBdr>
      <w:divsChild>
        <w:div w:id="1826969260">
          <w:marLeft w:val="0"/>
          <w:marRight w:val="0"/>
          <w:marTop w:val="0"/>
          <w:marBottom w:val="0"/>
          <w:divBdr>
            <w:top w:val="none" w:sz="0" w:space="0" w:color="auto"/>
            <w:left w:val="none" w:sz="0" w:space="0" w:color="auto"/>
            <w:bottom w:val="none" w:sz="0" w:space="0" w:color="auto"/>
            <w:right w:val="none" w:sz="0" w:space="0" w:color="auto"/>
          </w:divBdr>
          <w:divsChild>
            <w:div w:id="1533151786">
              <w:marLeft w:val="0"/>
              <w:marRight w:val="0"/>
              <w:marTop w:val="0"/>
              <w:marBottom w:val="0"/>
              <w:divBdr>
                <w:top w:val="none" w:sz="0" w:space="0" w:color="auto"/>
                <w:left w:val="none" w:sz="0" w:space="0" w:color="auto"/>
                <w:bottom w:val="none" w:sz="0" w:space="0" w:color="auto"/>
                <w:right w:val="none" w:sz="0" w:space="0" w:color="auto"/>
              </w:divBdr>
              <w:divsChild>
                <w:div w:id="3191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678">
      <w:bodyDiv w:val="1"/>
      <w:marLeft w:val="0"/>
      <w:marRight w:val="0"/>
      <w:marTop w:val="0"/>
      <w:marBottom w:val="0"/>
      <w:divBdr>
        <w:top w:val="none" w:sz="0" w:space="0" w:color="auto"/>
        <w:left w:val="none" w:sz="0" w:space="0" w:color="auto"/>
        <w:bottom w:val="none" w:sz="0" w:space="0" w:color="auto"/>
        <w:right w:val="none" w:sz="0" w:space="0" w:color="auto"/>
      </w:divBdr>
      <w:divsChild>
        <w:div w:id="1254241881">
          <w:marLeft w:val="0"/>
          <w:marRight w:val="0"/>
          <w:marTop w:val="0"/>
          <w:marBottom w:val="0"/>
          <w:divBdr>
            <w:top w:val="none" w:sz="0" w:space="0" w:color="auto"/>
            <w:left w:val="none" w:sz="0" w:space="0" w:color="auto"/>
            <w:bottom w:val="none" w:sz="0" w:space="0" w:color="auto"/>
            <w:right w:val="none" w:sz="0" w:space="0" w:color="auto"/>
          </w:divBdr>
          <w:divsChild>
            <w:div w:id="1302809197">
              <w:marLeft w:val="0"/>
              <w:marRight w:val="0"/>
              <w:marTop w:val="0"/>
              <w:marBottom w:val="0"/>
              <w:divBdr>
                <w:top w:val="none" w:sz="0" w:space="0" w:color="auto"/>
                <w:left w:val="none" w:sz="0" w:space="0" w:color="auto"/>
                <w:bottom w:val="none" w:sz="0" w:space="0" w:color="auto"/>
                <w:right w:val="none" w:sz="0" w:space="0" w:color="auto"/>
              </w:divBdr>
              <w:divsChild>
                <w:div w:id="44095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12214">
      <w:bodyDiv w:val="1"/>
      <w:marLeft w:val="0"/>
      <w:marRight w:val="0"/>
      <w:marTop w:val="0"/>
      <w:marBottom w:val="0"/>
      <w:divBdr>
        <w:top w:val="none" w:sz="0" w:space="0" w:color="auto"/>
        <w:left w:val="none" w:sz="0" w:space="0" w:color="auto"/>
        <w:bottom w:val="none" w:sz="0" w:space="0" w:color="auto"/>
        <w:right w:val="none" w:sz="0" w:space="0" w:color="auto"/>
      </w:divBdr>
      <w:divsChild>
        <w:div w:id="1043752214">
          <w:marLeft w:val="0"/>
          <w:marRight w:val="0"/>
          <w:marTop w:val="0"/>
          <w:marBottom w:val="0"/>
          <w:divBdr>
            <w:top w:val="none" w:sz="0" w:space="0" w:color="auto"/>
            <w:left w:val="none" w:sz="0" w:space="0" w:color="auto"/>
            <w:bottom w:val="none" w:sz="0" w:space="0" w:color="auto"/>
            <w:right w:val="none" w:sz="0" w:space="0" w:color="auto"/>
          </w:divBdr>
          <w:divsChild>
            <w:div w:id="1199929220">
              <w:marLeft w:val="0"/>
              <w:marRight w:val="0"/>
              <w:marTop w:val="0"/>
              <w:marBottom w:val="0"/>
              <w:divBdr>
                <w:top w:val="none" w:sz="0" w:space="0" w:color="auto"/>
                <w:left w:val="none" w:sz="0" w:space="0" w:color="auto"/>
                <w:bottom w:val="none" w:sz="0" w:space="0" w:color="auto"/>
                <w:right w:val="none" w:sz="0" w:space="0" w:color="auto"/>
              </w:divBdr>
              <w:divsChild>
                <w:div w:id="2162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46702">
      <w:bodyDiv w:val="1"/>
      <w:marLeft w:val="0"/>
      <w:marRight w:val="0"/>
      <w:marTop w:val="0"/>
      <w:marBottom w:val="0"/>
      <w:divBdr>
        <w:top w:val="none" w:sz="0" w:space="0" w:color="auto"/>
        <w:left w:val="none" w:sz="0" w:space="0" w:color="auto"/>
        <w:bottom w:val="none" w:sz="0" w:space="0" w:color="auto"/>
        <w:right w:val="none" w:sz="0" w:space="0" w:color="auto"/>
      </w:divBdr>
      <w:divsChild>
        <w:div w:id="180247626">
          <w:marLeft w:val="0"/>
          <w:marRight w:val="0"/>
          <w:marTop w:val="0"/>
          <w:marBottom w:val="0"/>
          <w:divBdr>
            <w:top w:val="none" w:sz="0" w:space="0" w:color="auto"/>
            <w:left w:val="none" w:sz="0" w:space="0" w:color="auto"/>
            <w:bottom w:val="none" w:sz="0" w:space="0" w:color="auto"/>
            <w:right w:val="none" w:sz="0" w:space="0" w:color="auto"/>
          </w:divBdr>
          <w:divsChild>
            <w:div w:id="599879304">
              <w:marLeft w:val="0"/>
              <w:marRight w:val="0"/>
              <w:marTop w:val="0"/>
              <w:marBottom w:val="0"/>
              <w:divBdr>
                <w:top w:val="none" w:sz="0" w:space="0" w:color="auto"/>
                <w:left w:val="none" w:sz="0" w:space="0" w:color="auto"/>
                <w:bottom w:val="none" w:sz="0" w:space="0" w:color="auto"/>
                <w:right w:val="none" w:sz="0" w:space="0" w:color="auto"/>
              </w:divBdr>
              <w:divsChild>
                <w:div w:id="5835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01461">
      <w:bodyDiv w:val="1"/>
      <w:marLeft w:val="0"/>
      <w:marRight w:val="0"/>
      <w:marTop w:val="0"/>
      <w:marBottom w:val="0"/>
      <w:divBdr>
        <w:top w:val="none" w:sz="0" w:space="0" w:color="auto"/>
        <w:left w:val="none" w:sz="0" w:space="0" w:color="auto"/>
        <w:bottom w:val="none" w:sz="0" w:space="0" w:color="auto"/>
        <w:right w:val="none" w:sz="0" w:space="0" w:color="auto"/>
      </w:divBdr>
      <w:divsChild>
        <w:div w:id="248470872">
          <w:marLeft w:val="0"/>
          <w:marRight w:val="0"/>
          <w:marTop w:val="0"/>
          <w:marBottom w:val="0"/>
          <w:divBdr>
            <w:top w:val="none" w:sz="0" w:space="0" w:color="auto"/>
            <w:left w:val="none" w:sz="0" w:space="0" w:color="auto"/>
            <w:bottom w:val="none" w:sz="0" w:space="0" w:color="auto"/>
            <w:right w:val="none" w:sz="0" w:space="0" w:color="auto"/>
          </w:divBdr>
          <w:divsChild>
            <w:div w:id="872885241">
              <w:marLeft w:val="0"/>
              <w:marRight w:val="0"/>
              <w:marTop w:val="0"/>
              <w:marBottom w:val="0"/>
              <w:divBdr>
                <w:top w:val="none" w:sz="0" w:space="0" w:color="auto"/>
                <w:left w:val="none" w:sz="0" w:space="0" w:color="auto"/>
                <w:bottom w:val="none" w:sz="0" w:space="0" w:color="auto"/>
                <w:right w:val="none" w:sz="0" w:space="0" w:color="auto"/>
              </w:divBdr>
              <w:divsChild>
                <w:div w:id="1896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34173">
      <w:bodyDiv w:val="1"/>
      <w:marLeft w:val="0"/>
      <w:marRight w:val="0"/>
      <w:marTop w:val="0"/>
      <w:marBottom w:val="0"/>
      <w:divBdr>
        <w:top w:val="none" w:sz="0" w:space="0" w:color="auto"/>
        <w:left w:val="none" w:sz="0" w:space="0" w:color="auto"/>
        <w:bottom w:val="none" w:sz="0" w:space="0" w:color="auto"/>
        <w:right w:val="none" w:sz="0" w:space="0" w:color="auto"/>
      </w:divBdr>
      <w:divsChild>
        <w:div w:id="801188374">
          <w:marLeft w:val="0"/>
          <w:marRight w:val="0"/>
          <w:marTop w:val="0"/>
          <w:marBottom w:val="0"/>
          <w:divBdr>
            <w:top w:val="none" w:sz="0" w:space="0" w:color="auto"/>
            <w:left w:val="none" w:sz="0" w:space="0" w:color="auto"/>
            <w:bottom w:val="none" w:sz="0" w:space="0" w:color="auto"/>
            <w:right w:val="none" w:sz="0" w:space="0" w:color="auto"/>
          </w:divBdr>
          <w:divsChild>
            <w:div w:id="1336952751">
              <w:marLeft w:val="0"/>
              <w:marRight w:val="0"/>
              <w:marTop w:val="0"/>
              <w:marBottom w:val="0"/>
              <w:divBdr>
                <w:top w:val="none" w:sz="0" w:space="0" w:color="auto"/>
                <w:left w:val="none" w:sz="0" w:space="0" w:color="auto"/>
                <w:bottom w:val="none" w:sz="0" w:space="0" w:color="auto"/>
                <w:right w:val="none" w:sz="0" w:space="0" w:color="auto"/>
              </w:divBdr>
              <w:divsChild>
                <w:div w:id="5311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860226">
      <w:bodyDiv w:val="1"/>
      <w:marLeft w:val="0"/>
      <w:marRight w:val="0"/>
      <w:marTop w:val="0"/>
      <w:marBottom w:val="0"/>
      <w:divBdr>
        <w:top w:val="none" w:sz="0" w:space="0" w:color="auto"/>
        <w:left w:val="none" w:sz="0" w:space="0" w:color="auto"/>
        <w:bottom w:val="none" w:sz="0" w:space="0" w:color="auto"/>
        <w:right w:val="none" w:sz="0" w:space="0" w:color="auto"/>
      </w:divBdr>
      <w:divsChild>
        <w:div w:id="1370030327">
          <w:marLeft w:val="0"/>
          <w:marRight w:val="0"/>
          <w:marTop w:val="0"/>
          <w:marBottom w:val="0"/>
          <w:divBdr>
            <w:top w:val="none" w:sz="0" w:space="0" w:color="auto"/>
            <w:left w:val="none" w:sz="0" w:space="0" w:color="auto"/>
            <w:bottom w:val="none" w:sz="0" w:space="0" w:color="auto"/>
            <w:right w:val="none" w:sz="0" w:space="0" w:color="auto"/>
          </w:divBdr>
          <w:divsChild>
            <w:div w:id="1742869417">
              <w:marLeft w:val="0"/>
              <w:marRight w:val="0"/>
              <w:marTop w:val="0"/>
              <w:marBottom w:val="0"/>
              <w:divBdr>
                <w:top w:val="none" w:sz="0" w:space="0" w:color="auto"/>
                <w:left w:val="none" w:sz="0" w:space="0" w:color="auto"/>
                <w:bottom w:val="none" w:sz="0" w:space="0" w:color="auto"/>
                <w:right w:val="none" w:sz="0" w:space="0" w:color="auto"/>
              </w:divBdr>
              <w:divsChild>
                <w:div w:id="17749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00558">
      <w:bodyDiv w:val="1"/>
      <w:marLeft w:val="0"/>
      <w:marRight w:val="0"/>
      <w:marTop w:val="0"/>
      <w:marBottom w:val="0"/>
      <w:divBdr>
        <w:top w:val="none" w:sz="0" w:space="0" w:color="auto"/>
        <w:left w:val="none" w:sz="0" w:space="0" w:color="auto"/>
        <w:bottom w:val="none" w:sz="0" w:space="0" w:color="auto"/>
        <w:right w:val="none" w:sz="0" w:space="0" w:color="auto"/>
      </w:divBdr>
      <w:divsChild>
        <w:div w:id="1553924243">
          <w:marLeft w:val="0"/>
          <w:marRight w:val="0"/>
          <w:marTop w:val="0"/>
          <w:marBottom w:val="0"/>
          <w:divBdr>
            <w:top w:val="none" w:sz="0" w:space="0" w:color="auto"/>
            <w:left w:val="none" w:sz="0" w:space="0" w:color="auto"/>
            <w:bottom w:val="none" w:sz="0" w:space="0" w:color="auto"/>
            <w:right w:val="none" w:sz="0" w:space="0" w:color="auto"/>
          </w:divBdr>
          <w:divsChild>
            <w:div w:id="557058601">
              <w:marLeft w:val="0"/>
              <w:marRight w:val="0"/>
              <w:marTop w:val="0"/>
              <w:marBottom w:val="0"/>
              <w:divBdr>
                <w:top w:val="none" w:sz="0" w:space="0" w:color="auto"/>
                <w:left w:val="none" w:sz="0" w:space="0" w:color="auto"/>
                <w:bottom w:val="none" w:sz="0" w:space="0" w:color="auto"/>
                <w:right w:val="none" w:sz="0" w:space="0" w:color="auto"/>
              </w:divBdr>
              <w:divsChild>
                <w:div w:id="19098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340400">
      <w:bodyDiv w:val="1"/>
      <w:marLeft w:val="0"/>
      <w:marRight w:val="0"/>
      <w:marTop w:val="0"/>
      <w:marBottom w:val="0"/>
      <w:divBdr>
        <w:top w:val="none" w:sz="0" w:space="0" w:color="auto"/>
        <w:left w:val="none" w:sz="0" w:space="0" w:color="auto"/>
        <w:bottom w:val="none" w:sz="0" w:space="0" w:color="auto"/>
        <w:right w:val="none" w:sz="0" w:space="0" w:color="auto"/>
      </w:divBdr>
      <w:divsChild>
        <w:div w:id="1911040781">
          <w:marLeft w:val="0"/>
          <w:marRight w:val="0"/>
          <w:marTop w:val="0"/>
          <w:marBottom w:val="0"/>
          <w:divBdr>
            <w:top w:val="none" w:sz="0" w:space="0" w:color="auto"/>
            <w:left w:val="none" w:sz="0" w:space="0" w:color="auto"/>
            <w:bottom w:val="none" w:sz="0" w:space="0" w:color="auto"/>
            <w:right w:val="none" w:sz="0" w:space="0" w:color="auto"/>
          </w:divBdr>
          <w:divsChild>
            <w:div w:id="1173686853">
              <w:marLeft w:val="0"/>
              <w:marRight w:val="0"/>
              <w:marTop w:val="0"/>
              <w:marBottom w:val="0"/>
              <w:divBdr>
                <w:top w:val="none" w:sz="0" w:space="0" w:color="auto"/>
                <w:left w:val="none" w:sz="0" w:space="0" w:color="auto"/>
                <w:bottom w:val="none" w:sz="0" w:space="0" w:color="auto"/>
                <w:right w:val="none" w:sz="0" w:space="0" w:color="auto"/>
              </w:divBdr>
              <w:divsChild>
                <w:div w:id="7394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23812">
      <w:bodyDiv w:val="1"/>
      <w:marLeft w:val="0"/>
      <w:marRight w:val="0"/>
      <w:marTop w:val="0"/>
      <w:marBottom w:val="0"/>
      <w:divBdr>
        <w:top w:val="none" w:sz="0" w:space="0" w:color="auto"/>
        <w:left w:val="none" w:sz="0" w:space="0" w:color="auto"/>
        <w:bottom w:val="none" w:sz="0" w:space="0" w:color="auto"/>
        <w:right w:val="none" w:sz="0" w:space="0" w:color="auto"/>
      </w:divBdr>
      <w:divsChild>
        <w:div w:id="1949501945">
          <w:marLeft w:val="0"/>
          <w:marRight w:val="0"/>
          <w:marTop w:val="0"/>
          <w:marBottom w:val="0"/>
          <w:divBdr>
            <w:top w:val="none" w:sz="0" w:space="0" w:color="auto"/>
            <w:left w:val="none" w:sz="0" w:space="0" w:color="auto"/>
            <w:bottom w:val="none" w:sz="0" w:space="0" w:color="auto"/>
            <w:right w:val="none" w:sz="0" w:space="0" w:color="auto"/>
          </w:divBdr>
          <w:divsChild>
            <w:div w:id="1749886698">
              <w:marLeft w:val="0"/>
              <w:marRight w:val="0"/>
              <w:marTop w:val="0"/>
              <w:marBottom w:val="0"/>
              <w:divBdr>
                <w:top w:val="none" w:sz="0" w:space="0" w:color="auto"/>
                <w:left w:val="none" w:sz="0" w:space="0" w:color="auto"/>
                <w:bottom w:val="none" w:sz="0" w:space="0" w:color="auto"/>
                <w:right w:val="none" w:sz="0" w:space="0" w:color="auto"/>
              </w:divBdr>
              <w:divsChild>
                <w:div w:id="281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0396">
      <w:bodyDiv w:val="1"/>
      <w:marLeft w:val="0"/>
      <w:marRight w:val="0"/>
      <w:marTop w:val="0"/>
      <w:marBottom w:val="0"/>
      <w:divBdr>
        <w:top w:val="none" w:sz="0" w:space="0" w:color="auto"/>
        <w:left w:val="none" w:sz="0" w:space="0" w:color="auto"/>
        <w:bottom w:val="none" w:sz="0" w:space="0" w:color="auto"/>
        <w:right w:val="none" w:sz="0" w:space="0" w:color="auto"/>
      </w:divBdr>
      <w:divsChild>
        <w:div w:id="1622147336">
          <w:marLeft w:val="0"/>
          <w:marRight w:val="0"/>
          <w:marTop w:val="0"/>
          <w:marBottom w:val="0"/>
          <w:divBdr>
            <w:top w:val="none" w:sz="0" w:space="0" w:color="auto"/>
            <w:left w:val="none" w:sz="0" w:space="0" w:color="auto"/>
            <w:bottom w:val="none" w:sz="0" w:space="0" w:color="auto"/>
            <w:right w:val="none" w:sz="0" w:space="0" w:color="auto"/>
          </w:divBdr>
          <w:divsChild>
            <w:div w:id="1071927908">
              <w:marLeft w:val="0"/>
              <w:marRight w:val="0"/>
              <w:marTop w:val="0"/>
              <w:marBottom w:val="0"/>
              <w:divBdr>
                <w:top w:val="none" w:sz="0" w:space="0" w:color="auto"/>
                <w:left w:val="none" w:sz="0" w:space="0" w:color="auto"/>
                <w:bottom w:val="none" w:sz="0" w:space="0" w:color="auto"/>
                <w:right w:val="none" w:sz="0" w:space="0" w:color="auto"/>
              </w:divBdr>
              <w:divsChild>
                <w:div w:id="13781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27627">
      <w:bodyDiv w:val="1"/>
      <w:marLeft w:val="0"/>
      <w:marRight w:val="0"/>
      <w:marTop w:val="0"/>
      <w:marBottom w:val="0"/>
      <w:divBdr>
        <w:top w:val="none" w:sz="0" w:space="0" w:color="auto"/>
        <w:left w:val="none" w:sz="0" w:space="0" w:color="auto"/>
        <w:bottom w:val="none" w:sz="0" w:space="0" w:color="auto"/>
        <w:right w:val="none" w:sz="0" w:space="0" w:color="auto"/>
      </w:divBdr>
      <w:divsChild>
        <w:div w:id="1967394297">
          <w:marLeft w:val="0"/>
          <w:marRight w:val="0"/>
          <w:marTop w:val="0"/>
          <w:marBottom w:val="0"/>
          <w:divBdr>
            <w:top w:val="none" w:sz="0" w:space="0" w:color="auto"/>
            <w:left w:val="none" w:sz="0" w:space="0" w:color="auto"/>
            <w:bottom w:val="none" w:sz="0" w:space="0" w:color="auto"/>
            <w:right w:val="none" w:sz="0" w:space="0" w:color="auto"/>
          </w:divBdr>
          <w:divsChild>
            <w:div w:id="355205133">
              <w:marLeft w:val="0"/>
              <w:marRight w:val="0"/>
              <w:marTop w:val="0"/>
              <w:marBottom w:val="0"/>
              <w:divBdr>
                <w:top w:val="none" w:sz="0" w:space="0" w:color="auto"/>
                <w:left w:val="none" w:sz="0" w:space="0" w:color="auto"/>
                <w:bottom w:val="none" w:sz="0" w:space="0" w:color="auto"/>
                <w:right w:val="none" w:sz="0" w:space="0" w:color="auto"/>
              </w:divBdr>
              <w:divsChild>
                <w:div w:id="20329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5902">
      <w:bodyDiv w:val="1"/>
      <w:marLeft w:val="0"/>
      <w:marRight w:val="0"/>
      <w:marTop w:val="0"/>
      <w:marBottom w:val="0"/>
      <w:divBdr>
        <w:top w:val="none" w:sz="0" w:space="0" w:color="auto"/>
        <w:left w:val="none" w:sz="0" w:space="0" w:color="auto"/>
        <w:bottom w:val="none" w:sz="0" w:space="0" w:color="auto"/>
        <w:right w:val="none" w:sz="0" w:space="0" w:color="auto"/>
      </w:divBdr>
      <w:divsChild>
        <w:div w:id="866409989">
          <w:marLeft w:val="0"/>
          <w:marRight w:val="0"/>
          <w:marTop w:val="0"/>
          <w:marBottom w:val="0"/>
          <w:divBdr>
            <w:top w:val="none" w:sz="0" w:space="0" w:color="auto"/>
            <w:left w:val="none" w:sz="0" w:space="0" w:color="auto"/>
            <w:bottom w:val="none" w:sz="0" w:space="0" w:color="auto"/>
            <w:right w:val="none" w:sz="0" w:space="0" w:color="auto"/>
          </w:divBdr>
          <w:divsChild>
            <w:div w:id="1662193413">
              <w:marLeft w:val="0"/>
              <w:marRight w:val="0"/>
              <w:marTop w:val="0"/>
              <w:marBottom w:val="0"/>
              <w:divBdr>
                <w:top w:val="none" w:sz="0" w:space="0" w:color="auto"/>
                <w:left w:val="none" w:sz="0" w:space="0" w:color="auto"/>
                <w:bottom w:val="none" w:sz="0" w:space="0" w:color="auto"/>
                <w:right w:val="none" w:sz="0" w:space="0" w:color="auto"/>
              </w:divBdr>
              <w:divsChild>
                <w:div w:id="13631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83608">
      <w:bodyDiv w:val="1"/>
      <w:marLeft w:val="0"/>
      <w:marRight w:val="0"/>
      <w:marTop w:val="0"/>
      <w:marBottom w:val="0"/>
      <w:divBdr>
        <w:top w:val="none" w:sz="0" w:space="0" w:color="auto"/>
        <w:left w:val="none" w:sz="0" w:space="0" w:color="auto"/>
        <w:bottom w:val="none" w:sz="0" w:space="0" w:color="auto"/>
        <w:right w:val="none" w:sz="0" w:space="0" w:color="auto"/>
      </w:divBdr>
      <w:divsChild>
        <w:div w:id="1288663846">
          <w:marLeft w:val="0"/>
          <w:marRight w:val="0"/>
          <w:marTop w:val="0"/>
          <w:marBottom w:val="0"/>
          <w:divBdr>
            <w:top w:val="none" w:sz="0" w:space="0" w:color="auto"/>
            <w:left w:val="none" w:sz="0" w:space="0" w:color="auto"/>
            <w:bottom w:val="none" w:sz="0" w:space="0" w:color="auto"/>
            <w:right w:val="none" w:sz="0" w:space="0" w:color="auto"/>
          </w:divBdr>
          <w:divsChild>
            <w:div w:id="1835684702">
              <w:marLeft w:val="0"/>
              <w:marRight w:val="0"/>
              <w:marTop w:val="0"/>
              <w:marBottom w:val="0"/>
              <w:divBdr>
                <w:top w:val="none" w:sz="0" w:space="0" w:color="auto"/>
                <w:left w:val="none" w:sz="0" w:space="0" w:color="auto"/>
                <w:bottom w:val="none" w:sz="0" w:space="0" w:color="auto"/>
                <w:right w:val="none" w:sz="0" w:space="0" w:color="auto"/>
              </w:divBdr>
              <w:divsChild>
                <w:div w:id="8901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84635">
      <w:bodyDiv w:val="1"/>
      <w:marLeft w:val="0"/>
      <w:marRight w:val="0"/>
      <w:marTop w:val="0"/>
      <w:marBottom w:val="0"/>
      <w:divBdr>
        <w:top w:val="none" w:sz="0" w:space="0" w:color="auto"/>
        <w:left w:val="none" w:sz="0" w:space="0" w:color="auto"/>
        <w:bottom w:val="none" w:sz="0" w:space="0" w:color="auto"/>
        <w:right w:val="none" w:sz="0" w:space="0" w:color="auto"/>
      </w:divBdr>
      <w:divsChild>
        <w:div w:id="409279814">
          <w:marLeft w:val="0"/>
          <w:marRight w:val="0"/>
          <w:marTop w:val="0"/>
          <w:marBottom w:val="0"/>
          <w:divBdr>
            <w:top w:val="none" w:sz="0" w:space="0" w:color="auto"/>
            <w:left w:val="none" w:sz="0" w:space="0" w:color="auto"/>
            <w:bottom w:val="none" w:sz="0" w:space="0" w:color="auto"/>
            <w:right w:val="none" w:sz="0" w:space="0" w:color="auto"/>
          </w:divBdr>
          <w:divsChild>
            <w:div w:id="1561095343">
              <w:marLeft w:val="0"/>
              <w:marRight w:val="0"/>
              <w:marTop w:val="0"/>
              <w:marBottom w:val="0"/>
              <w:divBdr>
                <w:top w:val="none" w:sz="0" w:space="0" w:color="auto"/>
                <w:left w:val="none" w:sz="0" w:space="0" w:color="auto"/>
                <w:bottom w:val="none" w:sz="0" w:space="0" w:color="auto"/>
                <w:right w:val="none" w:sz="0" w:space="0" w:color="auto"/>
              </w:divBdr>
              <w:divsChild>
                <w:div w:id="16223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28746">
      <w:bodyDiv w:val="1"/>
      <w:marLeft w:val="0"/>
      <w:marRight w:val="0"/>
      <w:marTop w:val="0"/>
      <w:marBottom w:val="0"/>
      <w:divBdr>
        <w:top w:val="none" w:sz="0" w:space="0" w:color="auto"/>
        <w:left w:val="none" w:sz="0" w:space="0" w:color="auto"/>
        <w:bottom w:val="none" w:sz="0" w:space="0" w:color="auto"/>
        <w:right w:val="none" w:sz="0" w:space="0" w:color="auto"/>
      </w:divBdr>
      <w:divsChild>
        <w:div w:id="66651621">
          <w:marLeft w:val="0"/>
          <w:marRight w:val="0"/>
          <w:marTop w:val="0"/>
          <w:marBottom w:val="0"/>
          <w:divBdr>
            <w:top w:val="none" w:sz="0" w:space="0" w:color="auto"/>
            <w:left w:val="none" w:sz="0" w:space="0" w:color="auto"/>
            <w:bottom w:val="none" w:sz="0" w:space="0" w:color="auto"/>
            <w:right w:val="none" w:sz="0" w:space="0" w:color="auto"/>
          </w:divBdr>
          <w:divsChild>
            <w:div w:id="251473970">
              <w:marLeft w:val="0"/>
              <w:marRight w:val="0"/>
              <w:marTop w:val="0"/>
              <w:marBottom w:val="0"/>
              <w:divBdr>
                <w:top w:val="none" w:sz="0" w:space="0" w:color="auto"/>
                <w:left w:val="none" w:sz="0" w:space="0" w:color="auto"/>
                <w:bottom w:val="none" w:sz="0" w:space="0" w:color="auto"/>
                <w:right w:val="none" w:sz="0" w:space="0" w:color="auto"/>
              </w:divBdr>
              <w:divsChild>
                <w:div w:id="11854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828457">
      <w:bodyDiv w:val="1"/>
      <w:marLeft w:val="0"/>
      <w:marRight w:val="0"/>
      <w:marTop w:val="0"/>
      <w:marBottom w:val="0"/>
      <w:divBdr>
        <w:top w:val="none" w:sz="0" w:space="0" w:color="auto"/>
        <w:left w:val="none" w:sz="0" w:space="0" w:color="auto"/>
        <w:bottom w:val="none" w:sz="0" w:space="0" w:color="auto"/>
        <w:right w:val="none" w:sz="0" w:space="0" w:color="auto"/>
      </w:divBdr>
      <w:divsChild>
        <w:div w:id="1224833493">
          <w:marLeft w:val="0"/>
          <w:marRight w:val="0"/>
          <w:marTop w:val="0"/>
          <w:marBottom w:val="0"/>
          <w:divBdr>
            <w:top w:val="none" w:sz="0" w:space="0" w:color="auto"/>
            <w:left w:val="none" w:sz="0" w:space="0" w:color="auto"/>
            <w:bottom w:val="none" w:sz="0" w:space="0" w:color="auto"/>
            <w:right w:val="none" w:sz="0" w:space="0" w:color="auto"/>
          </w:divBdr>
          <w:divsChild>
            <w:div w:id="1084108909">
              <w:marLeft w:val="0"/>
              <w:marRight w:val="0"/>
              <w:marTop w:val="0"/>
              <w:marBottom w:val="0"/>
              <w:divBdr>
                <w:top w:val="none" w:sz="0" w:space="0" w:color="auto"/>
                <w:left w:val="none" w:sz="0" w:space="0" w:color="auto"/>
                <w:bottom w:val="none" w:sz="0" w:space="0" w:color="auto"/>
                <w:right w:val="none" w:sz="0" w:space="0" w:color="auto"/>
              </w:divBdr>
              <w:divsChild>
                <w:div w:id="14806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457124">
      <w:bodyDiv w:val="1"/>
      <w:marLeft w:val="0"/>
      <w:marRight w:val="0"/>
      <w:marTop w:val="0"/>
      <w:marBottom w:val="0"/>
      <w:divBdr>
        <w:top w:val="none" w:sz="0" w:space="0" w:color="auto"/>
        <w:left w:val="none" w:sz="0" w:space="0" w:color="auto"/>
        <w:bottom w:val="none" w:sz="0" w:space="0" w:color="auto"/>
        <w:right w:val="none" w:sz="0" w:space="0" w:color="auto"/>
      </w:divBdr>
      <w:divsChild>
        <w:div w:id="642151920">
          <w:marLeft w:val="0"/>
          <w:marRight w:val="0"/>
          <w:marTop w:val="0"/>
          <w:marBottom w:val="0"/>
          <w:divBdr>
            <w:top w:val="none" w:sz="0" w:space="0" w:color="auto"/>
            <w:left w:val="none" w:sz="0" w:space="0" w:color="auto"/>
            <w:bottom w:val="none" w:sz="0" w:space="0" w:color="auto"/>
            <w:right w:val="none" w:sz="0" w:space="0" w:color="auto"/>
          </w:divBdr>
          <w:divsChild>
            <w:div w:id="325591924">
              <w:marLeft w:val="0"/>
              <w:marRight w:val="0"/>
              <w:marTop w:val="0"/>
              <w:marBottom w:val="0"/>
              <w:divBdr>
                <w:top w:val="none" w:sz="0" w:space="0" w:color="auto"/>
                <w:left w:val="none" w:sz="0" w:space="0" w:color="auto"/>
                <w:bottom w:val="none" w:sz="0" w:space="0" w:color="auto"/>
                <w:right w:val="none" w:sz="0" w:space="0" w:color="auto"/>
              </w:divBdr>
              <w:divsChild>
                <w:div w:id="10286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69516">
      <w:bodyDiv w:val="1"/>
      <w:marLeft w:val="0"/>
      <w:marRight w:val="0"/>
      <w:marTop w:val="0"/>
      <w:marBottom w:val="0"/>
      <w:divBdr>
        <w:top w:val="none" w:sz="0" w:space="0" w:color="auto"/>
        <w:left w:val="none" w:sz="0" w:space="0" w:color="auto"/>
        <w:bottom w:val="none" w:sz="0" w:space="0" w:color="auto"/>
        <w:right w:val="none" w:sz="0" w:space="0" w:color="auto"/>
      </w:divBdr>
      <w:divsChild>
        <w:div w:id="224881499">
          <w:marLeft w:val="0"/>
          <w:marRight w:val="0"/>
          <w:marTop w:val="0"/>
          <w:marBottom w:val="0"/>
          <w:divBdr>
            <w:top w:val="none" w:sz="0" w:space="0" w:color="auto"/>
            <w:left w:val="none" w:sz="0" w:space="0" w:color="auto"/>
            <w:bottom w:val="none" w:sz="0" w:space="0" w:color="auto"/>
            <w:right w:val="none" w:sz="0" w:space="0" w:color="auto"/>
          </w:divBdr>
          <w:divsChild>
            <w:div w:id="2012173328">
              <w:marLeft w:val="0"/>
              <w:marRight w:val="0"/>
              <w:marTop w:val="0"/>
              <w:marBottom w:val="0"/>
              <w:divBdr>
                <w:top w:val="none" w:sz="0" w:space="0" w:color="auto"/>
                <w:left w:val="none" w:sz="0" w:space="0" w:color="auto"/>
                <w:bottom w:val="none" w:sz="0" w:space="0" w:color="auto"/>
                <w:right w:val="none" w:sz="0" w:space="0" w:color="auto"/>
              </w:divBdr>
              <w:divsChild>
                <w:div w:id="11348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33678">
      <w:bodyDiv w:val="1"/>
      <w:marLeft w:val="0"/>
      <w:marRight w:val="0"/>
      <w:marTop w:val="0"/>
      <w:marBottom w:val="0"/>
      <w:divBdr>
        <w:top w:val="none" w:sz="0" w:space="0" w:color="auto"/>
        <w:left w:val="none" w:sz="0" w:space="0" w:color="auto"/>
        <w:bottom w:val="none" w:sz="0" w:space="0" w:color="auto"/>
        <w:right w:val="none" w:sz="0" w:space="0" w:color="auto"/>
      </w:divBdr>
      <w:divsChild>
        <w:div w:id="1213928887">
          <w:marLeft w:val="0"/>
          <w:marRight w:val="0"/>
          <w:marTop w:val="0"/>
          <w:marBottom w:val="0"/>
          <w:divBdr>
            <w:top w:val="none" w:sz="0" w:space="0" w:color="auto"/>
            <w:left w:val="none" w:sz="0" w:space="0" w:color="auto"/>
            <w:bottom w:val="none" w:sz="0" w:space="0" w:color="auto"/>
            <w:right w:val="none" w:sz="0" w:space="0" w:color="auto"/>
          </w:divBdr>
          <w:divsChild>
            <w:div w:id="918097949">
              <w:marLeft w:val="0"/>
              <w:marRight w:val="0"/>
              <w:marTop w:val="0"/>
              <w:marBottom w:val="0"/>
              <w:divBdr>
                <w:top w:val="none" w:sz="0" w:space="0" w:color="auto"/>
                <w:left w:val="none" w:sz="0" w:space="0" w:color="auto"/>
                <w:bottom w:val="none" w:sz="0" w:space="0" w:color="auto"/>
                <w:right w:val="none" w:sz="0" w:space="0" w:color="auto"/>
              </w:divBdr>
              <w:divsChild>
                <w:div w:id="12980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50005">
      <w:bodyDiv w:val="1"/>
      <w:marLeft w:val="0"/>
      <w:marRight w:val="0"/>
      <w:marTop w:val="0"/>
      <w:marBottom w:val="0"/>
      <w:divBdr>
        <w:top w:val="none" w:sz="0" w:space="0" w:color="auto"/>
        <w:left w:val="none" w:sz="0" w:space="0" w:color="auto"/>
        <w:bottom w:val="none" w:sz="0" w:space="0" w:color="auto"/>
        <w:right w:val="none" w:sz="0" w:space="0" w:color="auto"/>
      </w:divBdr>
      <w:divsChild>
        <w:div w:id="2041200071">
          <w:marLeft w:val="0"/>
          <w:marRight w:val="0"/>
          <w:marTop w:val="0"/>
          <w:marBottom w:val="0"/>
          <w:divBdr>
            <w:top w:val="none" w:sz="0" w:space="0" w:color="auto"/>
            <w:left w:val="none" w:sz="0" w:space="0" w:color="auto"/>
            <w:bottom w:val="none" w:sz="0" w:space="0" w:color="auto"/>
            <w:right w:val="none" w:sz="0" w:space="0" w:color="auto"/>
          </w:divBdr>
          <w:divsChild>
            <w:div w:id="784616787">
              <w:marLeft w:val="0"/>
              <w:marRight w:val="0"/>
              <w:marTop w:val="0"/>
              <w:marBottom w:val="0"/>
              <w:divBdr>
                <w:top w:val="none" w:sz="0" w:space="0" w:color="auto"/>
                <w:left w:val="none" w:sz="0" w:space="0" w:color="auto"/>
                <w:bottom w:val="none" w:sz="0" w:space="0" w:color="auto"/>
                <w:right w:val="none" w:sz="0" w:space="0" w:color="auto"/>
              </w:divBdr>
              <w:divsChild>
                <w:div w:id="2032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88789">
      <w:bodyDiv w:val="1"/>
      <w:marLeft w:val="0"/>
      <w:marRight w:val="0"/>
      <w:marTop w:val="0"/>
      <w:marBottom w:val="0"/>
      <w:divBdr>
        <w:top w:val="none" w:sz="0" w:space="0" w:color="auto"/>
        <w:left w:val="none" w:sz="0" w:space="0" w:color="auto"/>
        <w:bottom w:val="none" w:sz="0" w:space="0" w:color="auto"/>
        <w:right w:val="none" w:sz="0" w:space="0" w:color="auto"/>
      </w:divBdr>
      <w:divsChild>
        <w:div w:id="1211267104">
          <w:marLeft w:val="0"/>
          <w:marRight w:val="0"/>
          <w:marTop w:val="0"/>
          <w:marBottom w:val="0"/>
          <w:divBdr>
            <w:top w:val="none" w:sz="0" w:space="0" w:color="auto"/>
            <w:left w:val="none" w:sz="0" w:space="0" w:color="auto"/>
            <w:bottom w:val="none" w:sz="0" w:space="0" w:color="auto"/>
            <w:right w:val="none" w:sz="0" w:space="0" w:color="auto"/>
          </w:divBdr>
          <w:divsChild>
            <w:div w:id="320741907">
              <w:marLeft w:val="0"/>
              <w:marRight w:val="0"/>
              <w:marTop w:val="0"/>
              <w:marBottom w:val="0"/>
              <w:divBdr>
                <w:top w:val="none" w:sz="0" w:space="0" w:color="auto"/>
                <w:left w:val="none" w:sz="0" w:space="0" w:color="auto"/>
                <w:bottom w:val="none" w:sz="0" w:space="0" w:color="auto"/>
                <w:right w:val="none" w:sz="0" w:space="0" w:color="auto"/>
              </w:divBdr>
              <w:divsChild>
                <w:div w:id="6506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908422">
      <w:bodyDiv w:val="1"/>
      <w:marLeft w:val="0"/>
      <w:marRight w:val="0"/>
      <w:marTop w:val="0"/>
      <w:marBottom w:val="0"/>
      <w:divBdr>
        <w:top w:val="none" w:sz="0" w:space="0" w:color="auto"/>
        <w:left w:val="none" w:sz="0" w:space="0" w:color="auto"/>
        <w:bottom w:val="none" w:sz="0" w:space="0" w:color="auto"/>
        <w:right w:val="none" w:sz="0" w:space="0" w:color="auto"/>
      </w:divBdr>
      <w:divsChild>
        <w:div w:id="1414425491">
          <w:marLeft w:val="0"/>
          <w:marRight w:val="0"/>
          <w:marTop w:val="0"/>
          <w:marBottom w:val="0"/>
          <w:divBdr>
            <w:top w:val="none" w:sz="0" w:space="0" w:color="auto"/>
            <w:left w:val="none" w:sz="0" w:space="0" w:color="auto"/>
            <w:bottom w:val="none" w:sz="0" w:space="0" w:color="auto"/>
            <w:right w:val="none" w:sz="0" w:space="0" w:color="auto"/>
          </w:divBdr>
          <w:divsChild>
            <w:div w:id="342630534">
              <w:marLeft w:val="0"/>
              <w:marRight w:val="0"/>
              <w:marTop w:val="0"/>
              <w:marBottom w:val="0"/>
              <w:divBdr>
                <w:top w:val="none" w:sz="0" w:space="0" w:color="auto"/>
                <w:left w:val="none" w:sz="0" w:space="0" w:color="auto"/>
                <w:bottom w:val="none" w:sz="0" w:space="0" w:color="auto"/>
                <w:right w:val="none" w:sz="0" w:space="0" w:color="auto"/>
              </w:divBdr>
              <w:divsChild>
                <w:div w:id="17706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5335">
      <w:bodyDiv w:val="1"/>
      <w:marLeft w:val="0"/>
      <w:marRight w:val="0"/>
      <w:marTop w:val="0"/>
      <w:marBottom w:val="0"/>
      <w:divBdr>
        <w:top w:val="none" w:sz="0" w:space="0" w:color="auto"/>
        <w:left w:val="none" w:sz="0" w:space="0" w:color="auto"/>
        <w:bottom w:val="none" w:sz="0" w:space="0" w:color="auto"/>
        <w:right w:val="none" w:sz="0" w:space="0" w:color="auto"/>
      </w:divBdr>
      <w:divsChild>
        <w:div w:id="740834476">
          <w:marLeft w:val="0"/>
          <w:marRight w:val="0"/>
          <w:marTop w:val="0"/>
          <w:marBottom w:val="0"/>
          <w:divBdr>
            <w:top w:val="none" w:sz="0" w:space="0" w:color="auto"/>
            <w:left w:val="none" w:sz="0" w:space="0" w:color="auto"/>
            <w:bottom w:val="none" w:sz="0" w:space="0" w:color="auto"/>
            <w:right w:val="none" w:sz="0" w:space="0" w:color="auto"/>
          </w:divBdr>
          <w:divsChild>
            <w:div w:id="220599836">
              <w:marLeft w:val="0"/>
              <w:marRight w:val="0"/>
              <w:marTop w:val="0"/>
              <w:marBottom w:val="0"/>
              <w:divBdr>
                <w:top w:val="none" w:sz="0" w:space="0" w:color="auto"/>
                <w:left w:val="none" w:sz="0" w:space="0" w:color="auto"/>
                <w:bottom w:val="none" w:sz="0" w:space="0" w:color="auto"/>
                <w:right w:val="none" w:sz="0" w:space="0" w:color="auto"/>
              </w:divBdr>
              <w:divsChild>
                <w:div w:id="1894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51143">
      <w:bodyDiv w:val="1"/>
      <w:marLeft w:val="0"/>
      <w:marRight w:val="0"/>
      <w:marTop w:val="0"/>
      <w:marBottom w:val="0"/>
      <w:divBdr>
        <w:top w:val="none" w:sz="0" w:space="0" w:color="auto"/>
        <w:left w:val="none" w:sz="0" w:space="0" w:color="auto"/>
        <w:bottom w:val="none" w:sz="0" w:space="0" w:color="auto"/>
        <w:right w:val="none" w:sz="0" w:space="0" w:color="auto"/>
      </w:divBdr>
      <w:divsChild>
        <w:div w:id="1801068133">
          <w:marLeft w:val="0"/>
          <w:marRight w:val="0"/>
          <w:marTop w:val="0"/>
          <w:marBottom w:val="0"/>
          <w:divBdr>
            <w:top w:val="none" w:sz="0" w:space="0" w:color="auto"/>
            <w:left w:val="none" w:sz="0" w:space="0" w:color="auto"/>
            <w:bottom w:val="none" w:sz="0" w:space="0" w:color="auto"/>
            <w:right w:val="none" w:sz="0" w:space="0" w:color="auto"/>
          </w:divBdr>
          <w:divsChild>
            <w:div w:id="311176461">
              <w:marLeft w:val="0"/>
              <w:marRight w:val="0"/>
              <w:marTop w:val="0"/>
              <w:marBottom w:val="0"/>
              <w:divBdr>
                <w:top w:val="none" w:sz="0" w:space="0" w:color="auto"/>
                <w:left w:val="none" w:sz="0" w:space="0" w:color="auto"/>
                <w:bottom w:val="none" w:sz="0" w:space="0" w:color="auto"/>
                <w:right w:val="none" w:sz="0" w:space="0" w:color="auto"/>
              </w:divBdr>
              <w:divsChild>
                <w:div w:id="1053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11548">
      <w:bodyDiv w:val="1"/>
      <w:marLeft w:val="0"/>
      <w:marRight w:val="0"/>
      <w:marTop w:val="0"/>
      <w:marBottom w:val="0"/>
      <w:divBdr>
        <w:top w:val="none" w:sz="0" w:space="0" w:color="auto"/>
        <w:left w:val="none" w:sz="0" w:space="0" w:color="auto"/>
        <w:bottom w:val="none" w:sz="0" w:space="0" w:color="auto"/>
        <w:right w:val="none" w:sz="0" w:space="0" w:color="auto"/>
      </w:divBdr>
      <w:divsChild>
        <w:div w:id="791872586">
          <w:marLeft w:val="0"/>
          <w:marRight w:val="0"/>
          <w:marTop w:val="0"/>
          <w:marBottom w:val="0"/>
          <w:divBdr>
            <w:top w:val="none" w:sz="0" w:space="0" w:color="auto"/>
            <w:left w:val="none" w:sz="0" w:space="0" w:color="auto"/>
            <w:bottom w:val="none" w:sz="0" w:space="0" w:color="auto"/>
            <w:right w:val="none" w:sz="0" w:space="0" w:color="auto"/>
          </w:divBdr>
          <w:divsChild>
            <w:div w:id="550383292">
              <w:marLeft w:val="0"/>
              <w:marRight w:val="0"/>
              <w:marTop w:val="0"/>
              <w:marBottom w:val="0"/>
              <w:divBdr>
                <w:top w:val="none" w:sz="0" w:space="0" w:color="auto"/>
                <w:left w:val="none" w:sz="0" w:space="0" w:color="auto"/>
                <w:bottom w:val="none" w:sz="0" w:space="0" w:color="auto"/>
                <w:right w:val="none" w:sz="0" w:space="0" w:color="auto"/>
              </w:divBdr>
              <w:divsChild>
                <w:div w:id="66347142">
                  <w:marLeft w:val="0"/>
                  <w:marRight w:val="0"/>
                  <w:marTop w:val="0"/>
                  <w:marBottom w:val="0"/>
                  <w:divBdr>
                    <w:top w:val="none" w:sz="0" w:space="0" w:color="auto"/>
                    <w:left w:val="none" w:sz="0" w:space="0" w:color="auto"/>
                    <w:bottom w:val="none" w:sz="0" w:space="0" w:color="auto"/>
                    <w:right w:val="none" w:sz="0" w:space="0" w:color="auto"/>
                  </w:divBdr>
                </w:div>
                <w:div w:id="1968314229">
                  <w:marLeft w:val="0"/>
                  <w:marRight w:val="0"/>
                  <w:marTop w:val="0"/>
                  <w:marBottom w:val="0"/>
                  <w:divBdr>
                    <w:top w:val="none" w:sz="0" w:space="0" w:color="auto"/>
                    <w:left w:val="none" w:sz="0" w:space="0" w:color="auto"/>
                    <w:bottom w:val="none" w:sz="0" w:space="0" w:color="auto"/>
                    <w:right w:val="none" w:sz="0" w:space="0" w:color="auto"/>
                  </w:divBdr>
                </w:div>
              </w:divsChild>
            </w:div>
            <w:div w:id="1785539970">
              <w:marLeft w:val="0"/>
              <w:marRight w:val="0"/>
              <w:marTop w:val="0"/>
              <w:marBottom w:val="0"/>
              <w:divBdr>
                <w:top w:val="none" w:sz="0" w:space="0" w:color="auto"/>
                <w:left w:val="none" w:sz="0" w:space="0" w:color="auto"/>
                <w:bottom w:val="none" w:sz="0" w:space="0" w:color="auto"/>
                <w:right w:val="none" w:sz="0" w:space="0" w:color="auto"/>
              </w:divBdr>
              <w:divsChild>
                <w:div w:id="1421634697">
                  <w:marLeft w:val="0"/>
                  <w:marRight w:val="0"/>
                  <w:marTop w:val="0"/>
                  <w:marBottom w:val="0"/>
                  <w:divBdr>
                    <w:top w:val="none" w:sz="0" w:space="0" w:color="auto"/>
                    <w:left w:val="none" w:sz="0" w:space="0" w:color="auto"/>
                    <w:bottom w:val="none" w:sz="0" w:space="0" w:color="auto"/>
                    <w:right w:val="none" w:sz="0" w:space="0" w:color="auto"/>
                  </w:divBdr>
                </w:div>
              </w:divsChild>
            </w:div>
            <w:div w:id="2020697473">
              <w:marLeft w:val="0"/>
              <w:marRight w:val="0"/>
              <w:marTop w:val="0"/>
              <w:marBottom w:val="0"/>
              <w:divBdr>
                <w:top w:val="none" w:sz="0" w:space="0" w:color="auto"/>
                <w:left w:val="none" w:sz="0" w:space="0" w:color="auto"/>
                <w:bottom w:val="none" w:sz="0" w:space="0" w:color="auto"/>
                <w:right w:val="none" w:sz="0" w:space="0" w:color="auto"/>
              </w:divBdr>
              <w:divsChild>
                <w:div w:id="18451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55695">
      <w:bodyDiv w:val="1"/>
      <w:marLeft w:val="0"/>
      <w:marRight w:val="0"/>
      <w:marTop w:val="0"/>
      <w:marBottom w:val="0"/>
      <w:divBdr>
        <w:top w:val="none" w:sz="0" w:space="0" w:color="auto"/>
        <w:left w:val="none" w:sz="0" w:space="0" w:color="auto"/>
        <w:bottom w:val="none" w:sz="0" w:space="0" w:color="auto"/>
        <w:right w:val="none" w:sz="0" w:space="0" w:color="auto"/>
      </w:divBdr>
    </w:div>
    <w:div w:id="585188459">
      <w:bodyDiv w:val="1"/>
      <w:marLeft w:val="0"/>
      <w:marRight w:val="0"/>
      <w:marTop w:val="0"/>
      <w:marBottom w:val="0"/>
      <w:divBdr>
        <w:top w:val="none" w:sz="0" w:space="0" w:color="auto"/>
        <w:left w:val="none" w:sz="0" w:space="0" w:color="auto"/>
        <w:bottom w:val="none" w:sz="0" w:space="0" w:color="auto"/>
        <w:right w:val="none" w:sz="0" w:space="0" w:color="auto"/>
      </w:divBdr>
      <w:divsChild>
        <w:div w:id="520708310">
          <w:marLeft w:val="0"/>
          <w:marRight w:val="0"/>
          <w:marTop w:val="0"/>
          <w:marBottom w:val="0"/>
          <w:divBdr>
            <w:top w:val="none" w:sz="0" w:space="0" w:color="auto"/>
            <w:left w:val="none" w:sz="0" w:space="0" w:color="auto"/>
            <w:bottom w:val="none" w:sz="0" w:space="0" w:color="auto"/>
            <w:right w:val="none" w:sz="0" w:space="0" w:color="auto"/>
          </w:divBdr>
          <w:divsChild>
            <w:div w:id="605114501">
              <w:marLeft w:val="0"/>
              <w:marRight w:val="0"/>
              <w:marTop w:val="0"/>
              <w:marBottom w:val="0"/>
              <w:divBdr>
                <w:top w:val="none" w:sz="0" w:space="0" w:color="auto"/>
                <w:left w:val="none" w:sz="0" w:space="0" w:color="auto"/>
                <w:bottom w:val="none" w:sz="0" w:space="0" w:color="auto"/>
                <w:right w:val="none" w:sz="0" w:space="0" w:color="auto"/>
              </w:divBdr>
              <w:divsChild>
                <w:div w:id="16772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898607">
      <w:bodyDiv w:val="1"/>
      <w:marLeft w:val="0"/>
      <w:marRight w:val="0"/>
      <w:marTop w:val="0"/>
      <w:marBottom w:val="0"/>
      <w:divBdr>
        <w:top w:val="none" w:sz="0" w:space="0" w:color="auto"/>
        <w:left w:val="none" w:sz="0" w:space="0" w:color="auto"/>
        <w:bottom w:val="none" w:sz="0" w:space="0" w:color="auto"/>
        <w:right w:val="none" w:sz="0" w:space="0" w:color="auto"/>
      </w:divBdr>
      <w:divsChild>
        <w:div w:id="718747946">
          <w:marLeft w:val="0"/>
          <w:marRight w:val="0"/>
          <w:marTop w:val="0"/>
          <w:marBottom w:val="0"/>
          <w:divBdr>
            <w:top w:val="none" w:sz="0" w:space="0" w:color="auto"/>
            <w:left w:val="none" w:sz="0" w:space="0" w:color="auto"/>
            <w:bottom w:val="none" w:sz="0" w:space="0" w:color="auto"/>
            <w:right w:val="none" w:sz="0" w:space="0" w:color="auto"/>
          </w:divBdr>
          <w:divsChild>
            <w:div w:id="2086997187">
              <w:marLeft w:val="0"/>
              <w:marRight w:val="0"/>
              <w:marTop w:val="0"/>
              <w:marBottom w:val="0"/>
              <w:divBdr>
                <w:top w:val="none" w:sz="0" w:space="0" w:color="auto"/>
                <w:left w:val="none" w:sz="0" w:space="0" w:color="auto"/>
                <w:bottom w:val="none" w:sz="0" w:space="0" w:color="auto"/>
                <w:right w:val="none" w:sz="0" w:space="0" w:color="auto"/>
              </w:divBdr>
              <w:divsChild>
                <w:div w:id="1350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323090">
      <w:bodyDiv w:val="1"/>
      <w:marLeft w:val="0"/>
      <w:marRight w:val="0"/>
      <w:marTop w:val="0"/>
      <w:marBottom w:val="0"/>
      <w:divBdr>
        <w:top w:val="none" w:sz="0" w:space="0" w:color="auto"/>
        <w:left w:val="none" w:sz="0" w:space="0" w:color="auto"/>
        <w:bottom w:val="none" w:sz="0" w:space="0" w:color="auto"/>
        <w:right w:val="none" w:sz="0" w:space="0" w:color="auto"/>
      </w:divBdr>
      <w:divsChild>
        <w:div w:id="457266620">
          <w:marLeft w:val="0"/>
          <w:marRight w:val="0"/>
          <w:marTop w:val="0"/>
          <w:marBottom w:val="0"/>
          <w:divBdr>
            <w:top w:val="none" w:sz="0" w:space="0" w:color="auto"/>
            <w:left w:val="none" w:sz="0" w:space="0" w:color="auto"/>
            <w:bottom w:val="none" w:sz="0" w:space="0" w:color="auto"/>
            <w:right w:val="none" w:sz="0" w:space="0" w:color="auto"/>
          </w:divBdr>
          <w:divsChild>
            <w:div w:id="2000310121">
              <w:marLeft w:val="0"/>
              <w:marRight w:val="0"/>
              <w:marTop w:val="0"/>
              <w:marBottom w:val="0"/>
              <w:divBdr>
                <w:top w:val="none" w:sz="0" w:space="0" w:color="auto"/>
                <w:left w:val="none" w:sz="0" w:space="0" w:color="auto"/>
                <w:bottom w:val="none" w:sz="0" w:space="0" w:color="auto"/>
                <w:right w:val="none" w:sz="0" w:space="0" w:color="auto"/>
              </w:divBdr>
              <w:divsChild>
                <w:div w:id="923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12502">
      <w:bodyDiv w:val="1"/>
      <w:marLeft w:val="0"/>
      <w:marRight w:val="0"/>
      <w:marTop w:val="0"/>
      <w:marBottom w:val="0"/>
      <w:divBdr>
        <w:top w:val="none" w:sz="0" w:space="0" w:color="auto"/>
        <w:left w:val="none" w:sz="0" w:space="0" w:color="auto"/>
        <w:bottom w:val="none" w:sz="0" w:space="0" w:color="auto"/>
        <w:right w:val="none" w:sz="0" w:space="0" w:color="auto"/>
      </w:divBdr>
      <w:divsChild>
        <w:div w:id="1175727358">
          <w:marLeft w:val="0"/>
          <w:marRight w:val="0"/>
          <w:marTop w:val="0"/>
          <w:marBottom w:val="0"/>
          <w:divBdr>
            <w:top w:val="none" w:sz="0" w:space="0" w:color="auto"/>
            <w:left w:val="none" w:sz="0" w:space="0" w:color="auto"/>
            <w:bottom w:val="none" w:sz="0" w:space="0" w:color="auto"/>
            <w:right w:val="none" w:sz="0" w:space="0" w:color="auto"/>
          </w:divBdr>
          <w:divsChild>
            <w:div w:id="820536606">
              <w:marLeft w:val="0"/>
              <w:marRight w:val="0"/>
              <w:marTop w:val="0"/>
              <w:marBottom w:val="0"/>
              <w:divBdr>
                <w:top w:val="none" w:sz="0" w:space="0" w:color="auto"/>
                <w:left w:val="none" w:sz="0" w:space="0" w:color="auto"/>
                <w:bottom w:val="none" w:sz="0" w:space="0" w:color="auto"/>
                <w:right w:val="none" w:sz="0" w:space="0" w:color="auto"/>
              </w:divBdr>
              <w:divsChild>
                <w:div w:id="11575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412">
          <w:marLeft w:val="0"/>
          <w:marRight w:val="0"/>
          <w:marTop w:val="0"/>
          <w:marBottom w:val="0"/>
          <w:divBdr>
            <w:top w:val="none" w:sz="0" w:space="0" w:color="auto"/>
            <w:left w:val="none" w:sz="0" w:space="0" w:color="auto"/>
            <w:bottom w:val="none" w:sz="0" w:space="0" w:color="auto"/>
            <w:right w:val="none" w:sz="0" w:space="0" w:color="auto"/>
          </w:divBdr>
          <w:divsChild>
            <w:div w:id="1501038641">
              <w:marLeft w:val="0"/>
              <w:marRight w:val="0"/>
              <w:marTop w:val="0"/>
              <w:marBottom w:val="0"/>
              <w:divBdr>
                <w:top w:val="none" w:sz="0" w:space="0" w:color="auto"/>
                <w:left w:val="none" w:sz="0" w:space="0" w:color="auto"/>
                <w:bottom w:val="none" w:sz="0" w:space="0" w:color="auto"/>
                <w:right w:val="none" w:sz="0" w:space="0" w:color="auto"/>
              </w:divBdr>
              <w:divsChild>
                <w:div w:id="990866959">
                  <w:marLeft w:val="0"/>
                  <w:marRight w:val="0"/>
                  <w:marTop w:val="0"/>
                  <w:marBottom w:val="0"/>
                  <w:divBdr>
                    <w:top w:val="none" w:sz="0" w:space="0" w:color="auto"/>
                    <w:left w:val="none" w:sz="0" w:space="0" w:color="auto"/>
                    <w:bottom w:val="none" w:sz="0" w:space="0" w:color="auto"/>
                    <w:right w:val="none" w:sz="0" w:space="0" w:color="auto"/>
                  </w:divBdr>
                </w:div>
              </w:divsChild>
            </w:div>
            <w:div w:id="1521047413">
              <w:marLeft w:val="0"/>
              <w:marRight w:val="0"/>
              <w:marTop w:val="0"/>
              <w:marBottom w:val="0"/>
              <w:divBdr>
                <w:top w:val="none" w:sz="0" w:space="0" w:color="auto"/>
                <w:left w:val="none" w:sz="0" w:space="0" w:color="auto"/>
                <w:bottom w:val="none" w:sz="0" w:space="0" w:color="auto"/>
                <w:right w:val="none" w:sz="0" w:space="0" w:color="auto"/>
              </w:divBdr>
              <w:divsChild>
                <w:div w:id="20730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2348">
      <w:bodyDiv w:val="1"/>
      <w:marLeft w:val="0"/>
      <w:marRight w:val="0"/>
      <w:marTop w:val="0"/>
      <w:marBottom w:val="0"/>
      <w:divBdr>
        <w:top w:val="none" w:sz="0" w:space="0" w:color="auto"/>
        <w:left w:val="none" w:sz="0" w:space="0" w:color="auto"/>
        <w:bottom w:val="none" w:sz="0" w:space="0" w:color="auto"/>
        <w:right w:val="none" w:sz="0" w:space="0" w:color="auto"/>
      </w:divBdr>
      <w:divsChild>
        <w:div w:id="1432972420">
          <w:marLeft w:val="0"/>
          <w:marRight w:val="0"/>
          <w:marTop w:val="0"/>
          <w:marBottom w:val="0"/>
          <w:divBdr>
            <w:top w:val="none" w:sz="0" w:space="0" w:color="auto"/>
            <w:left w:val="none" w:sz="0" w:space="0" w:color="auto"/>
            <w:bottom w:val="none" w:sz="0" w:space="0" w:color="auto"/>
            <w:right w:val="none" w:sz="0" w:space="0" w:color="auto"/>
          </w:divBdr>
          <w:divsChild>
            <w:div w:id="1396783067">
              <w:marLeft w:val="0"/>
              <w:marRight w:val="0"/>
              <w:marTop w:val="0"/>
              <w:marBottom w:val="0"/>
              <w:divBdr>
                <w:top w:val="none" w:sz="0" w:space="0" w:color="auto"/>
                <w:left w:val="none" w:sz="0" w:space="0" w:color="auto"/>
                <w:bottom w:val="none" w:sz="0" w:space="0" w:color="auto"/>
                <w:right w:val="none" w:sz="0" w:space="0" w:color="auto"/>
              </w:divBdr>
              <w:divsChild>
                <w:div w:id="7621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95787">
      <w:bodyDiv w:val="1"/>
      <w:marLeft w:val="0"/>
      <w:marRight w:val="0"/>
      <w:marTop w:val="0"/>
      <w:marBottom w:val="0"/>
      <w:divBdr>
        <w:top w:val="none" w:sz="0" w:space="0" w:color="auto"/>
        <w:left w:val="none" w:sz="0" w:space="0" w:color="auto"/>
        <w:bottom w:val="none" w:sz="0" w:space="0" w:color="auto"/>
        <w:right w:val="none" w:sz="0" w:space="0" w:color="auto"/>
      </w:divBdr>
      <w:divsChild>
        <w:div w:id="660541612">
          <w:marLeft w:val="0"/>
          <w:marRight w:val="0"/>
          <w:marTop w:val="0"/>
          <w:marBottom w:val="0"/>
          <w:divBdr>
            <w:top w:val="none" w:sz="0" w:space="0" w:color="auto"/>
            <w:left w:val="none" w:sz="0" w:space="0" w:color="auto"/>
            <w:bottom w:val="none" w:sz="0" w:space="0" w:color="auto"/>
            <w:right w:val="none" w:sz="0" w:space="0" w:color="auto"/>
          </w:divBdr>
          <w:divsChild>
            <w:div w:id="392899074">
              <w:marLeft w:val="0"/>
              <w:marRight w:val="0"/>
              <w:marTop w:val="0"/>
              <w:marBottom w:val="0"/>
              <w:divBdr>
                <w:top w:val="none" w:sz="0" w:space="0" w:color="auto"/>
                <w:left w:val="none" w:sz="0" w:space="0" w:color="auto"/>
                <w:bottom w:val="none" w:sz="0" w:space="0" w:color="auto"/>
                <w:right w:val="none" w:sz="0" w:space="0" w:color="auto"/>
              </w:divBdr>
              <w:divsChild>
                <w:div w:id="18711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4547">
      <w:bodyDiv w:val="1"/>
      <w:marLeft w:val="0"/>
      <w:marRight w:val="0"/>
      <w:marTop w:val="0"/>
      <w:marBottom w:val="0"/>
      <w:divBdr>
        <w:top w:val="none" w:sz="0" w:space="0" w:color="auto"/>
        <w:left w:val="none" w:sz="0" w:space="0" w:color="auto"/>
        <w:bottom w:val="none" w:sz="0" w:space="0" w:color="auto"/>
        <w:right w:val="none" w:sz="0" w:space="0" w:color="auto"/>
      </w:divBdr>
      <w:divsChild>
        <w:div w:id="211430804">
          <w:marLeft w:val="0"/>
          <w:marRight w:val="0"/>
          <w:marTop w:val="0"/>
          <w:marBottom w:val="0"/>
          <w:divBdr>
            <w:top w:val="none" w:sz="0" w:space="0" w:color="auto"/>
            <w:left w:val="none" w:sz="0" w:space="0" w:color="auto"/>
            <w:bottom w:val="none" w:sz="0" w:space="0" w:color="auto"/>
            <w:right w:val="none" w:sz="0" w:space="0" w:color="auto"/>
          </w:divBdr>
          <w:divsChild>
            <w:div w:id="531919390">
              <w:marLeft w:val="0"/>
              <w:marRight w:val="0"/>
              <w:marTop w:val="0"/>
              <w:marBottom w:val="0"/>
              <w:divBdr>
                <w:top w:val="none" w:sz="0" w:space="0" w:color="auto"/>
                <w:left w:val="none" w:sz="0" w:space="0" w:color="auto"/>
                <w:bottom w:val="none" w:sz="0" w:space="0" w:color="auto"/>
                <w:right w:val="none" w:sz="0" w:space="0" w:color="auto"/>
              </w:divBdr>
              <w:divsChild>
                <w:div w:id="7801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112267">
      <w:bodyDiv w:val="1"/>
      <w:marLeft w:val="0"/>
      <w:marRight w:val="0"/>
      <w:marTop w:val="0"/>
      <w:marBottom w:val="0"/>
      <w:divBdr>
        <w:top w:val="none" w:sz="0" w:space="0" w:color="auto"/>
        <w:left w:val="none" w:sz="0" w:space="0" w:color="auto"/>
        <w:bottom w:val="none" w:sz="0" w:space="0" w:color="auto"/>
        <w:right w:val="none" w:sz="0" w:space="0" w:color="auto"/>
      </w:divBdr>
      <w:divsChild>
        <w:div w:id="2142376675">
          <w:marLeft w:val="0"/>
          <w:marRight w:val="0"/>
          <w:marTop w:val="0"/>
          <w:marBottom w:val="0"/>
          <w:divBdr>
            <w:top w:val="none" w:sz="0" w:space="0" w:color="auto"/>
            <w:left w:val="none" w:sz="0" w:space="0" w:color="auto"/>
            <w:bottom w:val="none" w:sz="0" w:space="0" w:color="auto"/>
            <w:right w:val="none" w:sz="0" w:space="0" w:color="auto"/>
          </w:divBdr>
          <w:divsChild>
            <w:div w:id="2060737616">
              <w:marLeft w:val="0"/>
              <w:marRight w:val="0"/>
              <w:marTop w:val="0"/>
              <w:marBottom w:val="0"/>
              <w:divBdr>
                <w:top w:val="none" w:sz="0" w:space="0" w:color="auto"/>
                <w:left w:val="none" w:sz="0" w:space="0" w:color="auto"/>
                <w:bottom w:val="none" w:sz="0" w:space="0" w:color="auto"/>
                <w:right w:val="none" w:sz="0" w:space="0" w:color="auto"/>
              </w:divBdr>
              <w:divsChild>
                <w:div w:id="20359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626721">
      <w:bodyDiv w:val="1"/>
      <w:marLeft w:val="0"/>
      <w:marRight w:val="0"/>
      <w:marTop w:val="0"/>
      <w:marBottom w:val="0"/>
      <w:divBdr>
        <w:top w:val="none" w:sz="0" w:space="0" w:color="auto"/>
        <w:left w:val="none" w:sz="0" w:space="0" w:color="auto"/>
        <w:bottom w:val="none" w:sz="0" w:space="0" w:color="auto"/>
        <w:right w:val="none" w:sz="0" w:space="0" w:color="auto"/>
      </w:divBdr>
      <w:divsChild>
        <w:div w:id="1944920988">
          <w:marLeft w:val="0"/>
          <w:marRight w:val="0"/>
          <w:marTop w:val="0"/>
          <w:marBottom w:val="0"/>
          <w:divBdr>
            <w:top w:val="none" w:sz="0" w:space="0" w:color="auto"/>
            <w:left w:val="none" w:sz="0" w:space="0" w:color="auto"/>
            <w:bottom w:val="none" w:sz="0" w:space="0" w:color="auto"/>
            <w:right w:val="none" w:sz="0" w:space="0" w:color="auto"/>
          </w:divBdr>
          <w:divsChild>
            <w:div w:id="804736055">
              <w:marLeft w:val="0"/>
              <w:marRight w:val="0"/>
              <w:marTop w:val="0"/>
              <w:marBottom w:val="0"/>
              <w:divBdr>
                <w:top w:val="none" w:sz="0" w:space="0" w:color="auto"/>
                <w:left w:val="none" w:sz="0" w:space="0" w:color="auto"/>
                <w:bottom w:val="none" w:sz="0" w:space="0" w:color="auto"/>
                <w:right w:val="none" w:sz="0" w:space="0" w:color="auto"/>
              </w:divBdr>
              <w:divsChild>
                <w:div w:id="19726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21185">
      <w:bodyDiv w:val="1"/>
      <w:marLeft w:val="0"/>
      <w:marRight w:val="0"/>
      <w:marTop w:val="0"/>
      <w:marBottom w:val="0"/>
      <w:divBdr>
        <w:top w:val="none" w:sz="0" w:space="0" w:color="auto"/>
        <w:left w:val="none" w:sz="0" w:space="0" w:color="auto"/>
        <w:bottom w:val="none" w:sz="0" w:space="0" w:color="auto"/>
        <w:right w:val="none" w:sz="0" w:space="0" w:color="auto"/>
      </w:divBdr>
      <w:divsChild>
        <w:div w:id="1102452638">
          <w:marLeft w:val="0"/>
          <w:marRight w:val="0"/>
          <w:marTop w:val="0"/>
          <w:marBottom w:val="0"/>
          <w:divBdr>
            <w:top w:val="none" w:sz="0" w:space="0" w:color="auto"/>
            <w:left w:val="none" w:sz="0" w:space="0" w:color="auto"/>
            <w:bottom w:val="none" w:sz="0" w:space="0" w:color="auto"/>
            <w:right w:val="none" w:sz="0" w:space="0" w:color="auto"/>
          </w:divBdr>
          <w:divsChild>
            <w:div w:id="73746919">
              <w:marLeft w:val="0"/>
              <w:marRight w:val="0"/>
              <w:marTop w:val="0"/>
              <w:marBottom w:val="0"/>
              <w:divBdr>
                <w:top w:val="none" w:sz="0" w:space="0" w:color="auto"/>
                <w:left w:val="none" w:sz="0" w:space="0" w:color="auto"/>
                <w:bottom w:val="none" w:sz="0" w:space="0" w:color="auto"/>
                <w:right w:val="none" w:sz="0" w:space="0" w:color="auto"/>
              </w:divBdr>
              <w:divsChild>
                <w:div w:id="11645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129356">
      <w:bodyDiv w:val="1"/>
      <w:marLeft w:val="0"/>
      <w:marRight w:val="0"/>
      <w:marTop w:val="0"/>
      <w:marBottom w:val="0"/>
      <w:divBdr>
        <w:top w:val="none" w:sz="0" w:space="0" w:color="auto"/>
        <w:left w:val="none" w:sz="0" w:space="0" w:color="auto"/>
        <w:bottom w:val="none" w:sz="0" w:space="0" w:color="auto"/>
        <w:right w:val="none" w:sz="0" w:space="0" w:color="auto"/>
      </w:divBdr>
      <w:divsChild>
        <w:div w:id="1953173332">
          <w:marLeft w:val="0"/>
          <w:marRight w:val="0"/>
          <w:marTop w:val="0"/>
          <w:marBottom w:val="0"/>
          <w:divBdr>
            <w:top w:val="none" w:sz="0" w:space="0" w:color="auto"/>
            <w:left w:val="none" w:sz="0" w:space="0" w:color="auto"/>
            <w:bottom w:val="none" w:sz="0" w:space="0" w:color="auto"/>
            <w:right w:val="none" w:sz="0" w:space="0" w:color="auto"/>
          </w:divBdr>
          <w:divsChild>
            <w:div w:id="284701589">
              <w:marLeft w:val="0"/>
              <w:marRight w:val="0"/>
              <w:marTop w:val="0"/>
              <w:marBottom w:val="0"/>
              <w:divBdr>
                <w:top w:val="none" w:sz="0" w:space="0" w:color="auto"/>
                <w:left w:val="none" w:sz="0" w:space="0" w:color="auto"/>
                <w:bottom w:val="none" w:sz="0" w:space="0" w:color="auto"/>
                <w:right w:val="none" w:sz="0" w:space="0" w:color="auto"/>
              </w:divBdr>
              <w:divsChild>
                <w:div w:id="3714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15927">
      <w:bodyDiv w:val="1"/>
      <w:marLeft w:val="0"/>
      <w:marRight w:val="0"/>
      <w:marTop w:val="0"/>
      <w:marBottom w:val="0"/>
      <w:divBdr>
        <w:top w:val="none" w:sz="0" w:space="0" w:color="auto"/>
        <w:left w:val="none" w:sz="0" w:space="0" w:color="auto"/>
        <w:bottom w:val="none" w:sz="0" w:space="0" w:color="auto"/>
        <w:right w:val="none" w:sz="0" w:space="0" w:color="auto"/>
      </w:divBdr>
      <w:divsChild>
        <w:div w:id="10420725">
          <w:marLeft w:val="0"/>
          <w:marRight w:val="0"/>
          <w:marTop w:val="0"/>
          <w:marBottom w:val="0"/>
          <w:divBdr>
            <w:top w:val="none" w:sz="0" w:space="0" w:color="auto"/>
            <w:left w:val="none" w:sz="0" w:space="0" w:color="auto"/>
            <w:bottom w:val="none" w:sz="0" w:space="0" w:color="auto"/>
            <w:right w:val="none" w:sz="0" w:space="0" w:color="auto"/>
          </w:divBdr>
          <w:divsChild>
            <w:div w:id="1246378982">
              <w:marLeft w:val="0"/>
              <w:marRight w:val="0"/>
              <w:marTop w:val="0"/>
              <w:marBottom w:val="0"/>
              <w:divBdr>
                <w:top w:val="none" w:sz="0" w:space="0" w:color="auto"/>
                <w:left w:val="none" w:sz="0" w:space="0" w:color="auto"/>
                <w:bottom w:val="none" w:sz="0" w:space="0" w:color="auto"/>
                <w:right w:val="none" w:sz="0" w:space="0" w:color="auto"/>
              </w:divBdr>
              <w:divsChild>
                <w:div w:id="6206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97567">
      <w:bodyDiv w:val="1"/>
      <w:marLeft w:val="0"/>
      <w:marRight w:val="0"/>
      <w:marTop w:val="0"/>
      <w:marBottom w:val="0"/>
      <w:divBdr>
        <w:top w:val="none" w:sz="0" w:space="0" w:color="auto"/>
        <w:left w:val="none" w:sz="0" w:space="0" w:color="auto"/>
        <w:bottom w:val="none" w:sz="0" w:space="0" w:color="auto"/>
        <w:right w:val="none" w:sz="0" w:space="0" w:color="auto"/>
      </w:divBdr>
      <w:divsChild>
        <w:div w:id="623267566">
          <w:marLeft w:val="0"/>
          <w:marRight w:val="0"/>
          <w:marTop w:val="0"/>
          <w:marBottom w:val="0"/>
          <w:divBdr>
            <w:top w:val="none" w:sz="0" w:space="0" w:color="auto"/>
            <w:left w:val="none" w:sz="0" w:space="0" w:color="auto"/>
            <w:bottom w:val="none" w:sz="0" w:space="0" w:color="auto"/>
            <w:right w:val="none" w:sz="0" w:space="0" w:color="auto"/>
          </w:divBdr>
          <w:divsChild>
            <w:div w:id="1462923079">
              <w:marLeft w:val="0"/>
              <w:marRight w:val="0"/>
              <w:marTop w:val="0"/>
              <w:marBottom w:val="0"/>
              <w:divBdr>
                <w:top w:val="none" w:sz="0" w:space="0" w:color="auto"/>
                <w:left w:val="none" w:sz="0" w:space="0" w:color="auto"/>
                <w:bottom w:val="none" w:sz="0" w:space="0" w:color="auto"/>
                <w:right w:val="none" w:sz="0" w:space="0" w:color="auto"/>
              </w:divBdr>
              <w:divsChild>
                <w:div w:id="6412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070220">
      <w:bodyDiv w:val="1"/>
      <w:marLeft w:val="0"/>
      <w:marRight w:val="0"/>
      <w:marTop w:val="0"/>
      <w:marBottom w:val="0"/>
      <w:divBdr>
        <w:top w:val="none" w:sz="0" w:space="0" w:color="auto"/>
        <w:left w:val="none" w:sz="0" w:space="0" w:color="auto"/>
        <w:bottom w:val="none" w:sz="0" w:space="0" w:color="auto"/>
        <w:right w:val="none" w:sz="0" w:space="0" w:color="auto"/>
      </w:divBdr>
      <w:divsChild>
        <w:div w:id="704251892">
          <w:marLeft w:val="0"/>
          <w:marRight w:val="0"/>
          <w:marTop w:val="0"/>
          <w:marBottom w:val="0"/>
          <w:divBdr>
            <w:top w:val="none" w:sz="0" w:space="0" w:color="auto"/>
            <w:left w:val="none" w:sz="0" w:space="0" w:color="auto"/>
            <w:bottom w:val="none" w:sz="0" w:space="0" w:color="auto"/>
            <w:right w:val="none" w:sz="0" w:space="0" w:color="auto"/>
          </w:divBdr>
          <w:divsChild>
            <w:div w:id="1459910819">
              <w:marLeft w:val="0"/>
              <w:marRight w:val="0"/>
              <w:marTop w:val="0"/>
              <w:marBottom w:val="0"/>
              <w:divBdr>
                <w:top w:val="none" w:sz="0" w:space="0" w:color="auto"/>
                <w:left w:val="none" w:sz="0" w:space="0" w:color="auto"/>
                <w:bottom w:val="none" w:sz="0" w:space="0" w:color="auto"/>
                <w:right w:val="none" w:sz="0" w:space="0" w:color="auto"/>
              </w:divBdr>
              <w:divsChild>
                <w:div w:id="15190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07046">
      <w:bodyDiv w:val="1"/>
      <w:marLeft w:val="0"/>
      <w:marRight w:val="0"/>
      <w:marTop w:val="0"/>
      <w:marBottom w:val="0"/>
      <w:divBdr>
        <w:top w:val="none" w:sz="0" w:space="0" w:color="auto"/>
        <w:left w:val="none" w:sz="0" w:space="0" w:color="auto"/>
        <w:bottom w:val="none" w:sz="0" w:space="0" w:color="auto"/>
        <w:right w:val="none" w:sz="0" w:space="0" w:color="auto"/>
      </w:divBdr>
      <w:divsChild>
        <w:div w:id="1666663446">
          <w:marLeft w:val="0"/>
          <w:marRight w:val="0"/>
          <w:marTop w:val="0"/>
          <w:marBottom w:val="0"/>
          <w:divBdr>
            <w:top w:val="none" w:sz="0" w:space="0" w:color="auto"/>
            <w:left w:val="none" w:sz="0" w:space="0" w:color="auto"/>
            <w:bottom w:val="none" w:sz="0" w:space="0" w:color="auto"/>
            <w:right w:val="none" w:sz="0" w:space="0" w:color="auto"/>
          </w:divBdr>
          <w:divsChild>
            <w:div w:id="2000495054">
              <w:marLeft w:val="0"/>
              <w:marRight w:val="0"/>
              <w:marTop w:val="0"/>
              <w:marBottom w:val="0"/>
              <w:divBdr>
                <w:top w:val="none" w:sz="0" w:space="0" w:color="auto"/>
                <w:left w:val="none" w:sz="0" w:space="0" w:color="auto"/>
                <w:bottom w:val="none" w:sz="0" w:space="0" w:color="auto"/>
                <w:right w:val="none" w:sz="0" w:space="0" w:color="auto"/>
              </w:divBdr>
              <w:divsChild>
                <w:div w:id="16240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84391">
      <w:bodyDiv w:val="1"/>
      <w:marLeft w:val="0"/>
      <w:marRight w:val="0"/>
      <w:marTop w:val="0"/>
      <w:marBottom w:val="0"/>
      <w:divBdr>
        <w:top w:val="none" w:sz="0" w:space="0" w:color="auto"/>
        <w:left w:val="none" w:sz="0" w:space="0" w:color="auto"/>
        <w:bottom w:val="none" w:sz="0" w:space="0" w:color="auto"/>
        <w:right w:val="none" w:sz="0" w:space="0" w:color="auto"/>
      </w:divBdr>
      <w:divsChild>
        <w:div w:id="1950430513">
          <w:marLeft w:val="0"/>
          <w:marRight w:val="0"/>
          <w:marTop w:val="0"/>
          <w:marBottom w:val="0"/>
          <w:divBdr>
            <w:top w:val="none" w:sz="0" w:space="0" w:color="auto"/>
            <w:left w:val="none" w:sz="0" w:space="0" w:color="auto"/>
            <w:bottom w:val="none" w:sz="0" w:space="0" w:color="auto"/>
            <w:right w:val="none" w:sz="0" w:space="0" w:color="auto"/>
          </w:divBdr>
          <w:divsChild>
            <w:div w:id="588271871">
              <w:marLeft w:val="0"/>
              <w:marRight w:val="0"/>
              <w:marTop w:val="0"/>
              <w:marBottom w:val="0"/>
              <w:divBdr>
                <w:top w:val="none" w:sz="0" w:space="0" w:color="auto"/>
                <w:left w:val="none" w:sz="0" w:space="0" w:color="auto"/>
                <w:bottom w:val="none" w:sz="0" w:space="0" w:color="auto"/>
                <w:right w:val="none" w:sz="0" w:space="0" w:color="auto"/>
              </w:divBdr>
              <w:divsChild>
                <w:div w:id="8102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1280">
      <w:bodyDiv w:val="1"/>
      <w:marLeft w:val="0"/>
      <w:marRight w:val="0"/>
      <w:marTop w:val="0"/>
      <w:marBottom w:val="0"/>
      <w:divBdr>
        <w:top w:val="none" w:sz="0" w:space="0" w:color="auto"/>
        <w:left w:val="none" w:sz="0" w:space="0" w:color="auto"/>
        <w:bottom w:val="none" w:sz="0" w:space="0" w:color="auto"/>
        <w:right w:val="none" w:sz="0" w:space="0" w:color="auto"/>
      </w:divBdr>
      <w:divsChild>
        <w:div w:id="1874883376">
          <w:marLeft w:val="0"/>
          <w:marRight w:val="0"/>
          <w:marTop w:val="0"/>
          <w:marBottom w:val="0"/>
          <w:divBdr>
            <w:top w:val="none" w:sz="0" w:space="0" w:color="auto"/>
            <w:left w:val="none" w:sz="0" w:space="0" w:color="auto"/>
            <w:bottom w:val="none" w:sz="0" w:space="0" w:color="auto"/>
            <w:right w:val="none" w:sz="0" w:space="0" w:color="auto"/>
          </w:divBdr>
          <w:divsChild>
            <w:div w:id="211621716">
              <w:marLeft w:val="0"/>
              <w:marRight w:val="0"/>
              <w:marTop w:val="0"/>
              <w:marBottom w:val="0"/>
              <w:divBdr>
                <w:top w:val="none" w:sz="0" w:space="0" w:color="auto"/>
                <w:left w:val="none" w:sz="0" w:space="0" w:color="auto"/>
                <w:bottom w:val="none" w:sz="0" w:space="0" w:color="auto"/>
                <w:right w:val="none" w:sz="0" w:space="0" w:color="auto"/>
              </w:divBdr>
              <w:divsChild>
                <w:div w:id="154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221808">
      <w:bodyDiv w:val="1"/>
      <w:marLeft w:val="0"/>
      <w:marRight w:val="0"/>
      <w:marTop w:val="0"/>
      <w:marBottom w:val="0"/>
      <w:divBdr>
        <w:top w:val="none" w:sz="0" w:space="0" w:color="auto"/>
        <w:left w:val="none" w:sz="0" w:space="0" w:color="auto"/>
        <w:bottom w:val="none" w:sz="0" w:space="0" w:color="auto"/>
        <w:right w:val="none" w:sz="0" w:space="0" w:color="auto"/>
      </w:divBdr>
      <w:divsChild>
        <w:div w:id="258293529">
          <w:marLeft w:val="0"/>
          <w:marRight w:val="0"/>
          <w:marTop w:val="0"/>
          <w:marBottom w:val="0"/>
          <w:divBdr>
            <w:top w:val="none" w:sz="0" w:space="0" w:color="auto"/>
            <w:left w:val="none" w:sz="0" w:space="0" w:color="auto"/>
            <w:bottom w:val="none" w:sz="0" w:space="0" w:color="auto"/>
            <w:right w:val="none" w:sz="0" w:space="0" w:color="auto"/>
          </w:divBdr>
          <w:divsChild>
            <w:div w:id="1914126191">
              <w:marLeft w:val="0"/>
              <w:marRight w:val="0"/>
              <w:marTop w:val="0"/>
              <w:marBottom w:val="0"/>
              <w:divBdr>
                <w:top w:val="none" w:sz="0" w:space="0" w:color="auto"/>
                <w:left w:val="none" w:sz="0" w:space="0" w:color="auto"/>
                <w:bottom w:val="none" w:sz="0" w:space="0" w:color="auto"/>
                <w:right w:val="none" w:sz="0" w:space="0" w:color="auto"/>
              </w:divBdr>
              <w:divsChild>
                <w:div w:id="10436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75843">
      <w:bodyDiv w:val="1"/>
      <w:marLeft w:val="0"/>
      <w:marRight w:val="0"/>
      <w:marTop w:val="0"/>
      <w:marBottom w:val="0"/>
      <w:divBdr>
        <w:top w:val="none" w:sz="0" w:space="0" w:color="auto"/>
        <w:left w:val="none" w:sz="0" w:space="0" w:color="auto"/>
        <w:bottom w:val="none" w:sz="0" w:space="0" w:color="auto"/>
        <w:right w:val="none" w:sz="0" w:space="0" w:color="auto"/>
      </w:divBdr>
      <w:divsChild>
        <w:div w:id="2064672236">
          <w:marLeft w:val="0"/>
          <w:marRight w:val="0"/>
          <w:marTop w:val="0"/>
          <w:marBottom w:val="0"/>
          <w:divBdr>
            <w:top w:val="none" w:sz="0" w:space="0" w:color="auto"/>
            <w:left w:val="none" w:sz="0" w:space="0" w:color="auto"/>
            <w:bottom w:val="none" w:sz="0" w:space="0" w:color="auto"/>
            <w:right w:val="none" w:sz="0" w:space="0" w:color="auto"/>
          </w:divBdr>
          <w:divsChild>
            <w:div w:id="1945186244">
              <w:marLeft w:val="0"/>
              <w:marRight w:val="0"/>
              <w:marTop w:val="0"/>
              <w:marBottom w:val="0"/>
              <w:divBdr>
                <w:top w:val="none" w:sz="0" w:space="0" w:color="auto"/>
                <w:left w:val="none" w:sz="0" w:space="0" w:color="auto"/>
                <w:bottom w:val="none" w:sz="0" w:space="0" w:color="auto"/>
                <w:right w:val="none" w:sz="0" w:space="0" w:color="auto"/>
              </w:divBdr>
              <w:divsChild>
                <w:div w:id="4234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52384">
      <w:bodyDiv w:val="1"/>
      <w:marLeft w:val="0"/>
      <w:marRight w:val="0"/>
      <w:marTop w:val="0"/>
      <w:marBottom w:val="0"/>
      <w:divBdr>
        <w:top w:val="none" w:sz="0" w:space="0" w:color="auto"/>
        <w:left w:val="none" w:sz="0" w:space="0" w:color="auto"/>
        <w:bottom w:val="none" w:sz="0" w:space="0" w:color="auto"/>
        <w:right w:val="none" w:sz="0" w:space="0" w:color="auto"/>
      </w:divBdr>
      <w:divsChild>
        <w:div w:id="347412553">
          <w:marLeft w:val="0"/>
          <w:marRight w:val="0"/>
          <w:marTop w:val="0"/>
          <w:marBottom w:val="0"/>
          <w:divBdr>
            <w:top w:val="none" w:sz="0" w:space="0" w:color="auto"/>
            <w:left w:val="none" w:sz="0" w:space="0" w:color="auto"/>
            <w:bottom w:val="none" w:sz="0" w:space="0" w:color="auto"/>
            <w:right w:val="none" w:sz="0" w:space="0" w:color="auto"/>
          </w:divBdr>
          <w:divsChild>
            <w:div w:id="858738978">
              <w:marLeft w:val="0"/>
              <w:marRight w:val="0"/>
              <w:marTop w:val="0"/>
              <w:marBottom w:val="0"/>
              <w:divBdr>
                <w:top w:val="none" w:sz="0" w:space="0" w:color="auto"/>
                <w:left w:val="none" w:sz="0" w:space="0" w:color="auto"/>
                <w:bottom w:val="none" w:sz="0" w:space="0" w:color="auto"/>
                <w:right w:val="none" w:sz="0" w:space="0" w:color="auto"/>
              </w:divBdr>
              <w:divsChild>
                <w:div w:id="14112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139389">
      <w:bodyDiv w:val="1"/>
      <w:marLeft w:val="0"/>
      <w:marRight w:val="0"/>
      <w:marTop w:val="0"/>
      <w:marBottom w:val="0"/>
      <w:divBdr>
        <w:top w:val="none" w:sz="0" w:space="0" w:color="auto"/>
        <w:left w:val="none" w:sz="0" w:space="0" w:color="auto"/>
        <w:bottom w:val="none" w:sz="0" w:space="0" w:color="auto"/>
        <w:right w:val="none" w:sz="0" w:space="0" w:color="auto"/>
      </w:divBdr>
      <w:divsChild>
        <w:div w:id="573703369">
          <w:marLeft w:val="0"/>
          <w:marRight w:val="0"/>
          <w:marTop w:val="0"/>
          <w:marBottom w:val="0"/>
          <w:divBdr>
            <w:top w:val="none" w:sz="0" w:space="0" w:color="auto"/>
            <w:left w:val="none" w:sz="0" w:space="0" w:color="auto"/>
            <w:bottom w:val="none" w:sz="0" w:space="0" w:color="auto"/>
            <w:right w:val="none" w:sz="0" w:space="0" w:color="auto"/>
          </w:divBdr>
          <w:divsChild>
            <w:div w:id="415980268">
              <w:marLeft w:val="0"/>
              <w:marRight w:val="0"/>
              <w:marTop w:val="0"/>
              <w:marBottom w:val="0"/>
              <w:divBdr>
                <w:top w:val="none" w:sz="0" w:space="0" w:color="auto"/>
                <w:left w:val="none" w:sz="0" w:space="0" w:color="auto"/>
                <w:bottom w:val="none" w:sz="0" w:space="0" w:color="auto"/>
                <w:right w:val="none" w:sz="0" w:space="0" w:color="auto"/>
              </w:divBdr>
              <w:divsChild>
                <w:div w:id="1065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07198">
      <w:bodyDiv w:val="1"/>
      <w:marLeft w:val="0"/>
      <w:marRight w:val="0"/>
      <w:marTop w:val="0"/>
      <w:marBottom w:val="0"/>
      <w:divBdr>
        <w:top w:val="none" w:sz="0" w:space="0" w:color="auto"/>
        <w:left w:val="none" w:sz="0" w:space="0" w:color="auto"/>
        <w:bottom w:val="none" w:sz="0" w:space="0" w:color="auto"/>
        <w:right w:val="none" w:sz="0" w:space="0" w:color="auto"/>
      </w:divBdr>
      <w:divsChild>
        <w:div w:id="246966270">
          <w:marLeft w:val="0"/>
          <w:marRight w:val="0"/>
          <w:marTop w:val="0"/>
          <w:marBottom w:val="0"/>
          <w:divBdr>
            <w:top w:val="none" w:sz="0" w:space="0" w:color="auto"/>
            <w:left w:val="none" w:sz="0" w:space="0" w:color="auto"/>
            <w:bottom w:val="none" w:sz="0" w:space="0" w:color="auto"/>
            <w:right w:val="none" w:sz="0" w:space="0" w:color="auto"/>
          </w:divBdr>
          <w:divsChild>
            <w:div w:id="1006321916">
              <w:marLeft w:val="0"/>
              <w:marRight w:val="0"/>
              <w:marTop w:val="0"/>
              <w:marBottom w:val="0"/>
              <w:divBdr>
                <w:top w:val="none" w:sz="0" w:space="0" w:color="auto"/>
                <w:left w:val="none" w:sz="0" w:space="0" w:color="auto"/>
                <w:bottom w:val="none" w:sz="0" w:space="0" w:color="auto"/>
                <w:right w:val="none" w:sz="0" w:space="0" w:color="auto"/>
              </w:divBdr>
              <w:divsChild>
                <w:div w:id="14694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222534">
      <w:bodyDiv w:val="1"/>
      <w:marLeft w:val="0"/>
      <w:marRight w:val="0"/>
      <w:marTop w:val="0"/>
      <w:marBottom w:val="0"/>
      <w:divBdr>
        <w:top w:val="none" w:sz="0" w:space="0" w:color="auto"/>
        <w:left w:val="none" w:sz="0" w:space="0" w:color="auto"/>
        <w:bottom w:val="none" w:sz="0" w:space="0" w:color="auto"/>
        <w:right w:val="none" w:sz="0" w:space="0" w:color="auto"/>
      </w:divBdr>
      <w:divsChild>
        <w:div w:id="825365577">
          <w:marLeft w:val="0"/>
          <w:marRight w:val="0"/>
          <w:marTop w:val="0"/>
          <w:marBottom w:val="0"/>
          <w:divBdr>
            <w:top w:val="none" w:sz="0" w:space="0" w:color="auto"/>
            <w:left w:val="none" w:sz="0" w:space="0" w:color="auto"/>
            <w:bottom w:val="none" w:sz="0" w:space="0" w:color="auto"/>
            <w:right w:val="none" w:sz="0" w:space="0" w:color="auto"/>
          </w:divBdr>
          <w:divsChild>
            <w:div w:id="1455907501">
              <w:marLeft w:val="0"/>
              <w:marRight w:val="0"/>
              <w:marTop w:val="0"/>
              <w:marBottom w:val="0"/>
              <w:divBdr>
                <w:top w:val="none" w:sz="0" w:space="0" w:color="auto"/>
                <w:left w:val="none" w:sz="0" w:space="0" w:color="auto"/>
                <w:bottom w:val="none" w:sz="0" w:space="0" w:color="auto"/>
                <w:right w:val="none" w:sz="0" w:space="0" w:color="auto"/>
              </w:divBdr>
              <w:divsChild>
                <w:div w:id="16675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89391">
      <w:bodyDiv w:val="1"/>
      <w:marLeft w:val="0"/>
      <w:marRight w:val="0"/>
      <w:marTop w:val="0"/>
      <w:marBottom w:val="0"/>
      <w:divBdr>
        <w:top w:val="none" w:sz="0" w:space="0" w:color="auto"/>
        <w:left w:val="none" w:sz="0" w:space="0" w:color="auto"/>
        <w:bottom w:val="none" w:sz="0" w:space="0" w:color="auto"/>
        <w:right w:val="none" w:sz="0" w:space="0" w:color="auto"/>
      </w:divBdr>
      <w:divsChild>
        <w:div w:id="1177380242">
          <w:marLeft w:val="0"/>
          <w:marRight w:val="0"/>
          <w:marTop w:val="0"/>
          <w:marBottom w:val="0"/>
          <w:divBdr>
            <w:top w:val="none" w:sz="0" w:space="0" w:color="auto"/>
            <w:left w:val="none" w:sz="0" w:space="0" w:color="auto"/>
            <w:bottom w:val="none" w:sz="0" w:space="0" w:color="auto"/>
            <w:right w:val="none" w:sz="0" w:space="0" w:color="auto"/>
          </w:divBdr>
          <w:divsChild>
            <w:div w:id="450127554">
              <w:marLeft w:val="0"/>
              <w:marRight w:val="0"/>
              <w:marTop w:val="0"/>
              <w:marBottom w:val="0"/>
              <w:divBdr>
                <w:top w:val="none" w:sz="0" w:space="0" w:color="auto"/>
                <w:left w:val="none" w:sz="0" w:space="0" w:color="auto"/>
                <w:bottom w:val="none" w:sz="0" w:space="0" w:color="auto"/>
                <w:right w:val="none" w:sz="0" w:space="0" w:color="auto"/>
              </w:divBdr>
              <w:divsChild>
                <w:div w:id="4746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352534">
      <w:bodyDiv w:val="1"/>
      <w:marLeft w:val="0"/>
      <w:marRight w:val="0"/>
      <w:marTop w:val="0"/>
      <w:marBottom w:val="0"/>
      <w:divBdr>
        <w:top w:val="none" w:sz="0" w:space="0" w:color="auto"/>
        <w:left w:val="none" w:sz="0" w:space="0" w:color="auto"/>
        <w:bottom w:val="none" w:sz="0" w:space="0" w:color="auto"/>
        <w:right w:val="none" w:sz="0" w:space="0" w:color="auto"/>
      </w:divBdr>
      <w:divsChild>
        <w:div w:id="1358460320">
          <w:marLeft w:val="0"/>
          <w:marRight w:val="0"/>
          <w:marTop w:val="0"/>
          <w:marBottom w:val="0"/>
          <w:divBdr>
            <w:top w:val="none" w:sz="0" w:space="0" w:color="auto"/>
            <w:left w:val="none" w:sz="0" w:space="0" w:color="auto"/>
            <w:bottom w:val="none" w:sz="0" w:space="0" w:color="auto"/>
            <w:right w:val="none" w:sz="0" w:space="0" w:color="auto"/>
          </w:divBdr>
          <w:divsChild>
            <w:div w:id="1797795105">
              <w:marLeft w:val="0"/>
              <w:marRight w:val="0"/>
              <w:marTop w:val="0"/>
              <w:marBottom w:val="0"/>
              <w:divBdr>
                <w:top w:val="none" w:sz="0" w:space="0" w:color="auto"/>
                <w:left w:val="none" w:sz="0" w:space="0" w:color="auto"/>
                <w:bottom w:val="none" w:sz="0" w:space="0" w:color="auto"/>
                <w:right w:val="none" w:sz="0" w:space="0" w:color="auto"/>
              </w:divBdr>
              <w:divsChild>
                <w:div w:id="1107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748104">
      <w:bodyDiv w:val="1"/>
      <w:marLeft w:val="0"/>
      <w:marRight w:val="0"/>
      <w:marTop w:val="0"/>
      <w:marBottom w:val="0"/>
      <w:divBdr>
        <w:top w:val="none" w:sz="0" w:space="0" w:color="auto"/>
        <w:left w:val="none" w:sz="0" w:space="0" w:color="auto"/>
        <w:bottom w:val="none" w:sz="0" w:space="0" w:color="auto"/>
        <w:right w:val="none" w:sz="0" w:space="0" w:color="auto"/>
      </w:divBdr>
      <w:divsChild>
        <w:div w:id="1905678236">
          <w:marLeft w:val="0"/>
          <w:marRight w:val="0"/>
          <w:marTop w:val="0"/>
          <w:marBottom w:val="0"/>
          <w:divBdr>
            <w:top w:val="none" w:sz="0" w:space="0" w:color="auto"/>
            <w:left w:val="none" w:sz="0" w:space="0" w:color="auto"/>
            <w:bottom w:val="none" w:sz="0" w:space="0" w:color="auto"/>
            <w:right w:val="none" w:sz="0" w:space="0" w:color="auto"/>
          </w:divBdr>
          <w:divsChild>
            <w:div w:id="867109628">
              <w:marLeft w:val="0"/>
              <w:marRight w:val="0"/>
              <w:marTop w:val="0"/>
              <w:marBottom w:val="0"/>
              <w:divBdr>
                <w:top w:val="none" w:sz="0" w:space="0" w:color="auto"/>
                <w:left w:val="none" w:sz="0" w:space="0" w:color="auto"/>
                <w:bottom w:val="none" w:sz="0" w:space="0" w:color="auto"/>
                <w:right w:val="none" w:sz="0" w:space="0" w:color="auto"/>
              </w:divBdr>
              <w:divsChild>
                <w:div w:id="165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57751">
      <w:bodyDiv w:val="1"/>
      <w:marLeft w:val="0"/>
      <w:marRight w:val="0"/>
      <w:marTop w:val="0"/>
      <w:marBottom w:val="0"/>
      <w:divBdr>
        <w:top w:val="none" w:sz="0" w:space="0" w:color="auto"/>
        <w:left w:val="none" w:sz="0" w:space="0" w:color="auto"/>
        <w:bottom w:val="none" w:sz="0" w:space="0" w:color="auto"/>
        <w:right w:val="none" w:sz="0" w:space="0" w:color="auto"/>
      </w:divBdr>
      <w:divsChild>
        <w:div w:id="1592734701">
          <w:marLeft w:val="0"/>
          <w:marRight w:val="0"/>
          <w:marTop w:val="0"/>
          <w:marBottom w:val="0"/>
          <w:divBdr>
            <w:top w:val="none" w:sz="0" w:space="0" w:color="auto"/>
            <w:left w:val="none" w:sz="0" w:space="0" w:color="auto"/>
            <w:bottom w:val="none" w:sz="0" w:space="0" w:color="auto"/>
            <w:right w:val="none" w:sz="0" w:space="0" w:color="auto"/>
          </w:divBdr>
          <w:divsChild>
            <w:div w:id="1462184301">
              <w:marLeft w:val="0"/>
              <w:marRight w:val="0"/>
              <w:marTop w:val="0"/>
              <w:marBottom w:val="0"/>
              <w:divBdr>
                <w:top w:val="none" w:sz="0" w:space="0" w:color="auto"/>
                <w:left w:val="none" w:sz="0" w:space="0" w:color="auto"/>
                <w:bottom w:val="none" w:sz="0" w:space="0" w:color="auto"/>
                <w:right w:val="none" w:sz="0" w:space="0" w:color="auto"/>
              </w:divBdr>
              <w:divsChild>
                <w:div w:id="15595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18282">
      <w:bodyDiv w:val="1"/>
      <w:marLeft w:val="0"/>
      <w:marRight w:val="0"/>
      <w:marTop w:val="0"/>
      <w:marBottom w:val="0"/>
      <w:divBdr>
        <w:top w:val="none" w:sz="0" w:space="0" w:color="auto"/>
        <w:left w:val="none" w:sz="0" w:space="0" w:color="auto"/>
        <w:bottom w:val="none" w:sz="0" w:space="0" w:color="auto"/>
        <w:right w:val="none" w:sz="0" w:space="0" w:color="auto"/>
      </w:divBdr>
      <w:divsChild>
        <w:div w:id="1288468766">
          <w:marLeft w:val="0"/>
          <w:marRight w:val="0"/>
          <w:marTop w:val="0"/>
          <w:marBottom w:val="0"/>
          <w:divBdr>
            <w:top w:val="none" w:sz="0" w:space="0" w:color="auto"/>
            <w:left w:val="none" w:sz="0" w:space="0" w:color="auto"/>
            <w:bottom w:val="none" w:sz="0" w:space="0" w:color="auto"/>
            <w:right w:val="none" w:sz="0" w:space="0" w:color="auto"/>
          </w:divBdr>
          <w:divsChild>
            <w:div w:id="1841192682">
              <w:marLeft w:val="0"/>
              <w:marRight w:val="0"/>
              <w:marTop w:val="0"/>
              <w:marBottom w:val="0"/>
              <w:divBdr>
                <w:top w:val="none" w:sz="0" w:space="0" w:color="auto"/>
                <w:left w:val="none" w:sz="0" w:space="0" w:color="auto"/>
                <w:bottom w:val="none" w:sz="0" w:space="0" w:color="auto"/>
                <w:right w:val="none" w:sz="0" w:space="0" w:color="auto"/>
              </w:divBdr>
              <w:divsChild>
                <w:div w:id="10859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92346">
      <w:bodyDiv w:val="1"/>
      <w:marLeft w:val="0"/>
      <w:marRight w:val="0"/>
      <w:marTop w:val="0"/>
      <w:marBottom w:val="0"/>
      <w:divBdr>
        <w:top w:val="none" w:sz="0" w:space="0" w:color="auto"/>
        <w:left w:val="none" w:sz="0" w:space="0" w:color="auto"/>
        <w:bottom w:val="none" w:sz="0" w:space="0" w:color="auto"/>
        <w:right w:val="none" w:sz="0" w:space="0" w:color="auto"/>
      </w:divBdr>
      <w:divsChild>
        <w:div w:id="864364094">
          <w:marLeft w:val="0"/>
          <w:marRight w:val="0"/>
          <w:marTop w:val="0"/>
          <w:marBottom w:val="0"/>
          <w:divBdr>
            <w:top w:val="none" w:sz="0" w:space="0" w:color="auto"/>
            <w:left w:val="none" w:sz="0" w:space="0" w:color="auto"/>
            <w:bottom w:val="none" w:sz="0" w:space="0" w:color="auto"/>
            <w:right w:val="none" w:sz="0" w:space="0" w:color="auto"/>
          </w:divBdr>
          <w:divsChild>
            <w:div w:id="757023830">
              <w:marLeft w:val="0"/>
              <w:marRight w:val="0"/>
              <w:marTop w:val="0"/>
              <w:marBottom w:val="0"/>
              <w:divBdr>
                <w:top w:val="none" w:sz="0" w:space="0" w:color="auto"/>
                <w:left w:val="none" w:sz="0" w:space="0" w:color="auto"/>
                <w:bottom w:val="none" w:sz="0" w:space="0" w:color="auto"/>
                <w:right w:val="none" w:sz="0" w:space="0" w:color="auto"/>
              </w:divBdr>
              <w:divsChild>
                <w:div w:id="6779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63964">
      <w:bodyDiv w:val="1"/>
      <w:marLeft w:val="0"/>
      <w:marRight w:val="0"/>
      <w:marTop w:val="0"/>
      <w:marBottom w:val="0"/>
      <w:divBdr>
        <w:top w:val="none" w:sz="0" w:space="0" w:color="auto"/>
        <w:left w:val="none" w:sz="0" w:space="0" w:color="auto"/>
        <w:bottom w:val="none" w:sz="0" w:space="0" w:color="auto"/>
        <w:right w:val="none" w:sz="0" w:space="0" w:color="auto"/>
      </w:divBdr>
      <w:divsChild>
        <w:div w:id="378432978">
          <w:marLeft w:val="0"/>
          <w:marRight w:val="0"/>
          <w:marTop w:val="0"/>
          <w:marBottom w:val="0"/>
          <w:divBdr>
            <w:top w:val="none" w:sz="0" w:space="0" w:color="auto"/>
            <w:left w:val="none" w:sz="0" w:space="0" w:color="auto"/>
            <w:bottom w:val="none" w:sz="0" w:space="0" w:color="auto"/>
            <w:right w:val="none" w:sz="0" w:space="0" w:color="auto"/>
          </w:divBdr>
          <w:divsChild>
            <w:div w:id="908005388">
              <w:marLeft w:val="0"/>
              <w:marRight w:val="0"/>
              <w:marTop w:val="0"/>
              <w:marBottom w:val="0"/>
              <w:divBdr>
                <w:top w:val="none" w:sz="0" w:space="0" w:color="auto"/>
                <w:left w:val="none" w:sz="0" w:space="0" w:color="auto"/>
                <w:bottom w:val="none" w:sz="0" w:space="0" w:color="auto"/>
                <w:right w:val="none" w:sz="0" w:space="0" w:color="auto"/>
              </w:divBdr>
              <w:divsChild>
                <w:div w:id="14355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19776">
      <w:bodyDiv w:val="1"/>
      <w:marLeft w:val="0"/>
      <w:marRight w:val="0"/>
      <w:marTop w:val="0"/>
      <w:marBottom w:val="0"/>
      <w:divBdr>
        <w:top w:val="none" w:sz="0" w:space="0" w:color="auto"/>
        <w:left w:val="none" w:sz="0" w:space="0" w:color="auto"/>
        <w:bottom w:val="none" w:sz="0" w:space="0" w:color="auto"/>
        <w:right w:val="none" w:sz="0" w:space="0" w:color="auto"/>
      </w:divBdr>
      <w:divsChild>
        <w:div w:id="422410443">
          <w:marLeft w:val="0"/>
          <w:marRight w:val="0"/>
          <w:marTop w:val="0"/>
          <w:marBottom w:val="0"/>
          <w:divBdr>
            <w:top w:val="none" w:sz="0" w:space="0" w:color="auto"/>
            <w:left w:val="none" w:sz="0" w:space="0" w:color="auto"/>
            <w:bottom w:val="none" w:sz="0" w:space="0" w:color="auto"/>
            <w:right w:val="none" w:sz="0" w:space="0" w:color="auto"/>
          </w:divBdr>
          <w:divsChild>
            <w:div w:id="1872719083">
              <w:marLeft w:val="0"/>
              <w:marRight w:val="0"/>
              <w:marTop w:val="0"/>
              <w:marBottom w:val="0"/>
              <w:divBdr>
                <w:top w:val="none" w:sz="0" w:space="0" w:color="auto"/>
                <w:left w:val="none" w:sz="0" w:space="0" w:color="auto"/>
                <w:bottom w:val="none" w:sz="0" w:space="0" w:color="auto"/>
                <w:right w:val="none" w:sz="0" w:space="0" w:color="auto"/>
              </w:divBdr>
              <w:divsChild>
                <w:div w:id="14467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868847">
      <w:bodyDiv w:val="1"/>
      <w:marLeft w:val="0"/>
      <w:marRight w:val="0"/>
      <w:marTop w:val="0"/>
      <w:marBottom w:val="0"/>
      <w:divBdr>
        <w:top w:val="none" w:sz="0" w:space="0" w:color="auto"/>
        <w:left w:val="none" w:sz="0" w:space="0" w:color="auto"/>
        <w:bottom w:val="none" w:sz="0" w:space="0" w:color="auto"/>
        <w:right w:val="none" w:sz="0" w:space="0" w:color="auto"/>
      </w:divBdr>
      <w:divsChild>
        <w:div w:id="946741371">
          <w:marLeft w:val="0"/>
          <w:marRight w:val="0"/>
          <w:marTop w:val="0"/>
          <w:marBottom w:val="0"/>
          <w:divBdr>
            <w:top w:val="none" w:sz="0" w:space="0" w:color="auto"/>
            <w:left w:val="none" w:sz="0" w:space="0" w:color="auto"/>
            <w:bottom w:val="none" w:sz="0" w:space="0" w:color="auto"/>
            <w:right w:val="none" w:sz="0" w:space="0" w:color="auto"/>
          </w:divBdr>
          <w:divsChild>
            <w:div w:id="1560282934">
              <w:marLeft w:val="0"/>
              <w:marRight w:val="0"/>
              <w:marTop w:val="0"/>
              <w:marBottom w:val="0"/>
              <w:divBdr>
                <w:top w:val="none" w:sz="0" w:space="0" w:color="auto"/>
                <w:left w:val="none" w:sz="0" w:space="0" w:color="auto"/>
                <w:bottom w:val="none" w:sz="0" w:space="0" w:color="auto"/>
                <w:right w:val="none" w:sz="0" w:space="0" w:color="auto"/>
              </w:divBdr>
              <w:divsChild>
                <w:div w:id="16292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134917">
      <w:bodyDiv w:val="1"/>
      <w:marLeft w:val="0"/>
      <w:marRight w:val="0"/>
      <w:marTop w:val="0"/>
      <w:marBottom w:val="0"/>
      <w:divBdr>
        <w:top w:val="none" w:sz="0" w:space="0" w:color="auto"/>
        <w:left w:val="none" w:sz="0" w:space="0" w:color="auto"/>
        <w:bottom w:val="none" w:sz="0" w:space="0" w:color="auto"/>
        <w:right w:val="none" w:sz="0" w:space="0" w:color="auto"/>
      </w:divBdr>
      <w:divsChild>
        <w:div w:id="308443449">
          <w:marLeft w:val="0"/>
          <w:marRight w:val="0"/>
          <w:marTop w:val="0"/>
          <w:marBottom w:val="0"/>
          <w:divBdr>
            <w:top w:val="none" w:sz="0" w:space="0" w:color="auto"/>
            <w:left w:val="none" w:sz="0" w:space="0" w:color="auto"/>
            <w:bottom w:val="none" w:sz="0" w:space="0" w:color="auto"/>
            <w:right w:val="none" w:sz="0" w:space="0" w:color="auto"/>
          </w:divBdr>
          <w:divsChild>
            <w:div w:id="1325088529">
              <w:marLeft w:val="0"/>
              <w:marRight w:val="0"/>
              <w:marTop w:val="0"/>
              <w:marBottom w:val="0"/>
              <w:divBdr>
                <w:top w:val="none" w:sz="0" w:space="0" w:color="auto"/>
                <w:left w:val="none" w:sz="0" w:space="0" w:color="auto"/>
                <w:bottom w:val="none" w:sz="0" w:space="0" w:color="auto"/>
                <w:right w:val="none" w:sz="0" w:space="0" w:color="auto"/>
              </w:divBdr>
              <w:divsChild>
                <w:div w:id="10494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262324">
      <w:bodyDiv w:val="1"/>
      <w:marLeft w:val="0"/>
      <w:marRight w:val="0"/>
      <w:marTop w:val="0"/>
      <w:marBottom w:val="0"/>
      <w:divBdr>
        <w:top w:val="none" w:sz="0" w:space="0" w:color="auto"/>
        <w:left w:val="none" w:sz="0" w:space="0" w:color="auto"/>
        <w:bottom w:val="none" w:sz="0" w:space="0" w:color="auto"/>
        <w:right w:val="none" w:sz="0" w:space="0" w:color="auto"/>
      </w:divBdr>
      <w:divsChild>
        <w:div w:id="1952473433">
          <w:marLeft w:val="0"/>
          <w:marRight w:val="0"/>
          <w:marTop w:val="0"/>
          <w:marBottom w:val="0"/>
          <w:divBdr>
            <w:top w:val="none" w:sz="0" w:space="0" w:color="auto"/>
            <w:left w:val="none" w:sz="0" w:space="0" w:color="auto"/>
            <w:bottom w:val="none" w:sz="0" w:space="0" w:color="auto"/>
            <w:right w:val="none" w:sz="0" w:space="0" w:color="auto"/>
          </w:divBdr>
          <w:divsChild>
            <w:div w:id="1147630223">
              <w:marLeft w:val="0"/>
              <w:marRight w:val="0"/>
              <w:marTop w:val="0"/>
              <w:marBottom w:val="0"/>
              <w:divBdr>
                <w:top w:val="none" w:sz="0" w:space="0" w:color="auto"/>
                <w:left w:val="none" w:sz="0" w:space="0" w:color="auto"/>
                <w:bottom w:val="none" w:sz="0" w:space="0" w:color="auto"/>
                <w:right w:val="none" w:sz="0" w:space="0" w:color="auto"/>
              </w:divBdr>
              <w:divsChild>
                <w:div w:id="19562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33070">
      <w:bodyDiv w:val="1"/>
      <w:marLeft w:val="0"/>
      <w:marRight w:val="0"/>
      <w:marTop w:val="0"/>
      <w:marBottom w:val="0"/>
      <w:divBdr>
        <w:top w:val="none" w:sz="0" w:space="0" w:color="auto"/>
        <w:left w:val="none" w:sz="0" w:space="0" w:color="auto"/>
        <w:bottom w:val="none" w:sz="0" w:space="0" w:color="auto"/>
        <w:right w:val="none" w:sz="0" w:space="0" w:color="auto"/>
      </w:divBdr>
      <w:divsChild>
        <w:div w:id="896092026">
          <w:marLeft w:val="0"/>
          <w:marRight w:val="0"/>
          <w:marTop w:val="0"/>
          <w:marBottom w:val="0"/>
          <w:divBdr>
            <w:top w:val="none" w:sz="0" w:space="0" w:color="auto"/>
            <w:left w:val="none" w:sz="0" w:space="0" w:color="auto"/>
            <w:bottom w:val="none" w:sz="0" w:space="0" w:color="auto"/>
            <w:right w:val="none" w:sz="0" w:space="0" w:color="auto"/>
          </w:divBdr>
          <w:divsChild>
            <w:div w:id="1291940179">
              <w:marLeft w:val="0"/>
              <w:marRight w:val="0"/>
              <w:marTop w:val="0"/>
              <w:marBottom w:val="0"/>
              <w:divBdr>
                <w:top w:val="none" w:sz="0" w:space="0" w:color="auto"/>
                <w:left w:val="none" w:sz="0" w:space="0" w:color="auto"/>
                <w:bottom w:val="none" w:sz="0" w:space="0" w:color="auto"/>
                <w:right w:val="none" w:sz="0" w:space="0" w:color="auto"/>
              </w:divBdr>
              <w:divsChild>
                <w:div w:id="69843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0047">
      <w:bodyDiv w:val="1"/>
      <w:marLeft w:val="0"/>
      <w:marRight w:val="0"/>
      <w:marTop w:val="0"/>
      <w:marBottom w:val="0"/>
      <w:divBdr>
        <w:top w:val="none" w:sz="0" w:space="0" w:color="auto"/>
        <w:left w:val="none" w:sz="0" w:space="0" w:color="auto"/>
        <w:bottom w:val="none" w:sz="0" w:space="0" w:color="auto"/>
        <w:right w:val="none" w:sz="0" w:space="0" w:color="auto"/>
      </w:divBdr>
      <w:divsChild>
        <w:div w:id="1614480025">
          <w:marLeft w:val="0"/>
          <w:marRight w:val="0"/>
          <w:marTop w:val="0"/>
          <w:marBottom w:val="0"/>
          <w:divBdr>
            <w:top w:val="none" w:sz="0" w:space="0" w:color="auto"/>
            <w:left w:val="none" w:sz="0" w:space="0" w:color="auto"/>
            <w:bottom w:val="none" w:sz="0" w:space="0" w:color="auto"/>
            <w:right w:val="none" w:sz="0" w:space="0" w:color="auto"/>
          </w:divBdr>
          <w:divsChild>
            <w:div w:id="1812988687">
              <w:marLeft w:val="0"/>
              <w:marRight w:val="0"/>
              <w:marTop w:val="0"/>
              <w:marBottom w:val="0"/>
              <w:divBdr>
                <w:top w:val="none" w:sz="0" w:space="0" w:color="auto"/>
                <w:left w:val="none" w:sz="0" w:space="0" w:color="auto"/>
                <w:bottom w:val="none" w:sz="0" w:space="0" w:color="auto"/>
                <w:right w:val="none" w:sz="0" w:space="0" w:color="auto"/>
              </w:divBdr>
              <w:divsChild>
                <w:div w:id="11350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89817">
      <w:bodyDiv w:val="1"/>
      <w:marLeft w:val="0"/>
      <w:marRight w:val="0"/>
      <w:marTop w:val="0"/>
      <w:marBottom w:val="0"/>
      <w:divBdr>
        <w:top w:val="none" w:sz="0" w:space="0" w:color="auto"/>
        <w:left w:val="none" w:sz="0" w:space="0" w:color="auto"/>
        <w:bottom w:val="none" w:sz="0" w:space="0" w:color="auto"/>
        <w:right w:val="none" w:sz="0" w:space="0" w:color="auto"/>
      </w:divBdr>
      <w:divsChild>
        <w:div w:id="1995068126">
          <w:marLeft w:val="0"/>
          <w:marRight w:val="0"/>
          <w:marTop w:val="0"/>
          <w:marBottom w:val="0"/>
          <w:divBdr>
            <w:top w:val="none" w:sz="0" w:space="0" w:color="auto"/>
            <w:left w:val="none" w:sz="0" w:space="0" w:color="auto"/>
            <w:bottom w:val="none" w:sz="0" w:space="0" w:color="auto"/>
            <w:right w:val="none" w:sz="0" w:space="0" w:color="auto"/>
          </w:divBdr>
          <w:divsChild>
            <w:div w:id="1335305975">
              <w:marLeft w:val="0"/>
              <w:marRight w:val="0"/>
              <w:marTop w:val="0"/>
              <w:marBottom w:val="0"/>
              <w:divBdr>
                <w:top w:val="none" w:sz="0" w:space="0" w:color="auto"/>
                <w:left w:val="none" w:sz="0" w:space="0" w:color="auto"/>
                <w:bottom w:val="none" w:sz="0" w:space="0" w:color="auto"/>
                <w:right w:val="none" w:sz="0" w:space="0" w:color="auto"/>
              </w:divBdr>
              <w:divsChild>
                <w:div w:id="6926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298500">
      <w:bodyDiv w:val="1"/>
      <w:marLeft w:val="0"/>
      <w:marRight w:val="0"/>
      <w:marTop w:val="0"/>
      <w:marBottom w:val="0"/>
      <w:divBdr>
        <w:top w:val="none" w:sz="0" w:space="0" w:color="auto"/>
        <w:left w:val="none" w:sz="0" w:space="0" w:color="auto"/>
        <w:bottom w:val="none" w:sz="0" w:space="0" w:color="auto"/>
        <w:right w:val="none" w:sz="0" w:space="0" w:color="auto"/>
      </w:divBdr>
    </w:div>
    <w:div w:id="869949782">
      <w:bodyDiv w:val="1"/>
      <w:marLeft w:val="0"/>
      <w:marRight w:val="0"/>
      <w:marTop w:val="0"/>
      <w:marBottom w:val="0"/>
      <w:divBdr>
        <w:top w:val="none" w:sz="0" w:space="0" w:color="auto"/>
        <w:left w:val="none" w:sz="0" w:space="0" w:color="auto"/>
        <w:bottom w:val="none" w:sz="0" w:space="0" w:color="auto"/>
        <w:right w:val="none" w:sz="0" w:space="0" w:color="auto"/>
      </w:divBdr>
      <w:divsChild>
        <w:div w:id="741099826">
          <w:marLeft w:val="0"/>
          <w:marRight w:val="0"/>
          <w:marTop w:val="0"/>
          <w:marBottom w:val="0"/>
          <w:divBdr>
            <w:top w:val="none" w:sz="0" w:space="0" w:color="auto"/>
            <w:left w:val="none" w:sz="0" w:space="0" w:color="auto"/>
            <w:bottom w:val="none" w:sz="0" w:space="0" w:color="auto"/>
            <w:right w:val="none" w:sz="0" w:space="0" w:color="auto"/>
          </w:divBdr>
          <w:divsChild>
            <w:div w:id="1895653407">
              <w:marLeft w:val="0"/>
              <w:marRight w:val="0"/>
              <w:marTop w:val="0"/>
              <w:marBottom w:val="0"/>
              <w:divBdr>
                <w:top w:val="none" w:sz="0" w:space="0" w:color="auto"/>
                <w:left w:val="none" w:sz="0" w:space="0" w:color="auto"/>
                <w:bottom w:val="none" w:sz="0" w:space="0" w:color="auto"/>
                <w:right w:val="none" w:sz="0" w:space="0" w:color="auto"/>
              </w:divBdr>
              <w:divsChild>
                <w:div w:id="20624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068507">
      <w:bodyDiv w:val="1"/>
      <w:marLeft w:val="0"/>
      <w:marRight w:val="0"/>
      <w:marTop w:val="0"/>
      <w:marBottom w:val="0"/>
      <w:divBdr>
        <w:top w:val="none" w:sz="0" w:space="0" w:color="auto"/>
        <w:left w:val="none" w:sz="0" w:space="0" w:color="auto"/>
        <w:bottom w:val="none" w:sz="0" w:space="0" w:color="auto"/>
        <w:right w:val="none" w:sz="0" w:space="0" w:color="auto"/>
      </w:divBdr>
      <w:divsChild>
        <w:div w:id="1371304239">
          <w:marLeft w:val="0"/>
          <w:marRight w:val="0"/>
          <w:marTop w:val="0"/>
          <w:marBottom w:val="0"/>
          <w:divBdr>
            <w:top w:val="none" w:sz="0" w:space="0" w:color="auto"/>
            <w:left w:val="none" w:sz="0" w:space="0" w:color="auto"/>
            <w:bottom w:val="none" w:sz="0" w:space="0" w:color="auto"/>
            <w:right w:val="none" w:sz="0" w:space="0" w:color="auto"/>
          </w:divBdr>
          <w:divsChild>
            <w:div w:id="170030918">
              <w:marLeft w:val="0"/>
              <w:marRight w:val="0"/>
              <w:marTop w:val="0"/>
              <w:marBottom w:val="0"/>
              <w:divBdr>
                <w:top w:val="none" w:sz="0" w:space="0" w:color="auto"/>
                <w:left w:val="none" w:sz="0" w:space="0" w:color="auto"/>
                <w:bottom w:val="none" w:sz="0" w:space="0" w:color="auto"/>
                <w:right w:val="none" w:sz="0" w:space="0" w:color="auto"/>
              </w:divBdr>
              <w:divsChild>
                <w:div w:id="14118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82776">
      <w:bodyDiv w:val="1"/>
      <w:marLeft w:val="0"/>
      <w:marRight w:val="0"/>
      <w:marTop w:val="0"/>
      <w:marBottom w:val="0"/>
      <w:divBdr>
        <w:top w:val="none" w:sz="0" w:space="0" w:color="auto"/>
        <w:left w:val="none" w:sz="0" w:space="0" w:color="auto"/>
        <w:bottom w:val="none" w:sz="0" w:space="0" w:color="auto"/>
        <w:right w:val="none" w:sz="0" w:space="0" w:color="auto"/>
      </w:divBdr>
      <w:divsChild>
        <w:div w:id="1674917733">
          <w:marLeft w:val="0"/>
          <w:marRight w:val="0"/>
          <w:marTop w:val="0"/>
          <w:marBottom w:val="0"/>
          <w:divBdr>
            <w:top w:val="none" w:sz="0" w:space="0" w:color="auto"/>
            <w:left w:val="none" w:sz="0" w:space="0" w:color="auto"/>
            <w:bottom w:val="none" w:sz="0" w:space="0" w:color="auto"/>
            <w:right w:val="none" w:sz="0" w:space="0" w:color="auto"/>
          </w:divBdr>
          <w:divsChild>
            <w:div w:id="2102409339">
              <w:marLeft w:val="0"/>
              <w:marRight w:val="0"/>
              <w:marTop w:val="0"/>
              <w:marBottom w:val="0"/>
              <w:divBdr>
                <w:top w:val="none" w:sz="0" w:space="0" w:color="auto"/>
                <w:left w:val="none" w:sz="0" w:space="0" w:color="auto"/>
                <w:bottom w:val="none" w:sz="0" w:space="0" w:color="auto"/>
                <w:right w:val="none" w:sz="0" w:space="0" w:color="auto"/>
              </w:divBdr>
              <w:divsChild>
                <w:div w:id="16576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24713">
      <w:bodyDiv w:val="1"/>
      <w:marLeft w:val="0"/>
      <w:marRight w:val="0"/>
      <w:marTop w:val="0"/>
      <w:marBottom w:val="0"/>
      <w:divBdr>
        <w:top w:val="none" w:sz="0" w:space="0" w:color="auto"/>
        <w:left w:val="none" w:sz="0" w:space="0" w:color="auto"/>
        <w:bottom w:val="none" w:sz="0" w:space="0" w:color="auto"/>
        <w:right w:val="none" w:sz="0" w:space="0" w:color="auto"/>
      </w:divBdr>
      <w:divsChild>
        <w:div w:id="1952861294">
          <w:marLeft w:val="0"/>
          <w:marRight w:val="0"/>
          <w:marTop w:val="0"/>
          <w:marBottom w:val="0"/>
          <w:divBdr>
            <w:top w:val="none" w:sz="0" w:space="0" w:color="auto"/>
            <w:left w:val="none" w:sz="0" w:space="0" w:color="auto"/>
            <w:bottom w:val="none" w:sz="0" w:space="0" w:color="auto"/>
            <w:right w:val="none" w:sz="0" w:space="0" w:color="auto"/>
          </w:divBdr>
          <w:divsChild>
            <w:div w:id="1206018004">
              <w:marLeft w:val="0"/>
              <w:marRight w:val="0"/>
              <w:marTop w:val="0"/>
              <w:marBottom w:val="0"/>
              <w:divBdr>
                <w:top w:val="none" w:sz="0" w:space="0" w:color="auto"/>
                <w:left w:val="none" w:sz="0" w:space="0" w:color="auto"/>
                <w:bottom w:val="none" w:sz="0" w:space="0" w:color="auto"/>
                <w:right w:val="none" w:sz="0" w:space="0" w:color="auto"/>
              </w:divBdr>
              <w:divsChild>
                <w:div w:id="16902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2727">
      <w:bodyDiv w:val="1"/>
      <w:marLeft w:val="0"/>
      <w:marRight w:val="0"/>
      <w:marTop w:val="0"/>
      <w:marBottom w:val="0"/>
      <w:divBdr>
        <w:top w:val="none" w:sz="0" w:space="0" w:color="auto"/>
        <w:left w:val="none" w:sz="0" w:space="0" w:color="auto"/>
        <w:bottom w:val="none" w:sz="0" w:space="0" w:color="auto"/>
        <w:right w:val="none" w:sz="0" w:space="0" w:color="auto"/>
      </w:divBdr>
      <w:divsChild>
        <w:div w:id="329910854">
          <w:marLeft w:val="0"/>
          <w:marRight w:val="0"/>
          <w:marTop w:val="0"/>
          <w:marBottom w:val="0"/>
          <w:divBdr>
            <w:top w:val="none" w:sz="0" w:space="0" w:color="auto"/>
            <w:left w:val="none" w:sz="0" w:space="0" w:color="auto"/>
            <w:bottom w:val="none" w:sz="0" w:space="0" w:color="auto"/>
            <w:right w:val="none" w:sz="0" w:space="0" w:color="auto"/>
          </w:divBdr>
          <w:divsChild>
            <w:div w:id="1082679220">
              <w:marLeft w:val="0"/>
              <w:marRight w:val="0"/>
              <w:marTop w:val="0"/>
              <w:marBottom w:val="0"/>
              <w:divBdr>
                <w:top w:val="none" w:sz="0" w:space="0" w:color="auto"/>
                <w:left w:val="none" w:sz="0" w:space="0" w:color="auto"/>
                <w:bottom w:val="none" w:sz="0" w:space="0" w:color="auto"/>
                <w:right w:val="none" w:sz="0" w:space="0" w:color="auto"/>
              </w:divBdr>
              <w:divsChild>
                <w:div w:id="236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80727">
      <w:bodyDiv w:val="1"/>
      <w:marLeft w:val="0"/>
      <w:marRight w:val="0"/>
      <w:marTop w:val="0"/>
      <w:marBottom w:val="0"/>
      <w:divBdr>
        <w:top w:val="none" w:sz="0" w:space="0" w:color="auto"/>
        <w:left w:val="none" w:sz="0" w:space="0" w:color="auto"/>
        <w:bottom w:val="none" w:sz="0" w:space="0" w:color="auto"/>
        <w:right w:val="none" w:sz="0" w:space="0" w:color="auto"/>
      </w:divBdr>
      <w:divsChild>
        <w:div w:id="1892224186">
          <w:marLeft w:val="0"/>
          <w:marRight w:val="0"/>
          <w:marTop w:val="0"/>
          <w:marBottom w:val="0"/>
          <w:divBdr>
            <w:top w:val="none" w:sz="0" w:space="0" w:color="auto"/>
            <w:left w:val="none" w:sz="0" w:space="0" w:color="auto"/>
            <w:bottom w:val="none" w:sz="0" w:space="0" w:color="auto"/>
            <w:right w:val="none" w:sz="0" w:space="0" w:color="auto"/>
          </w:divBdr>
          <w:divsChild>
            <w:div w:id="1019352572">
              <w:marLeft w:val="0"/>
              <w:marRight w:val="0"/>
              <w:marTop w:val="0"/>
              <w:marBottom w:val="0"/>
              <w:divBdr>
                <w:top w:val="none" w:sz="0" w:space="0" w:color="auto"/>
                <w:left w:val="none" w:sz="0" w:space="0" w:color="auto"/>
                <w:bottom w:val="none" w:sz="0" w:space="0" w:color="auto"/>
                <w:right w:val="none" w:sz="0" w:space="0" w:color="auto"/>
              </w:divBdr>
              <w:divsChild>
                <w:div w:id="5518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45873">
      <w:bodyDiv w:val="1"/>
      <w:marLeft w:val="0"/>
      <w:marRight w:val="0"/>
      <w:marTop w:val="0"/>
      <w:marBottom w:val="0"/>
      <w:divBdr>
        <w:top w:val="none" w:sz="0" w:space="0" w:color="auto"/>
        <w:left w:val="none" w:sz="0" w:space="0" w:color="auto"/>
        <w:bottom w:val="none" w:sz="0" w:space="0" w:color="auto"/>
        <w:right w:val="none" w:sz="0" w:space="0" w:color="auto"/>
      </w:divBdr>
      <w:divsChild>
        <w:div w:id="15735708">
          <w:marLeft w:val="0"/>
          <w:marRight w:val="0"/>
          <w:marTop w:val="0"/>
          <w:marBottom w:val="0"/>
          <w:divBdr>
            <w:top w:val="none" w:sz="0" w:space="0" w:color="auto"/>
            <w:left w:val="none" w:sz="0" w:space="0" w:color="auto"/>
            <w:bottom w:val="none" w:sz="0" w:space="0" w:color="auto"/>
            <w:right w:val="none" w:sz="0" w:space="0" w:color="auto"/>
          </w:divBdr>
          <w:divsChild>
            <w:div w:id="32579019">
              <w:marLeft w:val="0"/>
              <w:marRight w:val="0"/>
              <w:marTop w:val="0"/>
              <w:marBottom w:val="0"/>
              <w:divBdr>
                <w:top w:val="none" w:sz="0" w:space="0" w:color="auto"/>
                <w:left w:val="none" w:sz="0" w:space="0" w:color="auto"/>
                <w:bottom w:val="none" w:sz="0" w:space="0" w:color="auto"/>
                <w:right w:val="none" w:sz="0" w:space="0" w:color="auto"/>
              </w:divBdr>
              <w:divsChild>
                <w:div w:id="18098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92207">
      <w:bodyDiv w:val="1"/>
      <w:marLeft w:val="0"/>
      <w:marRight w:val="0"/>
      <w:marTop w:val="0"/>
      <w:marBottom w:val="0"/>
      <w:divBdr>
        <w:top w:val="none" w:sz="0" w:space="0" w:color="auto"/>
        <w:left w:val="none" w:sz="0" w:space="0" w:color="auto"/>
        <w:bottom w:val="none" w:sz="0" w:space="0" w:color="auto"/>
        <w:right w:val="none" w:sz="0" w:space="0" w:color="auto"/>
      </w:divBdr>
      <w:divsChild>
        <w:div w:id="323975298">
          <w:marLeft w:val="0"/>
          <w:marRight w:val="0"/>
          <w:marTop w:val="0"/>
          <w:marBottom w:val="0"/>
          <w:divBdr>
            <w:top w:val="none" w:sz="0" w:space="0" w:color="auto"/>
            <w:left w:val="none" w:sz="0" w:space="0" w:color="auto"/>
            <w:bottom w:val="none" w:sz="0" w:space="0" w:color="auto"/>
            <w:right w:val="none" w:sz="0" w:space="0" w:color="auto"/>
          </w:divBdr>
          <w:divsChild>
            <w:div w:id="233393114">
              <w:marLeft w:val="0"/>
              <w:marRight w:val="0"/>
              <w:marTop w:val="0"/>
              <w:marBottom w:val="0"/>
              <w:divBdr>
                <w:top w:val="none" w:sz="0" w:space="0" w:color="auto"/>
                <w:left w:val="none" w:sz="0" w:space="0" w:color="auto"/>
                <w:bottom w:val="none" w:sz="0" w:space="0" w:color="auto"/>
                <w:right w:val="none" w:sz="0" w:space="0" w:color="auto"/>
              </w:divBdr>
              <w:divsChild>
                <w:div w:id="711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4680">
      <w:bodyDiv w:val="1"/>
      <w:marLeft w:val="0"/>
      <w:marRight w:val="0"/>
      <w:marTop w:val="0"/>
      <w:marBottom w:val="0"/>
      <w:divBdr>
        <w:top w:val="none" w:sz="0" w:space="0" w:color="auto"/>
        <w:left w:val="none" w:sz="0" w:space="0" w:color="auto"/>
        <w:bottom w:val="none" w:sz="0" w:space="0" w:color="auto"/>
        <w:right w:val="none" w:sz="0" w:space="0" w:color="auto"/>
      </w:divBdr>
      <w:divsChild>
        <w:div w:id="1987472022">
          <w:marLeft w:val="0"/>
          <w:marRight w:val="0"/>
          <w:marTop w:val="0"/>
          <w:marBottom w:val="0"/>
          <w:divBdr>
            <w:top w:val="none" w:sz="0" w:space="0" w:color="auto"/>
            <w:left w:val="none" w:sz="0" w:space="0" w:color="auto"/>
            <w:bottom w:val="none" w:sz="0" w:space="0" w:color="auto"/>
            <w:right w:val="none" w:sz="0" w:space="0" w:color="auto"/>
          </w:divBdr>
          <w:divsChild>
            <w:div w:id="1450278874">
              <w:marLeft w:val="0"/>
              <w:marRight w:val="0"/>
              <w:marTop w:val="0"/>
              <w:marBottom w:val="0"/>
              <w:divBdr>
                <w:top w:val="none" w:sz="0" w:space="0" w:color="auto"/>
                <w:left w:val="none" w:sz="0" w:space="0" w:color="auto"/>
                <w:bottom w:val="none" w:sz="0" w:space="0" w:color="auto"/>
                <w:right w:val="none" w:sz="0" w:space="0" w:color="auto"/>
              </w:divBdr>
              <w:divsChild>
                <w:div w:id="17281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79923">
      <w:bodyDiv w:val="1"/>
      <w:marLeft w:val="0"/>
      <w:marRight w:val="0"/>
      <w:marTop w:val="0"/>
      <w:marBottom w:val="0"/>
      <w:divBdr>
        <w:top w:val="none" w:sz="0" w:space="0" w:color="auto"/>
        <w:left w:val="none" w:sz="0" w:space="0" w:color="auto"/>
        <w:bottom w:val="none" w:sz="0" w:space="0" w:color="auto"/>
        <w:right w:val="none" w:sz="0" w:space="0" w:color="auto"/>
      </w:divBdr>
      <w:divsChild>
        <w:div w:id="529683276">
          <w:marLeft w:val="0"/>
          <w:marRight w:val="0"/>
          <w:marTop w:val="0"/>
          <w:marBottom w:val="0"/>
          <w:divBdr>
            <w:top w:val="none" w:sz="0" w:space="0" w:color="auto"/>
            <w:left w:val="none" w:sz="0" w:space="0" w:color="auto"/>
            <w:bottom w:val="none" w:sz="0" w:space="0" w:color="auto"/>
            <w:right w:val="none" w:sz="0" w:space="0" w:color="auto"/>
          </w:divBdr>
          <w:divsChild>
            <w:div w:id="240600967">
              <w:marLeft w:val="0"/>
              <w:marRight w:val="0"/>
              <w:marTop w:val="0"/>
              <w:marBottom w:val="0"/>
              <w:divBdr>
                <w:top w:val="none" w:sz="0" w:space="0" w:color="auto"/>
                <w:left w:val="none" w:sz="0" w:space="0" w:color="auto"/>
                <w:bottom w:val="none" w:sz="0" w:space="0" w:color="auto"/>
                <w:right w:val="none" w:sz="0" w:space="0" w:color="auto"/>
              </w:divBdr>
              <w:divsChild>
                <w:div w:id="6342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7166">
          <w:marLeft w:val="0"/>
          <w:marRight w:val="0"/>
          <w:marTop w:val="0"/>
          <w:marBottom w:val="0"/>
          <w:divBdr>
            <w:top w:val="none" w:sz="0" w:space="0" w:color="auto"/>
            <w:left w:val="none" w:sz="0" w:space="0" w:color="auto"/>
            <w:bottom w:val="none" w:sz="0" w:space="0" w:color="auto"/>
            <w:right w:val="none" w:sz="0" w:space="0" w:color="auto"/>
          </w:divBdr>
          <w:divsChild>
            <w:div w:id="932053976">
              <w:marLeft w:val="0"/>
              <w:marRight w:val="0"/>
              <w:marTop w:val="0"/>
              <w:marBottom w:val="0"/>
              <w:divBdr>
                <w:top w:val="none" w:sz="0" w:space="0" w:color="auto"/>
                <w:left w:val="none" w:sz="0" w:space="0" w:color="auto"/>
                <w:bottom w:val="none" w:sz="0" w:space="0" w:color="auto"/>
                <w:right w:val="none" w:sz="0" w:space="0" w:color="auto"/>
              </w:divBdr>
              <w:divsChild>
                <w:div w:id="1628467329">
                  <w:marLeft w:val="0"/>
                  <w:marRight w:val="0"/>
                  <w:marTop w:val="0"/>
                  <w:marBottom w:val="0"/>
                  <w:divBdr>
                    <w:top w:val="none" w:sz="0" w:space="0" w:color="auto"/>
                    <w:left w:val="none" w:sz="0" w:space="0" w:color="auto"/>
                    <w:bottom w:val="none" w:sz="0" w:space="0" w:color="auto"/>
                    <w:right w:val="none" w:sz="0" w:space="0" w:color="auto"/>
                  </w:divBdr>
                </w:div>
              </w:divsChild>
            </w:div>
            <w:div w:id="1288858133">
              <w:marLeft w:val="0"/>
              <w:marRight w:val="0"/>
              <w:marTop w:val="0"/>
              <w:marBottom w:val="0"/>
              <w:divBdr>
                <w:top w:val="none" w:sz="0" w:space="0" w:color="auto"/>
                <w:left w:val="none" w:sz="0" w:space="0" w:color="auto"/>
                <w:bottom w:val="none" w:sz="0" w:space="0" w:color="auto"/>
                <w:right w:val="none" w:sz="0" w:space="0" w:color="auto"/>
              </w:divBdr>
              <w:divsChild>
                <w:div w:id="18102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787578">
      <w:bodyDiv w:val="1"/>
      <w:marLeft w:val="0"/>
      <w:marRight w:val="0"/>
      <w:marTop w:val="0"/>
      <w:marBottom w:val="0"/>
      <w:divBdr>
        <w:top w:val="none" w:sz="0" w:space="0" w:color="auto"/>
        <w:left w:val="none" w:sz="0" w:space="0" w:color="auto"/>
        <w:bottom w:val="none" w:sz="0" w:space="0" w:color="auto"/>
        <w:right w:val="none" w:sz="0" w:space="0" w:color="auto"/>
      </w:divBdr>
      <w:divsChild>
        <w:div w:id="523641676">
          <w:marLeft w:val="0"/>
          <w:marRight w:val="0"/>
          <w:marTop w:val="0"/>
          <w:marBottom w:val="0"/>
          <w:divBdr>
            <w:top w:val="none" w:sz="0" w:space="0" w:color="auto"/>
            <w:left w:val="none" w:sz="0" w:space="0" w:color="auto"/>
            <w:bottom w:val="none" w:sz="0" w:space="0" w:color="auto"/>
            <w:right w:val="none" w:sz="0" w:space="0" w:color="auto"/>
          </w:divBdr>
          <w:divsChild>
            <w:div w:id="1538859508">
              <w:marLeft w:val="0"/>
              <w:marRight w:val="0"/>
              <w:marTop w:val="0"/>
              <w:marBottom w:val="0"/>
              <w:divBdr>
                <w:top w:val="none" w:sz="0" w:space="0" w:color="auto"/>
                <w:left w:val="none" w:sz="0" w:space="0" w:color="auto"/>
                <w:bottom w:val="none" w:sz="0" w:space="0" w:color="auto"/>
                <w:right w:val="none" w:sz="0" w:space="0" w:color="auto"/>
              </w:divBdr>
              <w:divsChild>
                <w:div w:id="18729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91772">
      <w:bodyDiv w:val="1"/>
      <w:marLeft w:val="0"/>
      <w:marRight w:val="0"/>
      <w:marTop w:val="0"/>
      <w:marBottom w:val="0"/>
      <w:divBdr>
        <w:top w:val="none" w:sz="0" w:space="0" w:color="auto"/>
        <w:left w:val="none" w:sz="0" w:space="0" w:color="auto"/>
        <w:bottom w:val="none" w:sz="0" w:space="0" w:color="auto"/>
        <w:right w:val="none" w:sz="0" w:space="0" w:color="auto"/>
      </w:divBdr>
      <w:divsChild>
        <w:div w:id="263461781">
          <w:marLeft w:val="0"/>
          <w:marRight w:val="0"/>
          <w:marTop w:val="0"/>
          <w:marBottom w:val="0"/>
          <w:divBdr>
            <w:top w:val="none" w:sz="0" w:space="0" w:color="auto"/>
            <w:left w:val="none" w:sz="0" w:space="0" w:color="auto"/>
            <w:bottom w:val="none" w:sz="0" w:space="0" w:color="auto"/>
            <w:right w:val="none" w:sz="0" w:space="0" w:color="auto"/>
          </w:divBdr>
          <w:divsChild>
            <w:div w:id="1916280207">
              <w:marLeft w:val="0"/>
              <w:marRight w:val="0"/>
              <w:marTop w:val="0"/>
              <w:marBottom w:val="0"/>
              <w:divBdr>
                <w:top w:val="none" w:sz="0" w:space="0" w:color="auto"/>
                <w:left w:val="none" w:sz="0" w:space="0" w:color="auto"/>
                <w:bottom w:val="none" w:sz="0" w:space="0" w:color="auto"/>
                <w:right w:val="none" w:sz="0" w:space="0" w:color="auto"/>
              </w:divBdr>
              <w:divsChild>
                <w:div w:id="6771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77185">
      <w:bodyDiv w:val="1"/>
      <w:marLeft w:val="0"/>
      <w:marRight w:val="0"/>
      <w:marTop w:val="0"/>
      <w:marBottom w:val="0"/>
      <w:divBdr>
        <w:top w:val="none" w:sz="0" w:space="0" w:color="auto"/>
        <w:left w:val="none" w:sz="0" w:space="0" w:color="auto"/>
        <w:bottom w:val="none" w:sz="0" w:space="0" w:color="auto"/>
        <w:right w:val="none" w:sz="0" w:space="0" w:color="auto"/>
      </w:divBdr>
      <w:divsChild>
        <w:div w:id="1216814017">
          <w:marLeft w:val="0"/>
          <w:marRight w:val="0"/>
          <w:marTop w:val="0"/>
          <w:marBottom w:val="0"/>
          <w:divBdr>
            <w:top w:val="none" w:sz="0" w:space="0" w:color="auto"/>
            <w:left w:val="none" w:sz="0" w:space="0" w:color="auto"/>
            <w:bottom w:val="none" w:sz="0" w:space="0" w:color="auto"/>
            <w:right w:val="none" w:sz="0" w:space="0" w:color="auto"/>
          </w:divBdr>
          <w:divsChild>
            <w:div w:id="1343705579">
              <w:marLeft w:val="0"/>
              <w:marRight w:val="0"/>
              <w:marTop w:val="0"/>
              <w:marBottom w:val="0"/>
              <w:divBdr>
                <w:top w:val="none" w:sz="0" w:space="0" w:color="auto"/>
                <w:left w:val="none" w:sz="0" w:space="0" w:color="auto"/>
                <w:bottom w:val="none" w:sz="0" w:space="0" w:color="auto"/>
                <w:right w:val="none" w:sz="0" w:space="0" w:color="auto"/>
              </w:divBdr>
              <w:divsChild>
                <w:div w:id="207566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71716">
      <w:bodyDiv w:val="1"/>
      <w:marLeft w:val="0"/>
      <w:marRight w:val="0"/>
      <w:marTop w:val="0"/>
      <w:marBottom w:val="0"/>
      <w:divBdr>
        <w:top w:val="none" w:sz="0" w:space="0" w:color="auto"/>
        <w:left w:val="none" w:sz="0" w:space="0" w:color="auto"/>
        <w:bottom w:val="none" w:sz="0" w:space="0" w:color="auto"/>
        <w:right w:val="none" w:sz="0" w:space="0" w:color="auto"/>
      </w:divBdr>
      <w:divsChild>
        <w:div w:id="1367876435">
          <w:marLeft w:val="0"/>
          <w:marRight w:val="0"/>
          <w:marTop w:val="0"/>
          <w:marBottom w:val="0"/>
          <w:divBdr>
            <w:top w:val="none" w:sz="0" w:space="0" w:color="auto"/>
            <w:left w:val="none" w:sz="0" w:space="0" w:color="auto"/>
            <w:bottom w:val="none" w:sz="0" w:space="0" w:color="auto"/>
            <w:right w:val="none" w:sz="0" w:space="0" w:color="auto"/>
          </w:divBdr>
          <w:divsChild>
            <w:div w:id="1331375623">
              <w:marLeft w:val="0"/>
              <w:marRight w:val="0"/>
              <w:marTop w:val="0"/>
              <w:marBottom w:val="0"/>
              <w:divBdr>
                <w:top w:val="none" w:sz="0" w:space="0" w:color="auto"/>
                <w:left w:val="none" w:sz="0" w:space="0" w:color="auto"/>
                <w:bottom w:val="none" w:sz="0" w:space="0" w:color="auto"/>
                <w:right w:val="none" w:sz="0" w:space="0" w:color="auto"/>
              </w:divBdr>
              <w:divsChild>
                <w:div w:id="15866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56635">
      <w:bodyDiv w:val="1"/>
      <w:marLeft w:val="0"/>
      <w:marRight w:val="0"/>
      <w:marTop w:val="0"/>
      <w:marBottom w:val="0"/>
      <w:divBdr>
        <w:top w:val="none" w:sz="0" w:space="0" w:color="auto"/>
        <w:left w:val="none" w:sz="0" w:space="0" w:color="auto"/>
        <w:bottom w:val="none" w:sz="0" w:space="0" w:color="auto"/>
        <w:right w:val="none" w:sz="0" w:space="0" w:color="auto"/>
      </w:divBdr>
      <w:divsChild>
        <w:div w:id="491990211">
          <w:marLeft w:val="0"/>
          <w:marRight w:val="0"/>
          <w:marTop w:val="0"/>
          <w:marBottom w:val="0"/>
          <w:divBdr>
            <w:top w:val="none" w:sz="0" w:space="0" w:color="auto"/>
            <w:left w:val="none" w:sz="0" w:space="0" w:color="auto"/>
            <w:bottom w:val="none" w:sz="0" w:space="0" w:color="auto"/>
            <w:right w:val="none" w:sz="0" w:space="0" w:color="auto"/>
          </w:divBdr>
          <w:divsChild>
            <w:div w:id="1574269420">
              <w:marLeft w:val="0"/>
              <w:marRight w:val="0"/>
              <w:marTop w:val="0"/>
              <w:marBottom w:val="0"/>
              <w:divBdr>
                <w:top w:val="none" w:sz="0" w:space="0" w:color="auto"/>
                <w:left w:val="none" w:sz="0" w:space="0" w:color="auto"/>
                <w:bottom w:val="none" w:sz="0" w:space="0" w:color="auto"/>
                <w:right w:val="none" w:sz="0" w:space="0" w:color="auto"/>
              </w:divBdr>
              <w:divsChild>
                <w:div w:id="17649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14659">
      <w:bodyDiv w:val="1"/>
      <w:marLeft w:val="0"/>
      <w:marRight w:val="0"/>
      <w:marTop w:val="0"/>
      <w:marBottom w:val="0"/>
      <w:divBdr>
        <w:top w:val="none" w:sz="0" w:space="0" w:color="auto"/>
        <w:left w:val="none" w:sz="0" w:space="0" w:color="auto"/>
        <w:bottom w:val="none" w:sz="0" w:space="0" w:color="auto"/>
        <w:right w:val="none" w:sz="0" w:space="0" w:color="auto"/>
      </w:divBdr>
      <w:divsChild>
        <w:div w:id="1375422767">
          <w:marLeft w:val="0"/>
          <w:marRight w:val="0"/>
          <w:marTop w:val="0"/>
          <w:marBottom w:val="0"/>
          <w:divBdr>
            <w:top w:val="none" w:sz="0" w:space="0" w:color="auto"/>
            <w:left w:val="none" w:sz="0" w:space="0" w:color="auto"/>
            <w:bottom w:val="none" w:sz="0" w:space="0" w:color="auto"/>
            <w:right w:val="none" w:sz="0" w:space="0" w:color="auto"/>
          </w:divBdr>
          <w:divsChild>
            <w:div w:id="1144547314">
              <w:marLeft w:val="0"/>
              <w:marRight w:val="0"/>
              <w:marTop w:val="0"/>
              <w:marBottom w:val="0"/>
              <w:divBdr>
                <w:top w:val="none" w:sz="0" w:space="0" w:color="auto"/>
                <w:left w:val="none" w:sz="0" w:space="0" w:color="auto"/>
                <w:bottom w:val="none" w:sz="0" w:space="0" w:color="auto"/>
                <w:right w:val="none" w:sz="0" w:space="0" w:color="auto"/>
              </w:divBdr>
              <w:divsChild>
                <w:div w:id="6567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34547">
      <w:bodyDiv w:val="1"/>
      <w:marLeft w:val="0"/>
      <w:marRight w:val="0"/>
      <w:marTop w:val="0"/>
      <w:marBottom w:val="0"/>
      <w:divBdr>
        <w:top w:val="none" w:sz="0" w:space="0" w:color="auto"/>
        <w:left w:val="none" w:sz="0" w:space="0" w:color="auto"/>
        <w:bottom w:val="none" w:sz="0" w:space="0" w:color="auto"/>
        <w:right w:val="none" w:sz="0" w:space="0" w:color="auto"/>
      </w:divBdr>
      <w:divsChild>
        <w:div w:id="881668651">
          <w:marLeft w:val="0"/>
          <w:marRight w:val="0"/>
          <w:marTop w:val="0"/>
          <w:marBottom w:val="0"/>
          <w:divBdr>
            <w:top w:val="none" w:sz="0" w:space="0" w:color="auto"/>
            <w:left w:val="none" w:sz="0" w:space="0" w:color="auto"/>
            <w:bottom w:val="none" w:sz="0" w:space="0" w:color="auto"/>
            <w:right w:val="none" w:sz="0" w:space="0" w:color="auto"/>
          </w:divBdr>
          <w:divsChild>
            <w:div w:id="589311674">
              <w:marLeft w:val="0"/>
              <w:marRight w:val="0"/>
              <w:marTop w:val="0"/>
              <w:marBottom w:val="0"/>
              <w:divBdr>
                <w:top w:val="none" w:sz="0" w:space="0" w:color="auto"/>
                <w:left w:val="none" w:sz="0" w:space="0" w:color="auto"/>
                <w:bottom w:val="none" w:sz="0" w:space="0" w:color="auto"/>
                <w:right w:val="none" w:sz="0" w:space="0" w:color="auto"/>
              </w:divBdr>
              <w:divsChild>
                <w:div w:id="2115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91837">
      <w:bodyDiv w:val="1"/>
      <w:marLeft w:val="0"/>
      <w:marRight w:val="0"/>
      <w:marTop w:val="0"/>
      <w:marBottom w:val="0"/>
      <w:divBdr>
        <w:top w:val="none" w:sz="0" w:space="0" w:color="auto"/>
        <w:left w:val="none" w:sz="0" w:space="0" w:color="auto"/>
        <w:bottom w:val="none" w:sz="0" w:space="0" w:color="auto"/>
        <w:right w:val="none" w:sz="0" w:space="0" w:color="auto"/>
      </w:divBdr>
      <w:divsChild>
        <w:div w:id="1638489883">
          <w:marLeft w:val="0"/>
          <w:marRight w:val="0"/>
          <w:marTop w:val="0"/>
          <w:marBottom w:val="0"/>
          <w:divBdr>
            <w:top w:val="none" w:sz="0" w:space="0" w:color="auto"/>
            <w:left w:val="none" w:sz="0" w:space="0" w:color="auto"/>
            <w:bottom w:val="none" w:sz="0" w:space="0" w:color="auto"/>
            <w:right w:val="none" w:sz="0" w:space="0" w:color="auto"/>
          </w:divBdr>
          <w:divsChild>
            <w:div w:id="1048143835">
              <w:marLeft w:val="0"/>
              <w:marRight w:val="0"/>
              <w:marTop w:val="0"/>
              <w:marBottom w:val="0"/>
              <w:divBdr>
                <w:top w:val="none" w:sz="0" w:space="0" w:color="auto"/>
                <w:left w:val="none" w:sz="0" w:space="0" w:color="auto"/>
                <w:bottom w:val="none" w:sz="0" w:space="0" w:color="auto"/>
                <w:right w:val="none" w:sz="0" w:space="0" w:color="auto"/>
              </w:divBdr>
              <w:divsChild>
                <w:div w:id="698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031157">
      <w:bodyDiv w:val="1"/>
      <w:marLeft w:val="0"/>
      <w:marRight w:val="0"/>
      <w:marTop w:val="0"/>
      <w:marBottom w:val="0"/>
      <w:divBdr>
        <w:top w:val="none" w:sz="0" w:space="0" w:color="auto"/>
        <w:left w:val="none" w:sz="0" w:space="0" w:color="auto"/>
        <w:bottom w:val="none" w:sz="0" w:space="0" w:color="auto"/>
        <w:right w:val="none" w:sz="0" w:space="0" w:color="auto"/>
      </w:divBdr>
      <w:divsChild>
        <w:div w:id="1587347504">
          <w:marLeft w:val="0"/>
          <w:marRight w:val="0"/>
          <w:marTop w:val="0"/>
          <w:marBottom w:val="0"/>
          <w:divBdr>
            <w:top w:val="none" w:sz="0" w:space="0" w:color="auto"/>
            <w:left w:val="none" w:sz="0" w:space="0" w:color="auto"/>
            <w:bottom w:val="none" w:sz="0" w:space="0" w:color="auto"/>
            <w:right w:val="none" w:sz="0" w:space="0" w:color="auto"/>
          </w:divBdr>
          <w:divsChild>
            <w:div w:id="307369254">
              <w:marLeft w:val="0"/>
              <w:marRight w:val="0"/>
              <w:marTop w:val="0"/>
              <w:marBottom w:val="0"/>
              <w:divBdr>
                <w:top w:val="none" w:sz="0" w:space="0" w:color="auto"/>
                <w:left w:val="none" w:sz="0" w:space="0" w:color="auto"/>
                <w:bottom w:val="none" w:sz="0" w:space="0" w:color="auto"/>
                <w:right w:val="none" w:sz="0" w:space="0" w:color="auto"/>
              </w:divBdr>
              <w:divsChild>
                <w:div w:id="12897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07351">
      <w:bodyDiv w:val="1"/>
      <w:marLeft w:val="0"/>
      <w:marRight w:val="0"/>
      <w:marTop w:val="0"/>
      <w:marBottom w:val="0"/>
      <w:divBdr>
        <w:top w:val="none" w:sz="0" w:space="0" w:color="auto"/>
        <w:left w:val="none" w:sz="0" w:space="0" w:color="auto"/>
        <w:bottom w:val="none" w:sz="0" w:space="0" w:color="auto"/>
        <w:right w:val="none" w:sz="0" w:space="0" w:color="auto"/>
      </w:divBdr>
      <w:divsChild>
        <w:div w:id="61568563">
          <w:marLeft w:val="0"/>
          <w:marRight w:val="0"/>
          <w:marTop w:val="0"/>
          <w:marBottom w:val="0"/>
          <w:divBdr>
            <w:top w:val="none" w:sz="0" w:space="0" w:color="auto"/>
            <w:left w:val="none" w:sz="0" w:space="0" w:color="auto"/>
            <w:bottom w:val="none" w:sz="0" w:space="0" w:color="auto"/>
            <w:right w:val="none" w:sz="0" w:space="0" w:color="auto"/>
          </w:divBdr>
          <w:divsChild>
            <w:div w:id="1809859242">
              <w:marLeft w:val="0"/>
              <w:marRight w:val="0"/>
              <w:marTop w:val="0"/>
              <w:marBottom w:val="0"/>
              <w:divBdr>
                <w:top w:val="none" w:sz="0" w:space="0" w:color="auto"/>
                <w:left w:val="none" w:sz="0" w:space="0" w:color="auto"/>
                <w:bottom w:val="none" w:sz="0" w:space="0" w:color="auto"/>
                <w:right w:val="none" w:sz="0" w:space="0" w:color="auto"/>
              </w:divBdr>
              <w:divsChild>
                <w:div w:id="7590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89893">
      <w:bodyDiv w:val="1"/>
      <w:marLeft w:val="0"/>
      <w:marRight w:val="0"/>
      <w:marTop w:val="0"/>
      <w:marBottom w:val="0"/>
      <w:divBdr>
        <w:top w:val="none" w:sz="0" w:space="0" w:color="auto"/>
        <w:left w:val="none" w:sz="0" w:space="0" w:color="auto"/>
        <w:bottom w:val="none" w:sz="0" w:space="0" w:color="auto"/>
        <w:right w:val="none" w:sz="0" w:space="0" w:color="auto"/>
      </w:divBdr>
      <w:divsChild>
        <w:div w:id="923565920">
          <w:marLeft w:val="0"/>
          <w:marRight w:val="0"/>
          <w:marTop w:val="0"/>
          <w:marBottom w:val="0"/>
          <w:divBdr>
            <w:top w:val="none" w:sz="0" w:space="0" w:color="auto"/>
            <w:left w:val="none" w:sz="0" w:space="0" w:color="auto"/>
            <w:bottom w:val="none" w:sz="0" w:space="0" w:color="auto"/>
            <w:right w:val="none" w:sz="0" w:space="0" w:color="auto"/>
          </w:divBdr>
          <w:divsChild>
            <w:div w:id="1687172465">
              <w:marLeft w:val="0"/>
              <w:marRight w:val="0"/>
              <w:marTop w:val="0"/>
              <w:marBottom w:val="0"/>
              <w:divBdr>
                <w:top w:val="none" w:sz="0" w:space="0" w:color="auto"/>
                <w:left w:val="none" w:sz="0" w:space="0" w:color="auto"/>
                <w:bottom w:val="none" w:sz="0" w:space="0" w:color="auto"/>
                <w:right w:val="none" w:sz="0" w:space="0" w:color="auto"/>
              </w:divBdr>
              <w:divsChild>
                <w:div w:id="10826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25994">
      <w:bodyDiv w:val="1"/>
      <w:marLeft w:val="0"/>
      <w:marRight w:val="0"/>
      <w:marTop w:val="0"/>
      <w:marBottom w:val="0"/>
      <w:divBdr>
        <w:top w:val="none" w:sz="0" w:space="0" w:color="auto"/>
        <w:left w:val="none" w:sz="0" w:space="0" w:color="auto"/>
        <w:bottom w:val="none" w:sz="0" w:space="0" w:color="auto"/>
        <w:right w:val="none" w:sz="0" w:space="0" w:color="auto"/>
      </w:divBdr>
      <w:divsChild>
        <w:div w:id="1399211031">
          <w:marLeft w:val="0"/>
          <w:marRight w:val="0"/>
          <w:marTop w:val="0"/>
          <w:marBottom w:val="0"/>
          <w:divBdr>
            <w:top w:val="none" w:sz="0" w:space="0" w:color="auto"/>
            <w:left w:val="none" w:sz="0" w:space="0" w:color="auto"/>
            <w:bottom w:val="none" w:sz="0" w:space="0" w:color="auto"/>
            <w:right w:val="none" w:sz="0" w:space="0" w:color="auto"/>
          </w:divBdr>
          <w:divsChild>
            <w:div w:id="1978220400">
              <w:marLeft w:val="0"/>
              <w:marRight w:val="0"/>
              <w:marTop w:val="0"/>
              <w:marBottom w:val="0"/>
              <w:divBdr>
                <w:top w:val="none" w:sz="0" w:space="0" w:color="auto"/>
                <w:left w:val="none" w:sz="0" w:space="0" w:color="auto"/>
                <w:bottom w:val="none" w:sz="0" w:space="0" w:color="auto"/>
                <w:right w:val="none" w:sz="0" w:space="0" w:color="auto"/>
              </w:divBdr>
              <w:divsChild>
                <w:div w:id="843402317">
                  <w:marLeft w:val="0"/>
                  <w:marRight w:val="0"/>
                  <w:marTop w:val="0"/>
                  <w:marBottom w:val="0"/>
                  <w:divBdr>
                    <w:top w:val="none" w:sz="0" w:space="0" w:color="auto"/>
                    <w:left w:val="none" w:sz="0" w:space="0" w:color="auto"/>
                    <w:bottom w:val="none" w:sz="0" w:space="0" w:color="auto"/>
                    <w:right w:val="none" w:sz="0" w:space="0" w:color="auto"/>
                  </w:divBdr>
                </w:div>
                <w:div w:id="10334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4888">
      <w:bodyDiv w:val="1"/>
      <w:marLeft w:val="0"/>
      <w:marRight w:val="0"/>
      <w:marTop w:val="0"/>
      <w:marBottom w:val="0"/>
      <w:divBdr>
        <w:top w:val="none" w:sz="0" w:space="0" w:color="auto"/>
        <w:left w:val="none" w:sz="0" w:space="0" w:color="auto"/>
        <w:bottom w:val="none" w:sz="0" w:space="0" w:color="auto"/>
        <w:right w:val="none" w:sz="0" w:space="0" w:color="auto"/>
      </w:divBdr>
      <w:divsChild>
        <w:div w:id="305281096">
          <w:marLeft w:val="0"/>
          <w:marRight w:val="0"/>
          <w:marTop w:val="0"/>
          <w:marBottom w:val="0"/>
          <w:divBdr>
            <w:top w:val="none" w:sz="0" w:space="0" w:color="auto"/>
            <w:left w:val="none" w:sz="0" w:space="0" w:color="auto"/>
            <w:bottom w:val="none" w:sz="0" w:space="0" w:color="auto"/>
            <w:right w:val="none" w:sz="0" w:space="0" w:color="auto"/>
          </w:divBdr>
          <w:divsChild>
            <w:div w:id="906650027">
              <w:marLeft w:val="0"/>
              <w:marRight w:val="0"/>
              <w:marTop w:val="0"/>
              <w:marBottom w:val="0"/>
              <w:divBdr>
                <w:top w:val="none" w:sz="0" w:space="0" w:color="auto"/>
                <w:left w:val="none" w:sz="0" w:space="0" w:color="auto"/>
                <w:bottom w:val="none" w:sz="0" w:space="0" w:color="auto"/>
                <w:right w:val="none" w:sz="0" w:space="0" w:color="auto"/>
              </w:divBdr>
              <w:divsChild>
                <w:div w:id="14946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84269">
      <w:bodyDiv w:val="1"/>
      <w:marLeft w:val="0"/>
      <w:marRight w:val="0"/>
      <w:marTop w:val="0"/>
      <w:marBottom w:val="0"/>
      <w:divBdr>
        <w:top w:val="none" w:sz="0" w:space="0" w:color="auto"/>
        <w:left w:val="none" w:sz="0" w:space="0" w:color="auto"/>
        <w:bottom w:val="none" w:sz="0" w:space="0" w:color="auto"/>
        <w:right w:val="none" w:sz="0" w:space="0" w:color="auto"/>
      </w:divBdr>
      <w:divsChild>
        <w:div w:id="2090037955">
          <w:marLeft w:val="0"/>
          <w:marRight w:val="0"/>
          <w:marTop w:val="0"/>
          <w:marBottom w:val="0"/>
          <w:divBdr>
            <w:top w:val="none" w:sz="0" w:space="0" w:color="auto"/>
            <w:left w:val="none" w:sz="0" w:space="0" w:color="auto"/>
            <w:bottom w:val="none" w:sz="0" w:space="0" w:color="auto"/>
            <w:right w:val="none" w:sz="0" w:space="0" w:color="auto"/>
          </w:divBdr>
          <w:divsChild>
            <w:div w:id="1673675423">
              <w:marLeft w:val="0"/>
              <w:marRight w:val="0"/>
              <w:marTop w:val="0"/>
              <w:marBottom w:val="0"/>
              <w:divBdr>
                <w:top w:val="none" w:sz="0" w:space="0" w:color="auto"/>
                <w:left w:val="none" w:sz="0" w:space="0" w:color="auto"/>
                <w:bottom w:val="none" w:sz="0" w:space="0" w:color="auto"/>
                <w:right w:val="none" w:sz="0" w:space="0" w:color="auto"/>
              </w:divBdr>
              <w:divsChild>
                <w:div w:id="16250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14957">
      <w:bodyDiv w:val="1"/>
      <w:marLeft w:val="0"/>
      <w:marRight w:val="0"/>
      <w:marTop w:val="0"/>
      <w:marBottom w:val="0"/>
      <w:divBdr>
        <w:top w:val="none" w:sz="0" w:space="0" w:color="auto"/>
        <w:left w:val="none" w:sz="0" w:space="0" w:color="auto"/>
        <w:bottom w:val="none" w:sz="0" w:space="0" w:color="auto"/>
        <w:right w:val="none" w:sz="0" w:space="0" w:color="auto"/>
      </w:divBdr>
      <w:divsChild>
        <w:div w:id="1570119040">
          <w:marLeft w:val="0"/>
          <w:marRight w:val="0"/>
          <w:marTop w:val="0"/>
          <w:marBottom w:val="0"/>
          <w:divBdr>
            <w:top w:val="none" w:sz="0" w:space="0" w:color="auto"/>
            <w:left w:val="none" w:sz="0" w:space="0" w:color="auto"/>
            <w:bottom w:val="none" w:sz="0" w:space="0" w:color="auto"/>
            <w:right w:val="none" w:sz="0" w:space="0" w:color="auto"/>
          </w:divBdr>
          <w:divsChild>
            <w:div w:id="1888449977">
              <w:marLeft w:val="0"/>
              <w:marRight w:val="0"/>
              <w:marTop w:val="0"/>
              <w:marBottom w:val="0"/>
              <w:divBdr>
                <w:top w:val="none" w:sz="0" w:space="0" w:color="auto"/>
                <w:left w:val="none" w:sz="0" w:space="0" w:color="auto"/>
                <w:bottom w:val="none" w:sz="0" w:space="0" w:color="auto"/>
                <w:right w:val="none" w:sz="0" w:space="0" w:color="auto"/>
              </w:divBdr>
              <w:divsChild>
                <w:div w:id="8464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07911">
      <w:bodyDiv w:val="1"/>
      <w:marLeft w:val="0"/>
      <w:marRight w:val="0"/>
      <w:marTop w:val="0"/>
      <w:marBottom w:val="0"/>
      <w:divBdr>
        <w:top w:val="none" w:sz="0" w:space="0" w:color="auto"/>
        <w:left w:val="none" w:sz="0" w:space="0" w:color="auto"/>
        <w:bottom w:val="none" w:sz="0" w:space="0" w:color="auto"/>
        <w:right w:val="none" w:sz="0" w:space="0" w:color="auto"/>
      </w:divBdr>
      <w:divsChild>
        <w:div w:id="578565158">
          <w:marLeft w:val="0"/>
          <w:marRight w:val="0"/>
          <w:marTop w:val="0"/>
          <w:marBottom w:val="0"/>
          <w:divBdr>
            <w:top w:val="none" w:sz="0" w:space="0" w:color="auto"/>
            <w:left w:val="none" w:sz="0" w:space="0" w:color="auto"/>
            <w:bottom w:val="none" w:sz="0" w:space="0" w:color="auto"/>
            <w:right w:val="none" w:sz="0" w:space="0" w:color="auto"/>
          </w:divBdr>
          <w:divsChild>
            <w:div w:id="263806330">
              <w:marLeft w:val="0"/>
              <w:marRight w:val="0"/>
              <w:marTop w:val="0"/>
              <w:marBottom w:val="0"/>
              <w:divBdr>
                <w:top w:val="none" w:sz="0" w:space="0" w:color="auto"/>
                <w:left w:val="none" w:sz="0" w:space="0" w:color="auto"/>
                <w:bottom w:val="none" w:sz="0" w:space="0" w:color="auto"/>
                <w:right w:val="none" w:sz="0" w:space="0" w:color="auto"/>
              </w:divBdr>
              <w:divsChild>
                <w:div w:id="1257322460">
                  <w:marLeft w:val="0"/>
                  <w:marRight w:val="0"/>
                  <w:marTop w:val="0"/>
                  <w:marBottom w:val="0"/>
                  <w:divBdr>
                    <w:top w:val="none" w:sz="0" w:space="0" w:color="auto"/>
                    <w:left w:val="none" w:sz="0" w:space="0" w:color="auto"/>
                    <w:bottom w:val="none" w:sz="0" w:space="0" w:color="auto"/>
                    <w:right w:val="none" w:sz="0" w:space="0" w:color="auto"/>
                  </w:divBdr>
                </w:div>
              </w:divsChild>
            </w:div>
            <w:div w:id="854077301">
              <w:marLeft w:val="0"/>
              <w:marRight w:val="0"/>
              <w:marTop w:val="0"/>
              <w:marBottom w:val="0"/>
              <w:divBdr>
                <w:top w:val="none" w:sz="0" w:space="0" w:color="auto"/>
                <w:left w:val="none" w:sz="0" w:space="0" w:color="auto"/>
                <w:bottom w:val="none" w:sz="0" w:space="0" w:color="auto"/>
                <w:right w:val="none" w:sz="0" w:space="0" w:color="auto"/>
              </w:divBdr>
              <w:divsChild>
                <w:div w:id="1297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666355">
      <w:bodyDiv w:val="1"/>
      <w:marLeft w:val="0"/>
      <w:marRight w:val="0"/>
      <w:marTop w:val="0"/>
      <w:marBottom w:val="0"/>
      <w:divBdr>
        <w:top w:val="none" w:sz="0" w:space="0" w:color="auto"/>
        <w:left w:val="none" w:sz="0" w:space="0" w:color="auto"/>
        <w:bottom w:val="none" w:sz="0" w:space="0" w:color="auto"/>
        <w:right w:val="none" w:sz="0" w:space="0" w:color="auto"/>
      </w:divBdr>
      <w:divsChild>
        <w:div w:id="1175001622">
          <w:marLeft w:val="0"/>
          <w:marRight w:val="0"/>
          <w:marTop w:val="0"/>
          <w:marBottom w:val="0"/>
          <w:divBdr>
            <w:top w:val="none" w:sz="0" w:space="0" w:color="auto"/>
            <w:left w:val="none" w:sz="0" w:space="0" w:color="auto"/>
            <w:bottom w:val="none" w:sz="0" w:space="0" w:color="auto"/>
            <w:right w:val="none" w:sz="0" w:space="0" w:color="auto"/>
          </w:divBdr>
          <w:divsChild>
            <w:div w:id="2116825997">
              <w:marLeft w:val="0"/>
              <w:marRight w:val="0"/>
              <w:marTop w:val="0"/>
              <w:marBottom w:val="0"/>
              <w:divBdr>
                <w:top w:val="none" w:sz="0" w:space="0" w:color="auto"/>
                <w:left w:val="none" w:sz="0" w:space="0" w:color="auto"/>
                <w:bottom w:val="none" w:sz="0" w:space="0" w:color="auto"/>
                <w:right w:val="none" w:sz="0" w:space="0" w:color="auto"/>
              </w:divBdr>
              <w:divsChild>
                <w:div w:id="10104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77901">
      <w:bodyDiv w:val="1"/>
      <w:marLeft w:val="0"/>
      <w:marRight w:val="0"/>
      <w:marTop w:val="0"/>
      <w:marBottom w:val="0"/>
      <w:divBdr>
        <w:top w:val="none" w:sz="0" w:space="0" w:color="auto"/>
        <w:left w:val="none" w:sz="0" w:space="0" w:color="auto"/>
        <w:bottom w:val="none" w:sz="0" w:space="0" w:color="auto"/>
        <w:right w:val="none" w:sz="0" w:space="0" w:color="auto"/>
      </w:divBdr>
      <w:divsChild>
        <w:div w:id="2132283665">
          <w:marLeft w:val="0"/>
          <w:marRight w:val="0"/>
          <w:marTop w:val="0"/>
          <w:marBottom w:val="0"/>
          <w:divBdr>
            <w:top w:val="none" w:sz="0" w:space="0" w:color="auto"/>
            <w:left w:val="none" w:sz="0" w:space="0" w:color="auto"/>
            <w:bottom w:val="none" w:sz="0" w:space="0" w:color="auto"/>
            <w:right w:val="none" w:sz="0" w:space="0" w:color="auto"/>
          </w:divBdr>
          <w:divsChild>
            <w:div w:id="131753477">
              <w:marLeft w:val="0"/>
              <w:marRight w:val="0"/>
              <w:marTop w:val="0"/>
              <w:marBottom w:val="0"/>
              <w:divBdr>
                <w:top w:val="none" w:sz="0" w:space="0" w:color="auto"/>
                <w:left w:val="none" w:sz="0" w:space="0" w:color="auto"/>
                <w:bottom w:val="none" w:sz="0" w:space="0" w:color="auto"/>
                <w:right w:val="none" w:sz="0" w:space="0" w:color="auto"/>
              </w:divBdr>
              <w:divsChild>
                <w:div w:id="152031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78980">
      <w:bodyDiv w:val="1"/>
      <w:marLeft w:val="0"/>
      <w:marRight w:val="0"/>
      <w:marTop w:val="0"/>
      <w:marBottom w:val="0"/>
      <w:divBdr>
        <w:top w:val="none" w:sz="0" w:space="0" w:color="auto"/>
        <w:left w:val="none" w:sz="0" w:space="0" w:color="auto"/>
        <w:bottom w:val="none" w:sz="0" w:space="0" w:color="auto"/>
        <w:right w:val="none" w:sz="0" w:space="0" w:color="auto"/>
      </w:divBdr>
      <w:divsChild>
        <w:div w:id="1880899029">
          <w:marLeft w:val="0"/>
          <w:marRight w:val="0"/>
          <w:marTop w:val="0"/>
          <w:marBottom w:val="0"/>
          <w:divBdr>
            <w:top w:val="none" w:sz="0" w:space="0" w:color="auto"/>
            <w:left w:val="none" w:sz="0" w:space="0" w:color="auto"/>
            <w:bottom w:val="none" w:sz="0" w:space="0" w:color="auto"/>
            <w:right w:val="none" w:sz="0" w:space="0" w:color="auto"/>
          </w:divBdr>
          <w:divsChild>
            <w:div w:id="38827373">
              <w:marLeft w:val="0"/>
              <w:marRight w:val="0"/>
              <w:marTop w:val="0"/>
              <w:marBottom w:val="0"/>
              <w:divBdr>
                <w:top w:val="none" w:sz="0" w:space="0" w:color="auto"/>
                <w:left w:val="none" w:sz="0" w:space="0" w:color="auto"/>
                <w:bottom w:val="none" w:sz="0" w:space="0" w:color="auto"/>
                <w:right w:val="none" w:sz="0" w:space="0" w:color="auto"/>
              </w:divBdr>
              <w:divsChild>
                <w:div w:id="837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633457">
      <w:bodyDiv w:val="1"/>
      <w:marLeft w:val="0"/>
      <w:marRight w:val="0"/>
      <w:marTop w:val="0"/>
      <w:marBottom w:val="0"/>
      <w:divBdr>
        <w:top w:val="none" w:sz="0" w:space="0" w:color="auto"/>
        <w:left w:val="none" w:sz="0" w:space="0" w:color="auto"/>
        <w:bottom w:val="none" w:sz="0" w:space="0" w:color="auto"/>
        <w:right w:val="none" w:sz="0" w:space="0" w:color="auto"/>
      </w:divBdr>
      <w:divsChild>
        <w:div w:id="826631447">
          <w:marLeft w:val="0"/>
          <w:marRight w:val="0"/>
          <w:marTop w:val="0"/>
          <w:marBottom w:val="0"/>
          <w:divBdr>
            <w:top w:val="none" w:sz="0" w:space="0" w:color="auto"/>
            <w:left w:val="none" w:sz="0" w:space="0" w:color="auto"/>
            <w:bottom w:val="none" w:sz="0" w:space="0" w:color="auto"/>
            <w:right w:val="none" w:sz="0" w:space="0" w:color="auto"/>
          </w:divBdr>
          <w:divsChild>
            <w:div w:id="688986912">
              <w:marLeft w:val="0"/>
              <w:marRight w:val="0"/>
              <w:marTop w:val="0"/>
              <w:marBottom w:val="0"/>
              <w:divBdr>
                <w:top w:val="none" w:sz="0" w:space="0" w:color="auto"/>
                <w:left w:val="none" w:sz="0" w:space="0" w:color="auto"/>
                <w:bottom w:val="none" w:sz="0" w:space="0" w:color="auto"/>
                <w:right w:val="none" w:sz="0" w:space="0" w:color="auto"/>
              </w:divBdr>
              <w:divsChild>
                <w:div w:id="15972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334238">
      <w:bodyDiv w:val="1"/>
      <w:marLeft w:val="0"/>
      <w:marRight w:val="0"/>
      <w:marTop w:val="0"/>
      <w:marBottom w:val="0"/>
      <w:divBdr>
        <w:top w:val="none" w:sz="0" w:space="0" w:color="auto"/>
        <w:left w:val="none" w:sz="0" w:space="0" w:color="auto"/>
        <w:bottom w:val="none" w:sz="0" w:space="0" w:color="auto"/>
        <w:right w:val="none" w:sz="0" w:space="0" w:color="auto"/>
      </w:divBdr>
      <w:divsChild>
        <w:div w:id="773552288">
          <w:marLeft w:val="0"/>
          <w:marRight w:val="0"/>
          <w:marTop w:val="0"/>
          <w:marBottom w:val="0"/>
          <w:divBdr>
            <w:top w:val="none" w:sz="0" w:space="0" w:color="auto"/>
            <w:left w:val="none" w:sz="0" w:space="0" w:color="auto"/>
            <w:bottom w:val="none" w:sz="0" w:space="0" w:color="auto"/>
            <w:right w:val="none" w:sz="0" w:space="0" w:color="auto"/>
          </w:divBdr>
          <w:divsChild>
            <w:div w:id="1052268468">
              <w:marLeft w:val="0"/>
              <w:marRight w:val="0"/>
              <w:marTop w:val="0"/>
              <w:marBottom w:val="0"/>
              <w:divBdr>
                <w:top w:val="none" w:sz="0" w:space="0" w:color="auto"/>
                <w:left w:val="none" w:sz="0" w:space="0" w:color="auto"/>
                <w:bottom w:val="none" w:sz="0" w:space="0" w:color="auto"/>
                <w:right w:val="none" w:sz="0" w:space="0" w:color="auto"/>
              </w:divBdr>
              <w:divsChild>
                <w:div w:id="29730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928633">
      <w:bodyDiv w:val="1"/>
      <w:marLeft w:val="0"/>
      <w:marRight w:val="0"/>
      <w:marTop w:val="0"/>
      <w:marBottom w:val="0"/>
      <w:divBdr>
        <w:top w:val="none" w:sz="0" w:space="0" w:color="auto"/>
        <w:left w:val="none" w:sz="0" w:space="0" w:color="auto"/>
        <w:bottom w:val="none" w:sz="0" w:space="0" w:color="auto"/>
        <w:right w:val="none" w:sz="0" w:space="0" w:color="auto"/>
      </w:divBdr>
      <w:divsChild>
        <w:div w:id="879589376">
          <w:marLeft w:val="0"/>
          <w:marRight w:val="0"/>
          <w:marTop w:val="0"/>
          <w:marBottom w:val="0"/>
          <w:divBdr>
            <w:top w:val="none" w:sz="0" w:space="0" w:color="auto"/>
            <w:left w:val="none" w:sz="0" w:space="0" w:color="auto"/>
            <w:bottom w:val="none" w:sz="0" w:space="0" w:color="auto"/>
            <w:right w:val="none" w:sz="0" w:space="0" w:color="auto"/>
          </w:divBdr>
          <w:divsChild>
            <w:div w:id="1810705305">
              <w:marLeft w:val="0"/>
              <w:marRight w:val="0"/>
              <w:marTop w:val="0"/>
              <w:marBottom w:val="0"/>
              <w:divBdr>
                <w:top w:val="none" w:sz="0" w:space="0" w:color="auto"/>
                <w:left w:val="none" w:sz="0" w:space="0" w:color="auto"/>
                <w:bottom w:val="none" w:sz="0" w:space="0" w:color="auto"/>
                <w:right w:val="none" w:sz="0" w:space="0" w:color="auto"/>
              </w:divBdr>
              <w:divsChild>
                <w:div w:id="3482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78112">
      <w:bodyDiv w:val="1"/>
      <w:marLeft w:val="0"/>
      <w:marRight w:val="0"/>
      <w:marTop w:val="0"/>
      <w:marBottom w:val="0"/>
      <w:divBdr>
        <w:top w:val="none" w:sz="0" w:space="0" w:color="auto"/>
        <w:left w:val="none" w:sz="0" w:space="0" w:color="auto"/>
        <w:bottom w:val="none" w:sz="0" w:space="0" w:color="auto"/>
        <w:right w:val="none" w:sz="0" w:space="0" w:color="auto"/>
      </w:divBdr>
      <w:divsChild>
        <w:div w:id="1585606599">
          <w:marLeft w:val="0"/>
          <w:marRight w:val="0"/>
          <w:marTop w:val="0"/>
          <w:marBottom w:val="0"/>
          <w:divBdr>
            <w:top w:val="none" w:sz="0" w:space="0" w:color="auto"/>
            <w:left w:val="none" w:sz="0" w:space="0" w:color="auto"/>
            <w:bottom w:val="none" w:sz="0" w:space="0" w:color="auto"/>
            <w:right w:val="none" w:sz="0" w:space="0" w:color="auto"/>
          </w:divBdr>
          <w:divsChild>
            <w:div w:id="906188575">
              <w:marLeft w:val="0"/>
              <w:marRight w:val="0"/>
              <w:marTop w:val="0"/>
              <w:marBottom w:val="0"/>
              <w:divBdr>
                <w:top w:val="none" w:sz="0" w:space="0" w:color="auto"/>
                <w:left w:val="none" w:sz="0" w:space="0" w:color="auto"/>
                <w:bottom w:val="none" w:sz="0" w:space="0" w:color="auto"/>
                <w:right w:val="none" w:sz="0" w:space="0" w:color="auto"/>
              </w:divBdr>
              <w:divsChild>
                <w:div w:id="13662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092257">
      <w:bodyDiv w:val="1"/>
      <w:marLeft w:val="0"/>
      <w:marRight w:val="0"/>
      <w:marTop w:val="0"/>
      <w:marBottom w:val="0"/>
      <w:divBdr>
        <w:top w:val="none" w:sz="0" w:space="0" w:color="auto"/>
        <w:left w:val="none" w:sz="0" w:space="0" w:color="auto"/>
        <w:bottom w:val="none" w:sz="0" w:space="0" w:color="auto"/>
        <w:right w:val="none" w:sz="0" w:space="0" w:color="auto"/>
      </w:divBdr>
      <w:divsChild>
        <w:div w:id="253518733">
          <w:marLeft w:val="0"/>
          <w:marRight w:val="0"/>
          <w:marTop w:val="0"/>
          <w:marBottom w:val="0"/>
          <w:divBdr>
            <w:top w:val="none" w:sz="0" w:space="0" w:color="auto"/>
            <w:left w:val="none" w:sz="0" w:space="0" w:color="auto"/>
            <w:bottom w:val="none" w:sz="0" w:space="0" w:color="auto"/>
            <w:right w:val="none" w:sz="0" w:space="0" w:color="auto"/>
          </w:divBdr>
          <w:divsChild>
            <w:div w:id="538932159">
              <w:marLeft w:val="0"/>
              <w:marRight w:val="0"/>
              <w:marTop w:val="0"/>
              <w:marBottom w:val="0"/>
              <w:divBdr>
                <w:top w:val="none" w:sz="0" w:space="0" w:color="auto"/>
                <w:left w:val="none" w:sz="0" w:space="0" w:color="auto"/>
                <w:bottom w:val="none" w:sz="0" w:space="0" w:color="auto"/>
                <w:right w:val="none" w:sz="0" w:space="0" w:color="auto"/>
              </w:divBdr>
              <w:divsChild>
                <w:div w:id="4688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352959">
      <w:bodyDiv w:val="1"/>
      <w:marLeft w:val="0"/>
      <w:marRight w:val="0"/>
      <w:marTop w:val="0"/>
      <w:marBottom w:val="0"/>
      <w:divBdr>
        <w:top w:val="none" w:sz="0" w:space="0" w:color="auto"/>
        <w:left w:val="none" w:sz="0" w:space="0" w:color="auto"/>
        <w:bottom w:val="none" w:sz="0" w:space="0" w:color="auto"/>
        <w:right w:val="none" w:sz="0" w:space="0" w:color="auto"/>
      </w:divBdr>
    </w:div>
    <w:div w:id="1144127551">
      <w:bodyDiv w:val="1"/>
      <w:marLeft w:val="0"/>
      <w:marRight w:val="0"/>
      <w:marTop w:val="0"/>
      <w:marBottom w:val="0"/>
      <w:divBdr>
        <w:top w:val="none" w:sz="0" w:space="0" w:color="auto"/>
        <w:left w:val="none" w:sz="0" w:space="0" w:color="auto"/>
        <w:bottom w:val="none" w:sz="0" w:space="0" w:color="auto"/>
        <w:right w:val="none" w:sz="0" w:space="0" w:color="auto"/>
      </w:divBdr>
      <w:divsChild>
        <w:div w:id="548347638">
          <w:marLeft w:val="0"/>
          <w:marRight w:val="0"/>
          <w:marTop w:val="0"/>
          <w:marBottom w:val="0"/>
          <w:divBdr>
            <w:top w:val="none" w:sz="0" w:space="0" w:color="auto"/>
            <w:left w:val="none" w:sz="0" w:space="0" w:color="auto"/>
            <w:bottom w:val="none" w:sz="0" w:space="0" w:color="auto"/>
            <w:right w:val="none" w:sz="0" w:space="0" w:color="auto"/>
          </w:divBdr>
          <w:divsChild>
            <w:div w:id="1351957806">
              <w:marLeft w:val="0"/>
              <w:marRight w:val="0"/>
              <w:marTop w:val="0"/>
              <w:marBottom w:val="0"/>
              <w:divBdr>
                <w:top w:val="none" w:sz="0" w:space="0" w:color="auto"/>
                <w:left w:val="none" w:sz="0" w:space="0" w:color="auto"/>
                <w:bottom w:val="none" w:sz="0" w:space="0" w:color="auto"/>
                <w:right w:val="none" w:sz="0" w:space="0" w:color="auto"/>
              </w:divBdr>
              <w:divsChild>
                <w:div w:id="7672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68399">
      <w:bodyDiv w:val="1"/>
      <w:marLeft w:val="0"/>
      <w:marRight w:val="0"/>
      <w:marTop w:val="0"/>
      <w:marBottom w:val="0"/>
      <w:divBdr>
        <w:top w:val="none" w:sz="0" w:space="0" w:color="auto"/>
        <w:left w:val="none" w:sz="0" w:space="0" w:color="auto"/>
        <w:bottom w:val="none" w:sz="0" w:space="0" w:color="auto"/>
        <w:right w:val="none" w:sz="0" w:space="0" w:color="auto"/>
      </w:divBdr>
      <w:divsChild>
        <w:div w:id="680551323">
          <w:marLeft w:val="0"/>
          <w:marRight w:val="0"/>
          <w:marTop w:val="0"/>
          <w:marBottom w:val="0"/>
          <w:divBdr>
            <w:top w:val="none" w:sz="0" w:space="0" w:color="auto"/>
            <w:left w:val="none" w:sz="0" w:space="0" w:color="auto"/>
            <w:bottom w:val="none" w:sz="0" w:space="0" w:color="auto"/>
            <w:right w:val="none" w:sz="0" w:space="0" w:color="auto"/>
          </w:divBdr>
          <w:divsChild>
            <w:div w:id="1663966838">
              <w:marLeft w:val="0"/>
              <w:marRight w:val="0"/>
              <w:marTop w:val="0"/>
              <w:marBottom w:val="0"/>
              <w:divBdr>
                <w:top w:val="none" w:sz="0" w:space="0" w:color="auto"/>
                <w:left w:val="none" w:sz="0" w:space="0" w:color="auto"/>
                <w:bottom w:val="none" w:sz="0" w:space="0" w:color="auto"/>
                <w:right w:val="none" w:sz="0" w:space="0" w:color="auto"/>
              </w:divBdr>
              <w:divsChild>
                <w:div w:id="176464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24247">
      <w:bodyDiv w:val="1"/>
      <w:marLeft w:val="0"/>
      <w:marRight w:val="0"/>
      <w:marTop w:val="0"/>
      <w:marBottom w:val="0"/>
      <w:divBdr>
        <w:top w:val="none" w:sz="0" w:space="0" w:color="auto"/>
        <w:left w:val="none" w:sz="0" w:space="0" w:color="auto"/>
        <w:bottom w:val="none" w:sz="0" w:space="0" w:color="auto"/>
        <w:right w:val="none" w:sz="0" w:space="0" w:color="auto"/>
      </w:divBdr>
      <w:divsChild>
        <w:div w:id="429156124">
          <w:marLeft w:val="0"/>
          <w:marRight w:val="0"/>
          <w:marTop w:val="0"/>
          <w:marBottom w:val="0"/>
          <w:divBdr>
            <w:top w:val="none" w:sz="0" w:space="0" w:color="auto"/>
            <w:left w:val="none" w:sz="0" w:space="0" w:color="auto"/>
            <w:bottom w:val="none" w:sz="0" w:space="0" w:color="auto"/>
            <w:right w:val="none" w:sz="0" w:space="0" w:color="auto"/>
          </w:divBdr>
          <w:divsChild>
            <w:div w:id="2041972013">
              <w:marLeft w:val="0"/>
              <w:marRight w:val="0"/>
              <w:marTop w:val="0"/>
              <w:marBottom w:val="0"/>
              <w:divBdr>
                <w:top w:val="none" w:sz="0" w:space="0" w:color="auto"/>
                <w:left w:val="none" w:sz="0" w:space="0" w:color="auto"/>
                <w:bottom w:val="none" w:sz="0" w:space="0" w:color="auto"/>
                <w:right w:val="none" w:sz="0" w:space="0" w:color="auto"/>
              </w:divBdr>
              <w:divsChild>
                <w:div w:id="15711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001142">
      <w:bodyDiv w:val="1"/>
      <w:marLeft w:val="0"/>
      <w:marRight w:val="0"/>
      <w:marTop w:val="0"/>
      <w:marBottom w:val="0"/>
      <w:divBdr>
        <w:top w:val="none" w:sz="0" w:space="0" w:color="auto"/>
        <w:left w:val="none" w:sz="0" w:space="0" w:color="auto"/>
        <w:bottom w:val="none" w:sz="0" w:space="0" w:color="auto"/>
        <w:right w:val="none" w:sz="0" w:space="0" w:color="auto"/>
      </w:divBdr>
      <w:divsChild>
        <w:div w:id="650910904">
          <w:marLeft w:val="0"/>
          <w:marRight w:val="0"/>
          <w:marTop w:val="0"/>
          <w:marBottom w:val="0"/>
          <w:divBdr>
            <w:top w:val="none" w:sz="0" w:space="0" w:color="auto"/>
            <w:left w:val="none" w:sz="0" w:space="0" w:color="auto"/>
            <w:bottom w:val="none" w:sz="0" w:space="0" w:color="auto"/>
            <w:right w:val="none" w:sz="0" w:space="0" w:color="auto"/>
          </w:divBdr>
          <w:divsChild>
            <w:div w:id="1283877683">
              <w:marLeft w:val="0"/>
              <w:marRight w:val="0"/>
              <w:marTop w:val="0"/>
              <w:marBottom w:val="0"/>
              <w:divBdr>
                <w:top w:val="none" w:sz="0" w:space="0" w:color="auto"/>
                <w:left w:val="none" w:sz="0" w:space="0" w:color="auto"/>
                <w:bottom w:val="none" w:sz="0" w:space="0" w:color="auto"/>
                <w:right w:val="none" w:sz="0" w:space="0" w:color="auto"/>
              </w:divBdr>
              <w:divsChild>
                <w:div w:id="13133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435751">
      <w:bodyDiv w:val="1"/>
      <w:marLeft w:val="0"/>
      <w:marRight w:val="0"/>
      <w:marTop w:val="0"/>
      <w:marBottom w:val="0"/>
      <w:divBdr>
        <w:top w:val="none" w:sz="0" w:space="0" w:color="auto"/>
        <w:left w:val="none" w:sz="0" w:space="0" w:color="auto"/>
        <w:bottom w:val="none" w:sz="0" w:space="0" w:color="auto"/>
        <w:right w:val="none" w:sz="0" w:space="0" w:color="auto"/>
      </w:divBdr>
      <w:divsChild>
        <w:div w:id="1602488369">
          <w:marLeft w:val="0"/>
          <w:marRight w:val="0"/>
          <w:marTop w:val="0"/>
          <w:marBottom w:val="0"/>
          <w:divBdr>
            <w:top w:val="none" w:sz="0" w:space="0" w:color="auto"/>
            <w:left w:val="none" w:sz="0" w:space="0" w:color="auto"/>
            <w:bottom w:val="none" w:sz="0" w:space="0" w:color="auto"/>
            <w:right w:val="none" w:sz="0" w:space="0" w:color="auto"/>
          </w:divBdr>
          <w:divsChild>
            <w:div w:id="1114717304">
              <w:marLeft w:val="0"/>
              <w:marRight w:val="0"/>
              <w:marTop w:val="0"/>
              <w:marBottom w:val="0"/>
              <w:divBdr>
                <w:top w:val="none" w:sz="0" w:space="0" w:color="auto"/>
                <w:left w:val="none" w:sz="0" w:space="0" w:color="auto"/>
                <w:bottom w:val="none" w:sz="0" w:space="0" w:color="auto"/>
                <w:right w:val="none" w:sz="0" w:space="0" w:color="auto"/>
              </w:divBdr>
              <w:divsChild>
                <w:div w:id="6996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02477">
      <w:bodyDiv w:val="1"/>
      <w:marLeft w:val="0"/>
      <w:marRight w:val="0"/>
      <w:marTop w:val="0"/>
      <w:marBottom w:val="0"/>
      <w:divBdr>
        <w:top w:val="none" w:sz="0" w:space="0" w:color="auto"/>
        <w:left w:val="none" w:sz="0" w:space="0" w:color="auto"/>
        <w:bottom w:val="none" w:sz="0" w:space="0" w:color="auto"/>
        <w:right w:val="none" w:sz="0" w:space="0" w:color="auto"/>
      </w:divBdr>
      <w:divsChild>
        <w:div w:id="1579558226">
          <w:marLeft w:val="0"/>
          <w:marRight w:val="0"/>
          <w:marTop w:val="0"/>
          <w:marBottom w:val="0"/>
          <w:divBdr>
            <w:top w:val="none" w:sz="0" w:space="0" w:color="auto"/>
            <w:left w:val="none" w:sz="0" w:space="0" w:color="auto"/>
            <w:bottom w:val="none" w:sz="0" w:space="0" w:color="auto"/>
            <w:right w:val="none" w:sz="0" w:space="0" w:color="auto"/>
          </w:divBdr>
          <w:divsChild>
            <w:div w:id="1377506932">
              <w:marLeft w:val="0"/>
              <w:marRight w:val="0"/>
              <w:marTop w:val="0"/>
              <w:marBottom w:val="0"/>
              <w:divBdr>
                <w:top w:val="none" w:sz="0" w:space="0" w:color="auto"/>
                <w:left w:val="none" w:sz="0" w:space="0" w:color="auto"/>
                <w:bottom w:val="none" w:sz="0" w:space="0" w:color="auto"/>
                <w:right w:val="none" w:sz="0" w:space="0" w:color="auto"/>
              </w:divBdr>
              <w:divsChild>
                <w:div w:id="141080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7847">
      <w:bodyDiv w:val="1"/>
      <w:marLeft w:val="0"/>
      <w:marRight w:val="0"/>
      <w:marTop w:val="0"/>
      <w:marBottom w:val="0"/>
      <w:divBdr>
        <w:top w:val="none" w:sz="0" w:space="0" w:color="auto"/>
        <w:left w:val="none" w:sz="0" w:space="0" w:color="auto"/>
        <w:bottom w:val="none" w:sz="0" w:space="0" w:color="auto"/>
        <w:right w:val="none" w:sz="0" w:space="0" w:color="auto"/>
      </w:divBdr>
      <w:divsChild>
        <w:div w:id="929460487">
          <w:marLeft w:val="0"/>
          <w:marRight w:val="0"/>
          <w:marTop w:val="0"/>
          <w:marBottom w:val="0"/>
          <w:divBdr>
            <w:top w:val="none" w:sz="0" w:space="0" w:color="auto"/>
            <w:left w:val="none" w:sz="0" w:space="0" w:color="auto"/>
            <w:bottom w:val="none" w:sz="0" w:space="0" w:color="auto"/>
            <w:right w:val="none" w:sz="0" w:space="0" w:color="auto"/>
          </w:divBdr>
          <w:divsChild>
            <w:div w:id="1656377244">
              <w:marLeft w:val="0"/>
              <w:marRight w:val="0"/>
              <w:marTop w:val="0"/>
              <w:marBottom w:val="0"/>
              <w:divBdr>
                <w:top w:val="none" w:sz="0" w:space="0" w:color="auto"/>
                <w:left w:val="none" w:sz="0" w:space="0" w:color="auto"/>
                <w:bottom w:val="none" w:sz="0" w:space="0" w:color="auto"/>
                <w:right w:val="none" w:sz="0" w:space="0" w:color="auto"/>
              </w:divBdr>
              <w:divsChild>
                <w:div w:id="11554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0954">
      <w:bodyDiv w:val="1"/>
      <w:marLeft w:val="0"/>
      <w:marRight w:val="0"/>
      <w:marTop w:val="0"/>
      <w:marBottom w:val="0"/>
      <w:divBdr>
        <w:top w:val="none" w:sz="0" w:space="0" w:color="auto"/>
        <w:left w:val="none" w:sz="0" w:space="0" w:color="auto"/>
        <w:bottom w:val="none" w:sz="0" w:space="0" w:color="auto"/>
        <w:right w:val="none" w:sz="0" w:space="0" w:color="auto"/>
      </w:divBdr>
      <w:divsChild>
        <w:div w:id="1212351487">
          <w:marLeft w:val="0"/>
          <w:marRight w:val="0"/>
          <w:marTop w:val="0"/>
          <w:marBottom w:val="0"/>
          <w:divBdr>
            <w:top w:val="none" w:sz="0" w:space="0" w:color="auto"/>
            <w:left w:val="none" w:sz="0" w:space="0" w:color="auto"/>
            <w:bottom w:val="none" w:sz="0" w:space="0" w:color="auto"/>
            <w:right w:val="none" w:sz="0" w:space="0" w:color="auto"/>
          </w:divBdr>
          <w:divsChild>
            <w:div w:id="146945747">
              <w:marLeft w:val="0"/>
              <w:marRight w:val="0"/>
              <w:marTop w:val="0"/>
              <w:marBottom w:val="0"/>
              <w:divBdr>
                <w:top w:val="none" w:sz="0" w:space="0" w:color="auto"/>
                <w:left w:val="none" w:sz="0" w:space="0" w:color="auto"/>
                <w:bottom w:val="none" w:sz="0" w:space="0" w:color="auto"/>
                <w:right w:val="none" w:sz="0" w:space="0" w:color="auto"/>
              </w:divBdr>
              <w:divsChild>
                <w:div w:id="5033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92449">
      <w:bodyDiv w:val="1"/>
      <w:marLeft w:val="0"/>
      <w:marRight w:val="0"/>
      <w:marTop w:val="0"/>
      <w:marBottom w:val="0"/>
      <w:divBdr>
        <w:top w:val="none" w:sz="0" w:space="0" w:color="auto"/>
        <w:left w:val="none" w:sz="0" w:space="0" w:color="auto"/>
        <w:bottom w:val="none" w:sz="0" w:space="0" w:color="auto"/>
        <w:right w:val="none" w:sz="0" w:space="0" w:color="auto"/>
      </w:divBdr>
      <w:divsChild>
        <w:div w:id="1228803388">
          <w:marLeft w:val="0"/>
          <w:marRight w:val="0"/>
          <w:marTop w:val="0"/>
          <w:marBottom w:val="0"/>
          <w:divBdr>
            <w:top w:val="none" w:sz="0" w:space="0" w:color="auto"/>
            <w:left w:val="none" w:sz="0" w:space="0" w:color="auto"/>
            <w:bottom w:val="none" w:sz="0" w:space="0" w:color="auto"/>
            <w:right w:val="none" w:sz="0" w:space="0" w:color="auto"/>
          </w:divBdr>
          <w:divsChild>
            <w:div w:id="174616339">
              <w:marLeft w:val="0"/>
              <w:marRight w:val="0"/>
              <w:marTop w:val="0"/>
              <w:marBottom w:val="0"/>
              <w:divBdr>
                <w:top w:val="none" w:sz="0" w:space="0" w:color="auto"/>
                <w:left w:val="none" w:sz="0" w:space="0" w:color="auto"/>
                <w:bottom w:val="none" w:sz="0" w:space="0" w:color="auto"/>
                <w:right w:val="none" w:sz="0" w:space="0" w:color="auto"/>
              </w:divBdr>
              <w:divsChild>
                <w:div w:id="6965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31093">
      <w:bodyDiv w:val="1"/>
      <w:marLeft w:val="0"/>
      <w:marRight w:val="0"/>
      <w:marTop w:val="0"/>
      <w:marBottom w:val="0"/>
      <w:divBdr>
        <w:top w:val="none" w:sz="0" w:space="0" w:color="auto"/>
        <w:left w:val="none" w:sz="0" w:space="0" w:color="auto"/>
        <w:bottom w:val="none" w:sz="0" w:space="0" w:color="auto"/>
        <w:right w:val="none" w:sz="0" w:space="0" w:color="auto"/>
      </w:divBdr>
      <w:divsChild>
        <w:div w:id="578945560">
          <w:marLeft w:val="0"/>
          <w:marRight w:val="0"/>
          <w:marTop w:val="0"/>
          <w:marBottom w:val="0"/>
          <w:divBdr>
            <w:top w:val="none" w:sz="0" w:space="0" w:color="auto"/>
            <w:left w:val="none" w:sz="0" w:space="0" w:color="auto"/>
            <w:bottom w:val="none" w:sz="0" w:space="0" w:color="auto"/>
            <w:right w:val="none" w:sz="0" w:space="0" w:color="auto"/>
          </w:divBdr>
          <w:divsChild>
            <w:div w:id="434980950">
              <w:marLeft w:val="0"/>
              <w:marRight w:val="0"/>
              <w:marTop w:val="0"/>
              <w:marBottom w:val="0"/>
              <w:divBdr>
                <w:top w:val="none" w:sz="0" w:space="0" w:color="auto"/>
                <w:left w:val="none" w:sz="0" w:space="0" w:color="auto"/>
                <w:bottom w:val="none" w:sz="0" w:space="0" w:color="auto"/>
                <w:right w:val="none" w:sz="0" w:space="0" w:color="auto"/>
              </w:divBdr>
              <w:divsChild>
                <w:div w:id="10208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50390">
      <w:bodyDiv w:val="1"/>
      <w:marLeft w:val="0"/>
      <w:marRight w:val="0"/>
      <w:marTop w:val="0"/>
      <w:marBottom w:val="0"/>
      <w:divBdr>
        <w:top w:val="none" w:sz="0" w:space="0" w:color="auto"/>
        <w:left w:val="none" w:sz="0" w:space="0" w:color="auto"/>
        <w:bottom w:val="none" w:sz="0" w:space="0" w:color="auto"/>
        <w:right w:val="none" w:sz="0" w:space="0" w:color="auto"/>
      </w:divBdr>
      <w:divsChild>
        <w:div w:id="1856965271">
          <w:marLeft w:val="0"/>
          <w:marRight w:val="0"/>
          <w:marTop w:val="0"/>
          <w:marBottom w:val="0"/>
          <w:divBdr>
            <w:top w:val="none" w:sz="0" w:space="0" w:color="auto"/>
            <w:left w:val="none" w:sz="0" w:space="0" w:color="auto"/>
            <w:bottom w:val="none" w:sz="0" w:space="0" w:color="auto"/>
            <w:right w:val="none" w:sz="0" w:space="0" w:color="auto"/>
          </w:divBdr>
          <w:divsChild>
            <w:div w:id="1611202696">
              <w:marLeft w:val="0"/>
              <w:marRight w:val="0"/>
              <w:marTop w:val="0"/>
              <w:marBottom w:val="0"/>
              <w:divBdr>
                <w:top w:val="none" w:sz="0" w:space="0" w:color="auto"/>
                <w:left w:val="none" w:sz="0" w:space="0" w:color="auto"/>
                <w:bottom w:val="none" w:sz="0" w:space="0" w:color="auto"/>
                <w:right w:val="none" w:sz="0" w:space="0" w:color="auto"/>
              </w:divBdr>
              <w:divsChild>
                <w:div w:id="17515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93465">
      <w:bodyDiv w:val="1"/>
      <w:marLeft w:val="0"/>
      <w:marRight w:val="0"/>
      <w:marTop w:val="0"/>
      <w:marBottom w:val="0"/>
      <w:divBdr>
        <w:top w:val="none" w:sz="0" w:space="0" w:color="auto"/>
        <w:left w:val="none" w:sz="0" w:space="0" w:color="auto"/>
        <w:bottom w:val="none" w:sz="0" w:space="0" w:color="auto"/>
        <w:right w:val="none" w:sz="0" w:space="0" w:color="auto"/>
      </w:divBdr>
      <w:divsChild>
        <w:div w:id="2052221017">
          <w:marLeft w:val="0"/>
          <w:marRight w:val="0"/>
          <w:marTop w:val="0"/>
          <w:marBottom w:val="0"/>
          <w:divBdr>
            <w:top w:val="none" w:sz="0" w:space="0" w:color="auto"/>
            <w:left w:val="none" w:sz="0" w:space="0" w:color="auto"/>
            <w:bottom w:val="none" w:sz="0" w:space="0" w:color="auto"/>
            <w:right w:val="none" w:sz="0" w:space="0" w:color="auto"/>
          </w:divBdr>
          <w:divsChild>
            <w:div w:id="1930773999">
              <w:marLeft w:val="0"/>
              <w:marRight w:val="0"/>
              <w:marTop w:val="0"/>
              <w:marBottom w:val="0"/>
              <w:divBdr>
                <w:top w:val="none" w:sz="0" w:space="0" w:color="auto"/>
                <w:left w:val="none" w:sz="0" w:space="0" w:color="auto"/>
                <w:bottom w:val="none" w:sz="0" w:space="0" w:color="auto"/>
                <w:right w:val="none" w:sz="0" w:space="0" w:color="auto"/>
              </w:divBdr>
              <w:divsChild>
                <w:div w:id="4871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20575">
      <w:bodyDiv w:val="1"/>
      <w:marLeft w:val="0"/>
      <w:marRight w:val="0"/>
      <w:marTop w:val="0"/>
      <w:marBottom w:val="0"/>
      <w:divBdr>
        <w:top w:val="none" w:sz="0" w:space="0" w:color="auto"/>
        <w:left w:val="none" w:sz="0" w:space="0" w:color="auto"/>
        <w:bottom w:val="none" w:sz="0" w:space="0" w:color="auto"/>
        <w:right w:val="none" w:sz="0" w:space="0" w:color="auto"/>
      </w:divBdr>
      <w:divsChild>
        <w:div w:id="2133396059">
          <w:marLeft w:val="0"/>
          <w:marRight w:val="0"/>
          <w:marTop w:val="0"/>
          <w:marBottom w:val="0"/>
          <w:divBdr>
            <w:top w:val="none" w:sz="0" w:space="0" w:color="auto"/>
            <w:left w:val="none" w:sz="0" w:space="0" w:color="auto"/>
            <w:bottom w:val="none" w:sz="0" w:space="0" w:color="auto"/>
            <w:right w:val="none" w:sz="0" w:space="0" w:color="auto"/>
          </w:divBdr>
          <w:divsChild>
            <w:div w:id="778791073">
              <w:marLeft w:val="0"/>
              <w:marRight w:val="0"/>
              <w:marTop w:val="0"/>
              <w:marBottom w:val="0"/>
              <w:divBdr>
                <w:top w:val="none" w:sz="0" w:space="0" w:color="auto"/>
                <w:left w:val="none" w:sz="0" w:space="0" w:color="auto"/>
                <w:bottom w:val="none" w:sz="0" w:space="0" w:color="auto"/>
                <w:right w:val="none" w:sz="0" w:space="0" w:color="auto"/>
              </w:divBdr>
              <w:divsChild>
                <w:div w:id="12147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27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29">
          <w:marLeft w:val="0"/>
          <w:marRight w:val="0"/>
          <w:marTop w:val="0"/>
          <w:marBottom w:val="0"/>
          <w:divBdr>
            <w:top w:val="none" w:sz="0" w:space="0" w:color="auto"/>
            <w:left w:val="none" w:sz="0" w:space="0" w:color="auto"/>
            <w:bottom w:val="none" w:sz="0" w:space="0" w:color="auto"/>
            <w:right w:val="none" w:sz="0" w:space="0" w:color="auto"/>
          </w:divBdr>
          <w:divsChild>
            <w:div w:id="878594808">
              <w:marLeft w:val="0"/>
              <w:marRight w:val="0"/>
              <w:marTop w:val="0"/>
              <w:marBottom w:val="0"/>
              <w:divBdr>
                <w:top w:val="none" w:sz="0" w:space="0" w:color="auto"/>
                <w:left w:val="none" w:sz="0" w:space="0" w:color="auto"/>
                <w:bottom w:val="none" w:sz="0" w:space="0" w:color="auto"/>
                <w:right w:val="none" w:sz="0" w:space="0" w:color="auto"/>
              </w:divBdr>
              <w:divsChild>
                <w:div w:id="5453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08696">
      <w:bodyDiv w:val="1"/>
      <w:marLeft w:val="0"/>
      <w:marRight w:val="0"/>
      <w:marTop w:val="0"/>
      <w:marBottom w:val="0"/>
      <w:divBdr>
        <w:top w:val="none" w:sz="0" w:space="0" w:color="auto"/>
        <w:left w:val="none" w:sz="0" w:space="0" w:color="auto"/>
        <w:bottom w:val="none" w:sz="0" w:space="0" w:color="auto"/>
        <w:right w:val="none" w:sz="0" w:space="0" w:color="auto"/>
      </w:divBdr>
      <w:divsChild>
        <w:div w:id="1037320585">
          <w:marLeft w:val="0"/>
          <w:marRight w:val="0"/>
          <w:marTop w:val="0"/>
          <w:marBottom w:val="0"/>
          <w:divBdr>
            <w:top w:val="none" w:sz="0" w:space="0" w:color="auto"/>
            <w:left w:val="none" w:sz="0" w:space="0" w:color="auto"/>
            <w:bottom w:val="none" w:sz="0" w:space="0" w:color="auto"/>
            <w:right w:val="none" w:sz="0" w:space="0" w:color="auto"/>
          </w:divBdr>
          <w:divsChild>
            <w:div w:id="1078484636">
              <w:marLeft w:val="0"/>
              <w:marRight w:val="0"/>
              <w:marTop w:val="0"/>
              <w:marBottom w:val="0"/>
              <w:divBdr>
                <w:top w:val="none" w:sz="0" w:space="0" w:color="auto"/>
                <w:left w:val="none" w:sz="0" w:space="0" w:color="auto"/>
                <w:bottom w:val="none" w:sz="0" w:space="0" w:color="auto"/>
                <w:right w:val="none" w:sz="0" w:space="0" w:color="auto"/>
              </w:divBdr>
              <w:divsChild>
                <w:div w:id="16657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75803">
      <w:bodyDiv w:val="1"/>
      <w:marLeft w:val="0"/>
      <w:marRight w:val="0"/>
      <w:marTop w:val="0"/>
      <w:marBottom w:val="0"/>
      <w:divBdr>
        <w:top w:val="none" w:sz="0" w:space="0" w:color="auto"/>
        <w:left w:val="none" w:sz="0" w:space="0" w:color="auto"/>
        <w:bottom w:val="none" w:sz="0" w:space="0" w:color="auto"/>
        <w:right w:val="none" w:sz="0" w:space="0" w:color="auto"/>
      </w:divBdr>
      <w:divsChild>
        <w:div w:id="832181315">
          <w:marLeft w:val="0"/>
          <w:marRight w:val="0"/>
          <w:marTop w:val="0"/>
          <w:marBottom w:val="0"/>
          <w:divBdr>
            <w:top w:val="none" w:sz="0" w:space="0" w:color="auto"/>
            <w:left w:val="none" w:sz="0" w:space="0" w:color="auto"/>
            <w:bottom w:val="none" w:sz="0" w:space="0" w:color="auto"/>
            <w:right w:val="none" w:sz="0" w:space="0" w:color="auto"/>
          </w:divBdr>
          <w:divsChild>
            <w:div w:id="504904226">
              <w:marLeft w:val="0"/>
              <w:marRight w:val="0"/>
              <w:marTop w:val="0"/>
              <w:marBottom w:val="0"/>
              <w:divBdr>
                <w:top w:val="none" w:sz="0" w:space="0" w:color="auto"/>
                <w:left w:val="none" w:sz="0" w:space="0" w:color="auto"/>
                <w:bottom w:val="none" w:sz="0" w:space="0" w:color="auto"/>
                <w:right w:val="none" w:sz="0" w:space="0" w:color="auto"/>
              </w:divBdr>
              <w:divsChild>
                <w:div w:id="15438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736133">
      <w:bodyDiv w:val="1"/>
      <w:marLeft w:val="0"/>
      <w:marRight w:val="0"/>
      <w:marTop w:val="0"/>
      <w:marBottom w:val="0"/>
      <w:divBdr>
        <w:top w:val="none" w:sz="0" w:space="0" w:color="auto"/>
        <w:left w:val="none" w:sz="0" w:space="0" w:color="auto"/>
        <w:bottom w:val="none" w:sz="0" w:space="0" w:color="auto"/>
        <w:right w:val="none" w:sz="0" w:space="0" w:color="auto"/>
      </w:divBdr>
    </w:div>
    <w:div w:id="1273126558">
      <w:bodyDiv w:val="1"/>
      <w:marLeft w:val="0"/>
      <w:marRight w:val="0"/>
      <w:marTop w:val="0"/>
      <w:marBottom w:val="0"/>
      <w:divBdr>
        <w:top w:val="none" w:sz="0" w:space="0" w:color="auto"/>
        <w:left w:val="none" w:sz="0" w:space="0" w:color="auto"/>
        <w:bottom w:val="none" w:sz="0" w:space="0" w:color="auto"/>
        <w:right w:val="none" w:sz="0" w:space="0" w:color="auto"/>
      </w:divBdr>
      <w:divsChild>
        <w:div w:id="345405263">
          <w:marLeft w:val="0"/>
          <w:marRight w:val="0"/>
          <w:marTop w:val="0"/>
          <w:marBottom w:val="0"/>
          <w:divBdr>
            <w:top w:val="none" w:sz="0" w:space="0" w:color="auto"/>
            <w:left w:val="none" w:sz="0" w:space="0" w:color="auto"/>
            <w:bottom w:val="none" w:sz="0" w:space="0" w:color="auto"/>
            <w:right w:val="none" w:sz="0" w:space="0" w:color="auto"/>
          </w:divBdr>
          <w:divsChild>
            <w:div w:id="690570212">
              <w:marLeft w:val="0"/>
              <w:marRight w:val="0"/>
              <w:marTop w:val="0"/>
              <w:marBottom w:val="0"/>
              <w:divBdr>
                <w:top w:val="none" w:sz="0" w:space="0" w:color="auto"/>
                <w:left w:val="none" w:sz="0" w:space="0" w:color="auto"/>
                <w:bottom w:val="none" w:sz="0" w:space="0" w:color="auto"/>
                <w:right w:val="none" w:sz="0" w:space="0" w:color="auto"/>
              </w:divBdr>
              <w:divsChild>
                <w:div w:id="11061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67911">
      <w:bodyDiv w:val="1"/>
      <w:marLeft w:val="0"/>
      <w:marRight w:val="0"/>
      <w:marTop w:val="0"/>
      <w:marBottom w:val="0"/>
      <w:divBdr>
        <w:top w:val="none" w:sz="0" w:space="0" w:color="auto"/>
        <w:left w:val="none" w:sz="0" w:space="0" w:color="auto"/>
        <w:bottom w:val="none" w:sz="0" w:space="0" w:color="auto"/>
        <w:right w:val="none" w:sz="0" w:space="0" w:color="auto"/>
      </w:divBdr>
      <w:divsChild>
        <w:div w:id="675572919">
          <w:marLeft w:val="0"/>
          <w:marRight w:val="0"/>
          <w:marTop w:val="0"/>
          <w:marBottom w:val="0"/>
          <w:divBdr>
            <w:top w:val="none" w:sz="0" w:space="0" w:color="auto"/>
            <w:left w:val="none" w:sz="0" w:space="0" w:color="auto"/>
            <w:bottom w:val="none" w:sz="0" w:space="0" w:color="auto"/>
            <w:right w:val="none" w:sz="0" w:space="0" w:color="auto"/>
          </w:divBdr>
          <w:divsChild>
            <w:div w:id="813062378">
              <w:marLeft w:val="0"/>
              <w:marRight w:val="0"/>
              <w:marTop w:val="0"/>
              <w:marBottom w:val="0"/>
              <w:divBdr>
                <w:top w:val="none" w:sz="0" w:space="0" w:color="auto"/>
                <w:left w:val="none" w:sz="0" w:space="0" w:color="auto"/>
                <w:bottom w:val="none" w:sz="0" w:space="0" w:color="auto"/>
                <w:right w:val="none" w:sz="0" w:space="0" w:color="auto"/>
              </w:divBdr>
              <w:divsChild>
                <w:div w:id="8476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56090">
      <w:bodyDiv w:val="1"/>
      <w:marLeft w:val="0"/>
      <w:marRight w:val="0"/>
      <w:marTop w:val="0"/>
      <w:marBottom w:val="0"/>
      <w:divBdr>
        <w:top w:val="none" w:sz="0" w:space="0" w:color="auto"/>
        <w:left w:val="none" w:sz="0" w:space="0" w:color="auto"/>
        <w:bottom w:val="none" w:sz="0" w:space="0" w:color="auto"/>
        <w:right w:val="none" w:sz="0" w:space="0" w:color="auto"/>
      </w:divBdr>
      <w:divsChild>
        <w:div w:id="906647577">
          <w:marLeft w:val="0"/>
          <w:marRight w:val="0"/>
          <w:marTop w:val="0"/>
          <w:marBottom w:val="0"/>
          <w:divBdr>
            <w:top w:val="none" w:sz="0" w:space="0" w:color="auto"/>
            <w:left w:val="none" w:sz="0" w:space="0" w:color="auto"/>
            <w:bottom w:val="none" w:sz="0" w:space="0" w:color="auto"/>
            <w:right w:val="none" w:sz="0" w:space="0" w:color="auto"/>
          </w:divBdr>
          <w:divsChild>
            <w:div w:id="1689284173">
              <w:marLeft w:val="0"/>
              <w:marRight w:val="0"/>
              <w:marTop w:val="0"/>
              <w:marBottom w:val="0"/>
              <w:divBdr>
                <w:top w:val="none" w:sz="0" w:space="0" w:color="auto"/>
                <w:left w:val="none" w:sz="0" w:space="0" w:color="auto"/>
                <w:bottom w:val="none" w:sz="0" w:space="0" w:color="auto"/>
                <w:right w:val="none" w:sz="0" w:space="0" w:color="auto"/>
              </w:divBdr>
              <w:divsChild>
                <w:div w:id="3286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525772">
      <w:bodyDiv w:val="1"/>
      <w:marLeft w:val="0"/>
      <w:marRight w:val="0"/>
      <w:marTop w:val="0"/>
      <w:marBottom w:val="0"/>
      <w:divBdr>
        <w:top w:val="none" w:sz="0" w:space="0" w:color="auto"/>
        <w:left w:val="none" w:sz="0" w:space="0" w:color="auto"/>
        <w:bottom w:val="none" w:sz="0" w:space="0" w:color="auto"/>
        <w:right w:val="none" w:sz="0" w:space="0" w:color="auto"/>
      </w:divBdr>
      <w:divsChild>
        <w:div w:id="1619334227">
          <w:marLeft w:val="0"/>
          <w:marRight w:val="0"/>
          <w:marTop w:val="0"/>
          <w:marBottom w:val="0"/>
          <w:divBdr>
            <w:top w:val="none" w:sz="0" w:space="0" w:color="auto"/>
            <w:left w:val="none" w:sz="0" w:space="0" w:color="auto"/>
            <w:bottom w:val="none" w:sz="0" w:space="0" w:color="auto"/>
            <w:right w:val="none" w:sz="0" w:space="0" w:color="auto"/>
          </w:divBdr>
          <w:divsChild>
            <w:div w:id="949162505">
              <w:marLeft w:val="0"/>
              <w:marRight w:val="0"/>
              <w:marTop w:val="0"/>
              <w:marBottom w:val="0"/>
              <w:divBdr>
                <w:top w:val="none" w:sz="0" w:space="0" w:color="auto"/>
                <w:left w:val="none" w:sz="0" w:space="0" w:color="auto"/>
                <w:bottom w:val="none" w:sz="0" w:space="0" w:color="auto"/>
                <w:right w:val="none" w:sz="0" w:space="0" w:color="auto"/>
              </w:divBdr>
              <w:divsChild>
                <w:div w:id="13263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529809">
      <w:bodyDiv w:val="1"/>
      <w:marLeft w:val="0"/>
      <w:marRight w:val="0"/>
      <w:marTop w:val="0"/>
      <w:marBottom w:val="0"/>
      <w:divBdr>
        <w:top w:val="none" w:sz="0" w:space="0" w:color="auto"/>
        <w:left w:val="none" w:sz="0" w:space="0" w:color="auto"/>
        <w:bottom w:val="none" w:sz="0" w:space="0" w:color="auto"/>
        <w:right w:val="none" w:sz="0" w:space="0" w:color="auto"/>
      </w:divBdr>
      <w:divsChild>
        <w:div w:id="1339575477">
          <w:marLeft w:val="0"/>
          <w:marRight w:val="0"/>
          <w:marTop w:val="0"/>
          <w:marBottom w:val="0"/>
          <w:divBdr>
            <w:top w:val="none" w:sz="0" w:space="0" w:color="auto"/>
            <w:left w:val="none" w:sz="0" w:space="0" w:color="auto"/>
            <w:bottom w:val="none" w:sz="0" w:space="0" w:color="auto"/>
            <w:right w:val="none" w:sz="0" w:space="0" w:color="auto"/>
          </w:divBdr>
          <w:divsChild>
            <w:div w:id="601954398">
              <w:marLeft w:val="0"/>
              <w:marRight w:val="0"/>
              <w:marTop w:val="0"/>
              <w:marBottom w:val="0"/>
              <w:divBdr>
                <w:top w:val="none" w:sz="0" w:space="0" w:color="auto"/>
                <w:left w:val="none" w:sz="0" w:space="0" w:color="auto"/>
                <w:bottom w:val="none" w:sz="0" w:space="0" w:color="auto"/>
                <w:right w:val="none" w:sz="0" w:space="0" w:color="auto"/>
              </w:divBdr>
              <w:divsChild>
                <w:div w:id="9667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09303">
      <w:bodyDiv w:val="1"/>
      <w:marLeft w:val="0"/>
      <w:marRight w:val="0"/>
      <w:marTop w:val="0"/>
      <w:marBottom w:val="0"/>
      <w:divBdr>
        <w:top w:val="none" w:sz="0" w:space="0" w:color="auto"/>
        <w:left w:val="none" w:sz="0" w:space="0" w:color="auto"/>
        <w:bottom w:val="none" w:sz="0" w:space="0" w:color="auto"/>
        <w:right w:val="none" w:sz="0" w:space="0" w:color="auto"/>
      </w:divBdr>
      <w:divsChild>
        <w:div w:id="1936086991">
          <w:marLeft w:val="0"/>
          <w:marRight w:val="0"/>
          <w:marTop w:val="0"/>
          <w:marBottom w:val="0"/>
          <w:divBdr>
            <w:top w:val="none" w:sz="0" w:space="0" w:color="auto"/>
            <w:left w:val="none" w:sz="0" w:space="0" w:color="auto"/>
            <w:bottom w:val="none" w:sz="0" w:space="0" w:color="auto"/>
            <w:right w:val="none" w:sz="0" w:space="0" w:color="auto"/>
          </w:divBdr>
          <w:divsChild>
            <w:div w:id="1099175447">
              <w:marLeft w:val="0"/>
              <w:marRight w:val="0"/>
              <w:marTop w:val="0"/>
              <w:marBottom w:val="0"/>
              <w:divBdr>
                <w:top w:val="none" w:sz="0" w:space="0" w:color="auto"/>
                <w:left w:val="none" w:sz="0" w:space="0" w:color="auto"/>
                <w:bottom w:val="none" w:sz="0" w:space="0" w:color="auto"/>
                <w:right w:val="none" w:sz="0" w:space="0" w:color="auto"/>
              </w:divBdr>
              <w:divsChild>
                <w:div w:id="12271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260322">
      <w:bodyDiv w:val="1"/>
      <w:marLeft w:val="0"/>
      <w:marRight w:val="0"/>
      <w:marTop w:val="0"/>
      <w:marBottom w:val="0"/>
      <w:divBdr>
        <w:top w:val="none" w:sz="0" w:space="0" w:color="auto"/>
        <w:left w:val="none" w:sz="0" w:space="0" w:color="auto"/>
        <w:bottom w:val="none" w:sz="0" w:space="0" w:color="auto"/>
        <w:right w:val="none" w:sz="0" w:space="0" w:color="auto"/>
      </w:divBdr>
      <w:divsChild>
        <w:div w:id="798374915">
          <w:marLeft w:val="0"/>
          <w:marRight w:val="0"/>
          <w:marTop w:val="0"/>
          <w:marBottom w:val="0"/>
          <w:divBdr>
            <w:top w:val="none" w:sz="0" w:space="0" w:color="auto"/>
            <w:left w:val="none" w:sz="0" w:space="0" w:color="auto"/>
            <w:bottom w:val="none" w:sz="0" w:space="0" w:color="auto"/>
            <w:right w:val="none" w:sz="0" w:space="0" w:color="auto"/>
          </w:divBdr>
          <w:divsChild>
            <w:div w:id="1013654381">
              <w:marLeft w:val="0"/>
              <w:marRight w:val="0"/>
              <w:marTop w:val="0"/>
              <w:marBottom w:val="0"/>
              <w:divBdr>
                <w:top w:val="none" w:sz="0" w:space="0" w:color="auto"/>
                <w:left w:val="none" w:sz="0" w:space="0" w:color="auto"/>
                <w:bottom w:val="none" w:sz="0" w:space="0" w:color="auto"/>
                <w:right w:val="none" w:sz="0" w:space="0" w:color="auto"/>
              </w:divBdr>
              <w:divsChild>
                <w:div w:id="129906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96961">
      <w:bodyDiv w:val="1"/>
      <w:marLeft w:val="0"/>
      <w:marRight w:val="0"/>
      <w:marTop w:val="0"/>
      <w:marBottom w:val="0"/>
      <w:divBdr>
        <w:top w:val="none" w:sz="0" w:space="0" w:color="auto"/>
        <w:left w:val="none" w:sz="0" w:space="0" w:color="auto"/>
        <w:bottom w:val="none" w:sz="0" w:space="0" w:color="auto"/>
        <w:right w:val="none" w:sz="0" w:space="0" w:color="auto"/>
      </w:divBdr>
      <w:divsChild>
        <w:div w:id="1638877882">
          <w:marLeft w:val="0"/>
          <w:marRight w:val="0"/>
          <w:marTop w:val="0"/>
          <w:marBottom w:val="0"/>
          <w:divBdr>
            <w:top w:val="none" w:sz="0" w:space="0" w:color="auto"/>
            <w:left w:val="none" w:sz="0" w:space="0" w:color="auto"/>
            <w:bottom w:val="none" w:sz="0" w:space="0" w:color="auto"/>
            <w:right w:val="none" w:sz="0" w:space="0" w:color="auto"/>
          </w:divBdr>
          <w:divsChild>
            <w:div w:id="135996820">
              <w:marLeft w:val="0"/>
              <w:marRight w:val="0"/>
              <w:marTop w:val="0"/>
              <w:marBottom w:val="0"/>
              <w:divBdr>
                <w:top w:val="none" w:sz="0" w:space="0" w:color="auto"/>
                <w:left w:val="none" w:sz="0" w:space="0" w:color="auto"/>
                <w:bottom w:val="none" w:sz="0" w:space="0" w:color="auto"/>
                <w:right w:val="none" w:sz="0" w:space="0" w:color="auto"/>
              </w:divBdr>
              <w:divsChild>
                <w:div w:id="1237546245">
                  <w:marLeft w:val="0"/>
                  <w:marRight w:val="0"/>
                  <w:marTop w:val="0"/>
                  <w:marBottom w:val="0"/>
                  <w:divBdr>
                    <w:top w:val="none" w:sz="0" w:space="0" w:color="auto"/>
                    <w:left w:val="none" w:sz="0" w:space="0" w:color="auto"/>
                    <w:bottom w:val="none" w:sz="0" w:space="0" w:color="auto"/>
                    <w:right w:val="none" w:sz="0" w:space="0" w:color="auto"/>
                  </w:divBdr>
                </w:div>
                <w:div w:id="2092696316">
                  <w:marLeft w:val="0"/>
                  <w:marRight w:val="0"/>
                  <w:marTop w:val="0"/>
                  <w:marBottom w:val="0"/>
                  <w:divBdr>
                    <w:top w:val="none" w:sz="0" w:space="0" w:color="auto"/>
                    <w:left w:val="none" w:sz="0" w:space="0" w:color="auto"/>
                    <w:bottom w:val="none" w:sz="0" w:space="0" w:color="auto"/>
                    <w:right w:val="none" w:sz="0" w:space="0" w:color="auto"/>
                  </w:divBdr>
                </w:div>
              </w:divsChild>
            </w:div>
            <w:div w:id="1767384359">
              <w:marLeft w:val="0"/>
              <w:marRight w:val="0"/>
              <w:marTop w:val="0"/>
              <w:marBottom w:val="0"/>
              <w:divBdr>
                <w:top w:val="none" w:sz="0" w:space="0" w:color="auto"/>
                <w:left w:val="none" w:sz="0" w:space="0" w:color="auto"/>
                <w:bottom w:val="none" w:sz="0" w:space="0" w:color="auto"/>
                <w:right w:val="none" w:sz="0" w:space="0" w:color="auto"/>
              </w:divBdr>
              <w:divsChild>
                <w:div w:id="621494019">
                  <w:marLeft w:val="0"/>
                  <w:marRight w:val="0"/>
                  <w:marTop w:val="0"/>
                  <w:marBottom w:val="0"/>
                  <w:divBdr>
                    <w:top w:val="none" w:sz="0" w:space="0" w:color="auto"/>
                    <w:left w:val="none" w:sz="0" w:space="0" w:color="auto"/>
                    <w:bottom w:val="none" w:sz="0" w:space="0" w:color="auto"/>
                    <w:right w:val="none" w:sz="0" w:space="0" w:color="auto"/>
                  </w:divBdr>
                </w:div>
              </w:divsChild>
            </w:div>
            <w:div w:id="1813674158">
              <w:marLeft w:val="0"/>
              <w:marRight w:val="0"/>
              <w:marTop w:val="0"/>
              <w:marBottom w:val="0"/>
              <w:divBdr>
                <w:top w:val="none" w:sz="0" w:space="0" w:color="auto"/>
                <w:left w:val="none" w:sz="0" w:space="0" w:color="auto"/>
                <w:bottom w:val="none" w:sz="0" w:space="0" w:color="auto"/>
                <w:right w:val="none" w:sz="0" w:space="0" w:color="auto"/>
              </w:divBdr>
              <w:divsChild>
                <w:div w:id="1521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47509">
      <w:bodyDiv w:val="1"/>
      <w:marLeft w:val="0"/>
      <w:marRight w:val="0"/>
      <w:marTop w:val="0"/>
      <w:marBottom w:val="0"/>
      <w:divBdr>
        <w:top w:val="none" w:sz="0" w:space="0" w:color="auto"/>
        <w:left w:val="none" w:sz="0" w:space="0" w:color="auto"/>
        <w:bottom w:val="none" w:sz="0" w:space="0" w:color="auto"/>
        <w:right w:val="none" w:sz="0" w:space="0" w:color="auto"/>
      </w:divBdr>
      <w:divsChild>
        <w:div w:id="743532523">
          <w:marLeft w:val="0"/>
          <w:marRight w:val="0"/>
          <w:marTop w:val="0"/>
          <w:marBottom w:val="0"/>
          <w:divBdr>
            <w:top w:val="none" w:sz="0" w:space="0" w:color="auto"/>
            <w:left w:val="none" w:sz="0" w:space="0" w:color="auto"/>
            <w:bottom w:val="none" w:sz="0" w:space="0" w:color="auto"/>
            <w:right w:val="none" w:sz="0" w:space="0" w:color="auto"/>
          </w:divBdr>
          <w:divsChild>
            <w:div w:id="202062623">
              <w:marLeft w:val="0"/>
              <w:marRight w:val="0"/>
              <w:marTop w:val="0"/>
              <w:marBottom w:val="0"/>
              <w:divBdr>
                <w:top w:val="none" w:sz="0" w:space="0" w:color="auto"/>
                <w:left w:val="none" w:sz="0" w:space="0" w:color="auto"/>
                <w:bottom w:val="none" w:sz="0" w:space="0" w:color="auto"/>
                <w:right w:val="none" w:sz="0" w:space="0" w:color="auto"/>
              </w:divBdr>
              <w:divsChild>
                <w:div w:id="5355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75451">
      <w:bodyDiv w:val="1"/>
      <w:marLeft w:val="0"/>
      <w:marRight w:val="0"/>
      <w:marTop w:val="0"/>
      <w:marBottom w:val="0"/>
      <w:divBdr>
        <w:top w:val="none" w:sz="0" w:space="0" w:color="auto"/>
        <w:left w:val="none" w:sz="0" w:space="0" w:color="auto"/>
        <w:bottom w:val="none" w:sz="0" w:space="0" w:color="auto"/>
        <w:right w:val="none" w:sz="0" w:space="0" w:color="auto"/>
      </w:divBdr>
      <w:divsChild>
        <w:div w:id="1869027875">
          <w:marLeft w:val="0"/>
          <w:marRight w:val="0"/>
          <w:marTop w:val="0"/>
          <w:marBottom w:val="0"/>
          <w:divBdr>
            <w:top w:val="none" w:sz="0" w:space="0" w:color="auto"/>
            <w:left w:val="none" w:sz="0" w:space="0" w:color="auto"/>
            <w:bottom w:val="none" w:sz="0" w:space="0" w:color="auto"/>
            <w:right w:val="none" w:sz="0" w:space="0" w:color="auto"/>
          </w:divBdr>
          <w:divsChild>
            <w:div w:id="679359871">
              <w:marLeft w:val="0"/>
              <w:marRight w:val="0"/>
              <w:marTop w:val="0"/>
              <w:marBottom w:val="0"/>
              <w:divBdr>
                <w:top w:val="none" w:sz="0" w:space="0" w:color="auto"/>
                <w:left w:val="none" w:sz="0" w:space="0" w:color="auto"/>
                <w:bottom w:val="none" w:sz="0" w:space="0" w:color="auto"/>
                <w:right w:val="none" w:sz="0" w:space="0" w:color="auto"/>
              </w:divBdr>
              <w:divsChild>
                <w:div w:id="19010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53927">
      <w:bodyDiv w:val="1"/>
      <w:marLeft w:val="0"/>
      <w:marRight w:val="0"/>
      <w:marTop w:val="0"/>
      <w:marBottom w:val="0"/>
      <w:divBdr>
        <w:top w:val="none" w:sz="0" w:space="0" w:color="auto"/>
        <w:left w:val="none" w:sz="0" w:space="0" w:color="auto"/>
        <w:bottom w:val="none" w:sz="0" w:space="0" w:color="auto"/>
        <w:right w:val="none" w:sz="0" w:space="0" w:color="auto"/>
      </w:divBdr>
      <w:divsChild>
        <w:div w:id="285697657">
          <w:marLeft w:val="0"/>
          <w:marRight w:val="0"/>
          <w:marTop w:val="0"/>
          <w:marBottom w:val="0"/>
          <w:divBdr>
            <w:top w:val="none" w:sz="0" w:space="0" w:color="auto"/>
            <w:left w:val="none" w:sz="0" w:space="0" w:color="auto"/>
            <w:bottom w:val="none" w:sz="0" w:space="0" w:color="auto"/>
            <w:right w:val="none" w:sz="0" w:space="0" w:color="auto"/>
          </w:divBdr>
          <w:divsChild>
            <w:div w:id="1374844750">
              <w:marLeft w:val="0"/>
              <w:marRight w:val="0"/>
              <w:marTop w:val="0"/>
              <w:marBottom w:val="0"/>
              <w:divBdr>
                <w:top w:val="none" w:sz="0" w:space="0" w:color="auto"/>
                <w:left w:val="none" w:sz="0" w:space="0" w:color="auto"/>
                <w:bottom w:val="none" w:sz="0" w:space="0" w:color="auto"/>
                <w:right w:val="none" w:sz="0" w:space="0" w:color="auto"/>
              </w:divBdr>
              <w:divsChild>
                <w:div w:id="6351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98366">
      <w:bodyDiv w:val="1"/>
      <w:marLeft w:val="0"/>
      <w:marRight w:val="0"/>
      <w:marTop w:val="0"/>
      <w:marBottom w:val="0"/>
      <w:divBdr>
        <w:top w:val="none" w:sz="0" w:space="0" w:color="auto"/>
        <w:left w:val="none" w:sz="0" w:space="0" w:color="auto"/>
        <w:bottom w:val="none" w:sz="0" w:space="0" w:color="auto"/>
        <w:right w:val="none" w:sz="0" w:space="0" w:color="auto"/>
      </w:divBdr>
      <w:divsChild>
        <w:div w:id="821774833">
          <w:marLeft w:val="0"/>
          <w:marRight w:val="0"/>
          <w:marTop w:val="0"/>
          <w:marBottom w:val="0"/>
          <w:divBdr>
            <w:top w:val="none" w:sz="0" w:space="0" w:color="auto"/>
            <w:left w:val="none" w:sz="0" w:space="0" w:color="auto"/>
            <w:bottom w:val="none" w:sz="0" w:space="0" w:color="auto"/>
            <w:right w:val="none" w:sz="0" w:space="0" w:color="auto"/>
          </w:divBdr>
          <w:divsChild>
            <w:div w:id="675303684">
              <w:marLeft w:val="0"/>
              <w:marRight w:val="0"/>
              <w:marTop w:val="0"/>
              <w:marBottom w:val="0"/>
              <w:divBdr>
                <w:top w:val="none" w:sz="0" w:space="0" w:color="auto"/>
                <w:left w:val="none" w:sz="0" w:space="0" w:color="auto"/>
                <w:bottom w:val="none" w:sz="0" w:space="0" w:color="auto"/>
                <w:right w:val="none" w:sz="0" w:space="0" w:color="auto"/>
              </w:divBdr>
              <w:divsChild>
                <w:div w:id="23809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358728">
      <w:bodyDiv w:val="1"/>
      <w:marLeft w:val="0"/>
      <w:marRight w:val="0"/>
      <w:marTop w:val="0"/>
      <w:marBottom w:val="0"/>
      <w:divBdr>
        <w:top w:val="none" w:sz="0" w:space="0" w:color="auto"/>
        <w:left w:val="none" w:sz="0" w:space="0" w:color="auto"/>
        <w:bottom w:val="none" w:sz="0" w:space="0" w:color="auto"/>
        <w:right w:val="none" w:sz="0" w:space="0" w:color="auto"/>
      </w:divBdr>
      <w:divsChild>
        <w:div w:id="753093236">
          <w:marLeft w:val="0"/>
          <w:marRight w:val="0"/>
          <w:marTop w:val="0"/>
          <w:marBottom w:val="0"/>
          <w:divBdr>
            <w:top w:val="none" w:sz="0" w:space="0" w:color="auto"/>
            <w:left w:val="none" w:sz="0" w:space="0" w:color="auto"/>
            <w:bottom w:val="none" w:sz="0" w:space="0" w:color="auto"/>
            <w:right w:val="none" w:sz="0" w:space="0" w:color="auto"/>
          </w:divBdr>
          <w:divsChild>
            <w:div w:id="913661429">
              <w:marLeft w:val="0"/>
              <w:marRight w:val="0"/>
              <w:marTop w:val="0"/>
              <w:marBottom w:val="0"/>
              <w:divBdr>
                <w:top w:val="none" w:sz="0" w:space="0" w:color="auto"/>
                <w:left w:val="none" w:sz="0" w:space="0" w:color="auto"/>
                <w:bottom w:val="none" w:sz="0" w:space="0" w:color="auto"/>
                <w:right w:val="none" w:sz="0" w:space="0" w:color="auto"/>
              </w:divBdr>
              <w:divsChild>
                <w:div w:id="8755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17055">
      <w:bodyDiv w:val="1"/>
      <w:marLeft w:val="0"/>
      <w:marRight w:val="0"/>
      <w:marTop w:val="0"/>
      <w:marBottom w:val="0"/>
      <w:divBdr>
        <w:top w:val="none" w:sz="0" w:space="0" w:color="auto"/>
        <w:left w:val="none" w:sz="0" w:space="0" w:color="auto"/>
        <w:bottom w:val="none" w:sz="0" w:space="0" w:color="auto"/>
        <w:right w:val="none" w:sz="0" w:space="0" w:color="auto"/>
      </w:divBdr>
      <w:divsChild>
        <w:div w:id="1224411429">
          <w:marLeft w:val="0"/>
          <w:marRight w:val="0"/>
          <w:marTop w:val="0"/>
          <w:marBottom w:val="0"/>
          <w:divBdr>
            <w:top w:val="none" w:sz="0" w:space="0" w:color="auto"/>
            <w:left w:val="none" w:sz="0" w:space="0" w:color="auto"/>
            <w:bottom w:val="none" w:sz="0" w:space="0" w:color="auto"/>
            <w:right w:val="none" w:sz="0" w:space="0" w:color="auto"/>
          </w:divBdr>
          <w:divsChild>
            <w:div w:id="1448937684">
              <w:marLeft w:val="0"/>
              <w:marRight w:val="0"/>
              <w:marTop w:val="0"/>
              <w:marBottom w:val="0"/>
              <w:divBdr>
                <w:top w:val="none" w:sz="0" w:space="0" w:color="auto"/>
                <w:left w:val="none" w:sz="0" w:space="0" w:color="auto"/>
                <w:bottom w:val="none" w:sz="0" w:space="0" w:color="auto"/>
                <w:right w:val="none" w:sz="0" w:space="0" w:color="auto"/>
              </w:divBdr>
              <w:divsChild>
                <w:div w:id="77517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8819">
      <w:bodyDiv w:val="1"/>
      <w:marLeft w:val="0"/>
      <w:marRight w:val="0"/>
      <w:marTop w:val="0"/>
      <w:marBottom w:val="0"/>
      <w:divBdr>
        <w:top w:val="none" w:sz="0" w:space="0" w:color="auto"/>
        <w:left w:val="none" w:sz="0" w:space="0" w:color="auto"/>
        <w:bottom w:val="none" w:sz="0" w:space="0" w:color="auto"/>
        <w:right w:val="none" w:sz="0" w:space="0" w:color="auto"/>
      </w:divBdr>
      <w:divsChild>
        <w:div w:id="911769561">
          <w:marLeft w:val="0"/>
          <w:marRight w:val="0"/>
          <w:marTop w:val="0"/>
          <w:marBottom w:val="0"/>
          <w:divBdr>
            <w:top w:val="none" w:sz="0" w:space="0" w:color="auto"/>
            <w:left w:val="none" w:sz="0" w:space="0" w:color="auto"/>
            <w:bottom w:val="none" w:sz="0" w:space="0" w:color="auto"/>
            <w:right w:val="none" w:sz="0" w:space="0" w:color="auto"/>
          </w:divBdr>
          <w:divsChild>
            <w:div w:id="1926497712">
              <w:marLeft w:val="0"/>
              <w:marRight w:val="0"/>
              <w:marTop w:val="0"/>
              <w:marBottom w:val="0"/>
              <w:divBdr>
                <w:top w:val="none" w:sz="0" w:space="0" w:color="auto"/>
                <w:left w:val="none" w:sz="0" w:space="0" w:color="auto"/>
                <w:bottom w:val="none" w:sz="0" w:space="0" w:color="auto"/>
                <w:right w:val="none" w:sz="0" w:space="0" w:color="auto"/>
              </w:divBdr>
              <w:divsChild>
                <w:div w:id="19414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86103">
      <w:bodyDiv w:val="1"/>
      <w:marLeft w:val="0"/>
      <w:marRight w:val="0"/>
      <w:marTop w:val="0"/>
      <w:marBottom w:val="0"/>
      <w:divBdr>
        <w:top w:val="none" w:sz="0" w:space="0" w:color="auto"/>
        <w:left w:val="none" w:sz="0" w:space="0" w:color="auto"/>
        <w:bottom w:val="none" w:sz="0" w:space="0" w:color="auto"/>
        <w:right w:val="none" w:sz="0" w:space="0" w:color="auto"/>
      </w:divBdr>
      <w:divsChild>
        <w:div w:id="53428761">
          <w:marLeft w:val="0"/>
          <w:marRight w:val="0"/>
          <w:marTop w:val="0"/>
          <w:marBottom w:val="0"/>
          <w:divBdr>
            <w:top w:val="none" w:sz="0" w:space="0" w:color="auto"/>
            <w:left w:val="none" w:sz="0" w:space="0" w:color="auto"/>
            <w:bottom w:val="none" w:sz="0" w:space="0" w:color="auto"/>
            <w:right w:val="none" w:sz="0" w:space="0" w:color="auto"/>
          </w:divBdr>
          <w:divsChild>
            <w:div w:id="1964380598">
              <w:marLeft w:val="0"/>
              <w:marRight w:val="0"/>
              <w:marTop w:val="0"/>
              <w:marBottom w:val="0"/>
              <w:divBdr>
                <w:top w:val="none" w:sz="0" w:space="0" w:color="auto"/>
                <w:left w:val="none" w:sz="0" w:space="0" w:color="auto"/>
                <w:bottom w:val="none" w:sz="0" w:space="0" w:color="auto"/>
                <w:right w:val="none" w:sz="0" w:space="0" w:color="auto"/>
              </w:divBdr>
              <w:divsChild>
                <w:div w:id="1962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02223">
      <w:bodyDiv w:val="1"/>
      <w:marLeft w:val="0"/>
      <w:marRight w:val="0"/>
      <w:marTop w:val="0"/>
      <w:marBottom w:val="0"/>
      <w:divBdr>
        <w:top w:val="none" w:sz="0" w:space="0" w:color="auto"/>
        <w:left w:val="none" w:sz="0" w:space="0" w:color="auto"/>
        <w:bottom w:val="none" w:sz="0" w:space="0" w:color="auto"/>
        <w:right w:val="none" w:sz="0" w:space="0" w:color="auto"/>
      </w:divBdr>
      <w:divsChild>
        <w:div w:id="121270499">
          <w:marLeft w:val="0"/>
          <w:marRight w:val="0"/>
          <w:marTop w:val="0"/>
          <w:marBottom w:val="0"/>
          <w:divBdr>
            <w:top w:val="none" w:sz="0" w:space="0" w:color="auto"/>
            <w:left w:val="none" w:sz="0" w:space="0" w:color="auto"/>
            <w:bottom w:val="none" w:sz="0" w:space="0" w:color="auto"/>
            <w:right w:val="none" w:sz="0" w:space="0" w:color="auto"/>
          </w:divBdr>
          <w:divsChild>
            <w:div w:id="933392562">
              <w:marLeft w:val="0"/>
              <w:marRight w:val="0"/>
              <w:marTop w:val="0"/>
              <w:marBottom w:val="0"/>
              <w:divBdr>
                <w:top w:val="none" w:sz="0" w:space="0" w:color="auto"/>
                <w:left w:val="none" w:sz="0" w:space="0" w:color="auto"/>
                <w:bottom w:val="none" w:sz="0" w:space="0" w:color="auto"/>
                <w:right w:val="none" w:sz="0" w:space="0" w:color="auto"/>
              </w:divBdr>
              <w:divsChild>
                <w:div w:id="10614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91028">
      <w:bodyDiv w:val="1"/>
      <w:marLeft w:val="0"/>
      <w:marRight w:val="0"/>
      <w:marTop w:val="0"/>
      <w:marBottom w:val="0"/>
      <w:divBdr>
        <w:top w:val="none" w:sz="0" w:space="0" w:color="auto"/>
        <w:left w:val="none" w:sz="0" w:space="0" w:color="auto"/>
        <w:bottom w:val="none" w:sz="0" w:space="0" w:color="auto"/>
        <w:right w:val="none" w:sz="0" w:space="0" w:color="auto"/>
      </w:divBdr>
      <w:divsChild>
        <w:div w:id="2081904344">
          <w:marLeft w:val="0"/>
          <w:marRight w:val="0"/>
          <w:marTop w:val="0"/>
          <w:marBottom w:val="0"/>
          <w:divBdr>
            <w:top w:val="none" w:sz="0" w:space="0" w:color="auto"/>
            <w:left w:val="none" w:sz="0" w:space="0" w:color="auto"/>
            <w:bottom w:val="none" w:sz="0" w:space="0" w:color="auto"/>
            <w:right w:val="none" w:sz="0" w:space="0" w:color="auto"/>
          </w:divBdr>
          <w:divsChild>
            <w:div w:id="1847599316">
              <w:marLeft w:val="0"/>
              <w:marRight w:val="0"/>
              <w:marTop w:val="0"/>
              <w:marBottom w:val="0"/>
              <w:divBdr>
                <w:top w:val="none" w:sz="0" w:space="0" w:color="auto"/>
                <w:left w:val="none" w:sz="0" w:space="0" w:color="auto"/>
                <w:bottom w:val="none" w:sz="0" w:space="0" w:color="auto"/>
                <w:right w:val="none" w:sz="0" w:space="0" w:color="auto"/>
              </w:divBdr>
              <w:divsChild>
                <w:div w:id="10037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10705">
      <w:bodyDiv w:val="1"/>
      <w:marLeft w:val="0"/>
      <w:marRight w:val="0"/>
      <w:marTop w:val="0"/>
      <w:marBottom w:val="0"/>
      <w:divBdr>
        <w:top w:val="none" w:sz="0" w:space="0" w:color="auto"/>
        <w:left w:val="none" w:sz="0" w:space="0" w:color="auto"/>
        <w:bottom w:val="none" w:sz="0" w:space="0" w:color="auto"/>
        <w:right w:val="none" w:sz="0" w:space="0" w:color="auto"/>
      </w:divBdr>
      <w:divsChild>
        <w:div w:id="2113435845">
          <w:marLeft w:val="0"/>
          <w:marRight w:val="0"/>
          <w:marTop w:val="0"/>
          <w:marBottom w:val="0"/>
          <w:divBdr>
            <w:top w:val="none" w:sz="0" w:space="0" w:color="auto"/>
            <w:left w:val="none" w:sz="0" w:space="0" w:color="auto"/>
            <w:bottom w:val="none" w:sz="0" w:space="0" w:color="auto"/>
            <w:right w:val="none" w:sz="0" w:space="0" w:color="auto"/>
          </w:divBdr>
          <w:divsChild>
            <w:div w:id="780801572">
              <w:marLeft w:val="0"/>
              <w:marRight w:val="0"/>
              <w:marTop w:val="0"/>
              <w:marBottom w:val="0"/>
              <w:divBdr>
                <w:top w:val="none" w:sz="0" w:space="0" w:color="auto"/>
                <w:left w:val="none" w:sz="0" w:space="0" w:color="auto"/>
                <w:bottom w:val="none" w:sz="0" w:space="0" w:color="auto"/>
                <w:right w:val="none" w:sz="0" w:space="0" w:color="auto"/>
              </w:divBdr>
              <w:divsChild>
                <w:div w:id="16329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068871">
      <w:bodyDiv w:val="1"/>
      <w:marLeft w:val="0"/>
      <w:marRight w:val="0"/>
      <w:marTop w:val="0"/>
      <w:marBottom w:val="0"/>
      <w:divBdr>
        <w:top w:val="none" w:sz="0" w:space="0" w:color="auto"/>
        <w:left w:val="none" w:sz="0" w:space="0" w:color="auto"/>
        <w:bottom w:val="none" w:sz="0" w:space="0" w:color="auto"/>
        <w:right w:val="none" w:sz="0" w:space="0" w:color="auto"/>
      </w:divBdr>
      <w:divsChild>
        <w:div w:id="1271429184">
          <w:marLeft w:val="0"/>
          <w:marRight w:val="0"/>
          <w:marTop w:val="0"/>
          <w:marBottom w:val="0"/>
          <w:divBdr>
            <w:top w:val="none" w:sz="0" w:space="0" w:color="auto"/>
            <w:left w:val="none" w:sz="0" w:space="0" w:color="auto"/>
            <w:bottom w:val="none" w:sz="0" w:space="0" w:color="auto"/>
            <w:right w:val="none" w:sz="0" w:space="0" w:color="auto"/>
          </w:divBdr>
          <w:divsChild>
            <w:div w:id="959922009">
              <w:marLeft w:val="0"/>
              <w:marRight w:val="0"/>
              <w:marTop w:val="0"/>
              <w:marBottom w:val="0"/>
              <w:divBdr>
                <w:top w:val="none" w:sz="0" w:space="0" w:color="auto"/>
                <w:left w:val="none" w:sz="0" w:space="0" w:color="auto"/>
                <w:bottom w:val="none" w:sz="0" w:space="0" w:color="auto"/>
                <w:right w:val="none" w:sz="0" w:space="0" w:color="auto"/>
              </w:divBdr>
              <w:divsChild>
                <w:div w:id="208896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61172">
      <w:bodyDiv w:val="1"/>
      <w:marLeft w:val="0"/>
      <w:marRight w:val="0"/>
      <w:marTop w:val="0"/>
      <w:marBottom w:val="0"/>
      <w:divBdr>
        <w:top w:val="none" w:sz="0" w:space="0" w:color="auto"/>
        <w:left w:val="none" w:sz="0" w:space="0" w:color="auto"/>
        <w:bottom w:val="none" w:sz="0" w:space="0" w:color="auto"/>
        <w:right w:val="none" w:sz="0" w:space="0" w:color="auto"/>
      </w:divBdr>
      <w:divsChild>
        <w:div w:id="177818244">
          <w:marLeft w:val="0"/>
          <w:marRight w:val="0"/>
          <w:marTop w:val="0"/>
          <w:marBottom w:val="0"/>
          <w:divBdr>
            <w:top w:val="none" w:sz="0" w:space="0" w:color="auto"/>
            <w:left w:val="none" w:sz="0" w:space="0" w:color="auto"/>
            <w:bottom w:val="none" w:sz="0" w:space="0" w:color="auto"/>
            <w:right w:val="none" w:sz="0" w:space="0" w:color="auto"/>
          </w:divBdr>
          <w:divsChild>
            <w:div w:id="121197717">
              <w:marLeft w:val="0"/>
              <w:marRight w:val="0"/>
              <w:marTop w:val="0"/>
              <w:marBottom w:val="0"/>
              <w:divBdr>
                <w:top w:val="none" w:sz="0" w:space="0" w:color="auto"/>
                <w:left w:val="none" w:sz="0" w:space="0" w:color="auto"/>
                <w:bottom w:val="none" w:sz="0" w:space="0" w:color="auto"/>
                <w:right w:val="none" w:sz="0" w:space="0" w:color="auto"/>
              </w:divBdr>
              <w:divsChild>
                <w:div w:id="15930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89861">
      <w:bodyDiv w:val="1"/>
      <w:marLeft w:val="0"/>
      <w:marRight w:val="0"/>
      <w:marTop w:val="0"/>
      <w:marBottom w:val="0"/>
      <w:divBdr>
        <w:top w:val="none" w:sz="0" w:space="0" w:color="auto"/>
        <w:left w:val="none" w:sz="0" w:space="0" w:color="auto"/>
        <w:bottom w:val="none" w:sz="0" w:space="0" w:color="auto"/>
        <w:right w:val="none" w:sz="0" w:space="0" w:color="auto"/>
      </w:divBdr>
      <w:divsChild>
        <w:div w:id="897521624">
          <w:marLeft w:val="0"/>
          <w:marRight w:val="0"/>
          <w:marTop w:val="0"/>
          <w:marBottom w:val="0"/>
          <w:divBdr>
            <w:top w:val="none" w:sz="0" w:space="0" w:color="auto"/>
            <w:left w:val="none" w:sz="0" w:space="0" w:color="auto"/>
            <w:bottom w:val="none" w:sz="0" w:space="0" w:color="auto"/>
            <w:right w:val="none" w:sz="0" w:space="0" w:color="auto"/>
          </w:divBdr>
          <w:divsChild>
            <w:div w:id="1400207994">
              <w:marLeft w:val="0"/>
              <w:marRight w:val="0"/>
              <w:marTop w:val="0"/>
              <w:marBottom w:val="0"/>
              <w:divBdr>
                <w:top w:val="none" w:sz="0" w:space="0" w:color="auto"/>
                <w:left w:val="none" w:sz="0" w:space="0" w:color="auto"/>
                <w:bottom w:val="none" w:sz="0" w:space="0" w:color="auto"/>
                <w:right w:val="none" w:sz="0" w:space="0" w:color="auto"/>
              </w:divBdr>
              <w:divsChild>
                <w:div w:id="2919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92085">
      <w:bodyDiv w:val="1"/>
      <w:marLeft w:val="0"/>
      <w:marRight w:val="0"/>
      <w:marTop w:val="0"/>
      <w:marBottom w:val="0"/>
      <w:divBdr>
        <w:top w:val="none" w:sz="0" w:space="0" w:color="auto"/>
        <w:left w:val="none" w:sz="0" w:space="0" w:color="auto"/>
        <w:bottom w:val="none" w:sz="0" w:space="0" w:color="auto"/>
        <w:right w:val="none" w:sz="0" w:space="0" w:color="auto"/>
      </w:divBdr>
      <w:divsChild>
        <w:div w:id="495076075">
          <w:marLeft w:val="0"/>
          <w:marRight w:val="0"/>
          <w:marTop w:val="0"/>
          <w:marBottom w:val="0"/>
          <w:divBdr>
            <w:top w:val="none" w:sz="0" w:space="0" w:color="auto"/>
            <w:left w:val="none" w:sz="0" w:space="0" w:color="auto"/>
            <w:bottom w:val="none" w:sz="0" w:space="0" w:color="auto"/>
            <w:right w:val="none" w:sz="0" w:space="0" w:color="auto"/>
          </w:divBdr>
          <w:divsChild>
            <w:div w:id="1496921449">
              <w:marLeft w:val="0"/>
              <w:marRight w:val="0"/>
              <w:marTop w:val="0"/>
              <w:marBottom w:val="0"/>
              <w:divBdr>
                <w:top w:val="none" w:sz="0" w:space="0" w:color="auto"/>
                <w:left w:val="none" w:sz="0" w:space="0" w:color="auto"/>
                <w:bottom w:val="none" w:sz="0" w:space="0" w:color="auto"/>
                <w:right w:val="none" w:sz="0" w:space="0" w:color="auto"/>
              </w:divBdr>
              <w:divsChild>
                <w:div w:id="10734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84478">
      <w:bodyDiv w:val="1"/>
      <w:marLeft w:val="0"/>
      <w:marRight w:val="0"/>
      <w:marTop w:val="0"/>
      <w:marBottom w:val="0"/>
      <w:divBdr>
        <w:top w:val="none" w:sz="0" w:space="0" w:color="auto"/>
        <w:left w:val="none" w:sz="0" w:space="0" w:color="auto"/>
        <w:bottom w:val="none" w:sz="0" w:space="0" w:color="auto"/>
        <w:right w:val="none" w:sz="0" w:space="0" w:color="auto"/>
      </w:divBdr>
      <w:divsChild>
        <w:div w:id="2084912471">
          <w:marLeft w:val="0"/>
          <w:marRight w:val="0"/>
          <w:marTop w:val="0"/>
          <w:marBottom w:val="0"/>
          <w:divBdr>
            <w:top w:val="none" w:sz="0" w:space="0" w:color="auto"/>
            <w:left w:val="none" w:sz="0" w:space="0" w:color="auto"/>
            <w:bottom w:val="none" w:sz="0" w:space="0" w:color="auto"/>
            <w:right w:val="none" w:sz="0" w:space="0" w:color="auto"/>
          </w:divBdr>
          <w:divsChild>
            <w:div w:id="1458570437">
              <w:marLeft w:val="0"/>
              <w:marRight w:val="0"/>
              <w:marTop w:val="0"/>
              <w:marBottom w:val="0"/>
              <w:divBdr>
                <w:top w:val="none" w:sz="0" w:space="0" w:color="auto"/>
                <w:left w:val="none" w:sz="0" w:space="0" w:color="auto"/>
                <w:bottom w:val="none" w:sz="0" w:space="0" w:color="auto"/>
                <w:right w:val="none" w:sz="0" w:space="0" w:color="auto"/>
              </w:divBdr>
              <w:divsChild>
                <w:div w:id="189604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970812">
      <w:bodyDiv w:val="1"/>
      <w:marLeft w:val="0"/>
      <w:marRight w:val="0"/>
      <w:marTop w:val="0"/>
      <w:marBottom w:val="0"/>
      <w:divBdr>
        <w:top w:val="none" w:sz="0" w:space="0" w:color="auto"/>
        <w:left w:val="none" w:sz="0" w:space="0" w:color="auto"/>
        <w:bottom w:val="none" w:sz="0" w:space="0" w:color="auto"/>
        <w:right w:val="none" w:sz="0" w:space="0" w:color="auto"/>
      </w:divBdr>
      <w:divsChild>
        <w:div w:id="2123570547">
          <w:marLeft w:val="0"/>
          <w:marRight w:val="0"/>
          <w:marTop w:val="0"/>
          <w:marBottom w:val="0"/>
          <w:divBdr>
            <w:top w:val="none" w:sz="0" w:space="0" w:color="auto"/>
            <w:left w:val="none" w:sz="0" w:space="0" w:color="auto"/>
            <w:bottom w:val="none" w:sz="0" w:space="0" w:color="auto"/>
            <w:right w:val="none" w:sz="0" w:space="0" w:color="auto"/>
          </w:divBdr>
          <w:divsChild>
            <w:div w:id="1998260154">
              <w:marLeft w:val="0"/>
              <w:marRight w:val="0"/>
              <w:marTop w:val="0"/>
              <w:marBottom w:val="0"/>
              <w:divBdr>
                <w:top w:val="none" w:sz="0" w:space="0" w:color="auto"/>
                <w:left w:val="none" w:sz="0" w:space="0" w:color="auto"/>
                <w:bottom w:val="none" w:sz="0" w:space="0" w:color="auto"/>
                <w:right w:val="none" w:sz="0" w:space="0" w:color="auto"/>
              </w:divBdr>
              <w:divsChild>
                <w:div w:id="7981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7898">
      <w:bodyDiv w:val="1"/>
      <w:marLeft w:val="0"/>
      <w:marRight w:val="0"/>
      <w:marTop w:val="0"/>
      <w:marBottom w:val="0"/>
      <w:divBdr>
        <w:top w:val="none" w:sz="0" w:space="0" w:color="auto"/>
        <w:left w:val="none" w:sz="0" w:space="0" w:color="auto"/>
        <w:bottom w:val="none" w:sz="0" w:space="0" w:color="auto"/>
        <w:right w:val="none" w:sz="0" w:space="0" w:color="auto"/>
      </w:divBdr>
      <w:divsChild>
        <w:div w:id="1106463921">
          <w:marLeft w:val="0"/>
          <w:marRight w:val="0"/>
          <w:marTop w:val="0"/>
          <w:marBottom w:val="0"/>
          <w:divBdr>
            <w:top w:val="none" w:sz="0" w:space="0" w:color="auto"/>
            <w:left w:val="none" w:sz="0" w:space="0" w:color="auto"/>
            <w:bottom w:val="none" w:sz="0" w:space="0" w:color="auto"/>
            <w:right w:val="none" w:sz="0" w:space="0" w:color="auto"/>
          </w:divBdr>
          <w:divsChild>
            <w:div w:id="1346055623">
              <w:marLeft w:val="0"/>
              <w:marRight w:val="0"/>
              <w:marTop w:val="0"/>
              <w:marBottom w:val="0"/>
              <w:divBdr>
                <w:top w:val="none" w:sz="0" w:space="0" w:color="auto"/>
                <w:left w:val="none" w:sz="0" w:space="0" w:color="auto"/>
                <w:bottom w:val="none" w:sz="0" w:space="0" w:color="auto"/>
                <w:right w:val="none" w:sz="0" w:space="0" w:color="auto"/>
              </w:divBdr>
              <w:divsChild>
                <w:div w:id="1626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41447">
      <w:bodyDiv w:val="1"/>
      <w:marLeft w:val="0"/>
      <w:marRight w:val="0"/>
      <w:marTop w:val="0"/>
      <w:marBottom w:val="0"/>
      <w:divBdr>
        <w:top w:val="none" w:sz="0" w:space="0" w:color="auto"/>
        <w:left w:val="none" w:sz="0" w:space="0" w:color="auto"/>
        <w:bottom w:val="none" w:sz="0" w:space="0" w:color="auto"/>
        <w:right w:val="none" w:sz="0" w:space="0" w:color="auto"/>
      </w:divBdr>
      <w:divsChild>
        <w:div w:id="1164737407">
          <w:marLeft w:val="0"/>
          <w:marRight w:val="0"/>
          <w:marTop w:val="0"/>
          <w:marBottom w:val="0"/>
          <w:divBdr>
            <w:top w:val="none" w:sz="0" w:space="0" w:color="auto"/>
            <w:left w:val="none" w:sz="0" w:space="0" w:color="auto"/>
            <w:bottom w:val="none" w:sz="0" w:space="0" w:color="auto"/>
            <w:right w:val="none" w:sz="0" w:space="0" w:color="auto"/>
          </w:divBdr>
          <w:divsChild>
            <w:div w:id="1008291170">
              <w:marLeft w:val="0"/>
              <w:marRight w:val="0"/>
              <w:marTop w:val="0"/>
              <w:marBottom w:val="0"/>
              <w:divBdr>
                <w:top w:val="none" w:sz="0" w:space="0" w:color="auto"/>
                <w:left w:val="none" w:sz="0" w:space="0" w:color="auto"/>
                <w:bottom w:val="none" w:sz="0" w:space="0" w:color="auto"/>
                <w:right w:val="none" w:sz="0" w:space="0" w:color="auto"/>
              </w:divBdr>
              <w:divsChild>
                <w:div w:id="3554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3713">
      <w:bodyDiv w:val="1"/>
      <w:marLeft w:val="0"/>
      <w:marRight w:val="0"/>
      <w:marTop w:val="0"/>
      <w:marBottom w:val="0"/>
      <w:divBdr>
        <w:top w:val="none" w:sz="0" w:space="0" w:color="auto"/>
        <w:left w:val="none" w:sz="0" w:space="0" w:color="auto"/>
        <w:bottom w:val="none" w:sz="0" w:space="0" w:color="auto"/>
        <w:right w:val="none" w:sz="0" w:space="0" w:color="auto"/>
      </w:divBdr>
      <w:divsChild>
        <w:div w:id="2026203956">
          <w:marLeft w:val="0"/>
          <w:marRight w:val="0"/>
          <w:marTop w:val="0"/>
          <w:marBottom w:val="0"/>
          <w:divBdr>
            <w:top w:val="none" w:sz="0" w:space="0" w:color="auto"/>
            <w:left w:val="none" w:sz="0" w:space="0" w:color="auto"/>
            <w:bottom w:val="none" w:sz="0" w:space="0" w:color="auto"/>
            <w:right w:val="none" w:sz="0" w:space="0" w:color="auto"/>
          </w:divBdr>
          <w:divsChild>
            <w:div w:id="454834974">
              <w:marLeft w:val="0"/>
              <w:marRight w:val="0"/>
              <w:marTop w:val="0"/>
              <w:marBottom w:val="0"/>
              <w:divBdr>
                <w:top w:val="none" w:sz="0" w:space="0" w:color="auto"/>
                <w:left w:val="none" w:sz="0" w:space="0" w:color="auto"/>
                <w:bottom w:val="none" w:sz="0" w:space="0" w:color="auto"/>
                <w:right w:val="none" w:sz="0" w:space="0" w:color="auto"/>
              </w:divBdr>
              <w:divsChild>
                <w:div w:id="121504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94683">
      <w:bodyDiv w:val="1"/>
      <w:marLeft w:val="0"/>
      <w:marRight w:val="0"/>
      <w:marTop w:val="0"/>
      <w:marBottom w:val="0"/>
      <w:divBdr>
        <w:top w:val="none" w:sz="0" w:space="0" w:color="auto"/>
        <w:left w:val="none" w:sz="0" w:space="0" w:color="auto"/>
        <w:bottom w:val="none" w:sz="0" w:space="0" w:color="auto"/>
        <w:right w:val="none" w:sz="0" w:space="0" w:color="auto"/>
      </w:divBdr>
      <w:divsChild>
        <w:div w:id="1964848534">
          <w:marLeft w:val="0"/>
          <w:marRight w:val="0"/>
          <w:marTop w:val="0"/>
          <w:marBottom w:val="0"/>
          <w:divBdr>
            <w:top w:val="none" w:sz="0" w:space="0" w:color="auto"/>
            <w:left w:val="none" w:sz="0" w:space="0" w:color="auto"/>
            <w:bottom w:val="none" w:sz="0" w:space="0" w:color="auto"/>
            <w:right w:val="none" w:sz="0" w:space="0" w:color="auto"/>
          </w:divBdr>
          <w:divsChild>
            <w:div w:id="2049718939">
              <w:marLeft w:val="0"/>
              <w:marRight w:val="0"/>
              <w:marTop w:val="0"/>
              <w:marBottom w:val="0"/>
              <w:divBdr>
                <w:top w:val="none" w:sz="0" w:space="0" w:color="auto"/>
                <w:left w:val="none" w:sz="0" w:space="0" w:color="auto"/>
                <w:bottom w:val="none" w:sz="0" w:space="0" w:color="auto"/>
                <w:right w:val="none" w:sz="0" w:space="0" w:color="auto"/>
              </w:divBdr>
              <w:divsChild>
                <w:div w:id="14243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8254">
      <w:bodyDiv w:val="1"/>
      <w:marLeft w:val="0"/>
      <w:marRight w:val="0"/>
      <w:marTop w:val="0"/>
      <w:marBottom w:val="0"/>
      <w:divBdr>
        <w:top w:val="none" w:sz="0" w:space="0" w:color="auto"/>
        <w:left w:val="none" w:sz="0" w:space="0" w:color="auto"/>
        <w:bottom w:val="none" w:sz="0" w:space="0" w:color="auto"/>
        <w:right w:val="none" w:sz="0" w:space="0" w:color="auto"/>
      </w:divBdr>
      <w:divsChild>
        <w:div w:id="291182122">
          <w:marLeft w:val="0"/>
          <w:marRight w:val="0"/>
          <w:marTop w:val="0"/>
          <w:marBottom w:val="0"/>
          <w:divBdr>
            <w:top w:val="none" w:sz="0" w:space="0" w:color="auto"/>
            <w:left w:val="none" w:sz="0" w:space="0" w:color="auto"/>
            <w:bottom w:val="none" w:sz="0" w:space="0" w:color="auto"/>
            <w:right w:val="none" w:sz="0" w:space="0" w:color="auto"/>
          </w:divBdr>
          <w:divsChild>
            <w:div w:id="1043363375">
              <w:marLeft w:val="0"/>
              <w:marRight w:val="0"/>
              <w:marTop w:val="0"/>
              <w:marBottom w:val="0"/>
              <w:divBdr>
                <w:top w:val="none" w:sz="0" w:space="0" w:color="auto"/>
                <w:left w:val="none" w:sz="0" w:space="0" w:color="auto"/>
                <w:bottom w:val="none" w:sz="0" w:space="0" w:color="auto"/>
                <w:right w:val="none" w:sz="0" w:space="0" w:color="auto"/>
              </w:divBdr>
              <w:divsChild>
                <w:div w:id="10711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438407">
      <w:bodyDiv w:val="1"/>
      <w:marLeft w:val="0"/>
      <w:marRight w:val="0"/>
      <w:marTop w:val="0"/>
      <w:marBottom w:val="0"/>
      <w:divBdr>
        <w:top w:val="none" w:sz="0" w:space="0" w:color="auto"/>
        <w:left w:val="none" w:sz="0" w:space="0" w:color="auto"/>
        <w:bottom w:val="none" w:sz="0" w:space="0" w:color="auto"/>
        <w:right w:val="none" w:sz="0" w:space="0" w:color="auto"/>
      </w:divBdr>
      <w:divsChild>
        <w:div w:id="501630589">
          <w:marLeft w:val="0"/>
          <w:marRight w:val="0"/>
          <w:marTop w:val="0"/>
          <w:marBottom w:val="0"/>
          <w:divBdr>
            <w:top w:val="none" w:sz="0" w:space="0" w:color="auto"/>
            <w:left w:val="none" w:sz="0" w:space="0" w:color="auto"/>
            <w:bottom w:val="none" w:sz="0" w:space="0" w:color="auto"/>
            <w:right w:val="none" w:sz="0" w:space="0" w:color="auto"/>
          </w:divBdr>
          <w:divsChild>
            <w:div w:id="957026946">
              <w:marLeft w:val="0"/>
              <w:marRight w:val="0"/>
              <w:marTop w:val="0"/>
              <w:marBottom w:val="0"/>
              <w:divBdr>
                <w:top w:val="none" w:sz="0" w:space="0" w:color="auto"/>
                <w:left w:val="none" w:sz="0" w:space="0" w:color="auto"/>
                <w:bottom w:val="none" w:sz="0" w:space="0" w:color="auto"/>
                <w:right w:val="none" w:sz="0" w:space="0" w:color="auto"/>
              </w:divBdr>
              <w:divsChild>
                <w:div w:id="7160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80376">
      <w:bodyDiv w:val="1"/>
      <w:marLeft w:val="0"/>
      <w:marRight w:val="0"/>
      <w:marTop w:val="0"/>
      <w:marBottom w:val="0"/>
      <w:divBdr>
        <w:top w:val="none" w:sz="0" w:space="0" w:color="auto"/>
        <w:left w:val="none" w:sz="0" w:space="0" w:color="auto"/>
        <w:bottom w:val="none" w:sz="0" w:space="0" w:color="auto"/>
        <w:right w:val="none" w:sz="0" w:space="0" w:color="auto"/>
      </w:divBdr>
      <w:divsChild>
        <w:div w:id="1643651814">
          <w:marLeft w:val="0"/>
          <w:marRight w:val="0"/>
          <w:marTop w:val="0"/>
          <w:marBottom w:val="0"/>
          <w:divBdr>
            <w:top w:val="none" w:sz="0" w:space="0" w:color="auto"/>
            <w:left w:val="none" w:sz="0" w:space="0" w:color="auto"/>
            <w:bottom w:val="none" w:sz="0" w:space="0" w:color="auto"/>
            <w:right w:val="none" w:sz="0" w:space="0" w:color="auto"/>
          </w:divBdr>
          <w:divsChild>
            <w:div w:id="1880704147">
              <w:marLeft w:val="0"/>
              <w:marRight w:val="0"/>
              <w:marTop w:val="0"/>
              <w:marBottom w:val="0"/>
              <w:divBdr>
                <w:top w:val="none" w:sz="0" w:space="0" w:color="auto"/>
                <w:left w:val="none" w:sz="0" w:space="0" w:color="auto"/>
                <w:bottom w:val="none" w:sz="0" w:space="0" w:color="auto"/>
                <w:right w:val="none" w:sz="0" w:space="0" w:color="auto"/>
              </w:divBdr>
              <w:divsChild>
                <w:div w:id="16812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45396">
      <w:bodyDiv w:val="1"/>
      <w:marLeft w:val="0"/>
      <w:marRight w:val="0"/>
      <w:marTop w:val="0"/>
      <w:marBottom w:val="0"/>
      <w:divBdr>
        <w:top w:val="none" w:sz="0" w:space="0" w:color="auto"/>
        <w:left w:val="none" w:sz="0" w:space="0" w:color="auto"/>
        <w:bottom w:val="none" w:sz="0" w:space="0" w:color="auto"/>
        <w:right w:val="none" w:sz="0" w:space="0" w:color="auto"/>
      </w:divBdr>
      <w:divsChild>
        <w:div w:id="881674387">
          <w:marLeft w:val="0"/>
          <w:marRight w:val="0"/>
          <w:marTop w:val="0"/>
          <w:marBottom w:val="0"/>
          <w:divBdr>
            <w:top w:val="none" w:sz="0" w:space="0" w:color="auto"/>
            <w:left w:val="none" w:sz="0" w:space="0" w:color="auto"/>
            <w:bottom w:val="none" w:sz="0" w:space="0" w:color="auto"/>
            <w:right w:val="none" w:sz="0" w:space="0" w:color="auto"/>
          </w:divBdr>
          <w:divsChild>
            <w:div w:id="1054430395">
              <w:marLeft w:val="0"/>
              <w:marRight w:val="0"/>
              <w:marTop w:val="0"/>
              <w:marBottom w:val="0"/>
              <w:divBdr>
                <w:top w:val="none" w:sz="0" w:space="0" w:color="auto"/>
                <w:left w:val="none" w:sz="0" w:space="0" w:color="auto"/>
                <w:bottom w:val="none" w:sz="0" w:space="0" w:color="auto"/>
                <w:right w:val="none" w:sz="0" w:space="0" w:color="auto"/>
              </w:divBdr>
              <w:divsChild>
                <w:div w:id="1826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87844">
      <w:bodyDiv w:val="1"/>
      <w:marLeft w:val="0"/>
      <w:marRight w:val="0"/>
      <w:marTop w:val="0"/>
      <w:marBottom w:val="0"/>
      <w:divBdr>
        <w:top w:val="none" w:sz="0" w:space="0" w:color="auto"/>
        <w:left w:val="none" w:sz="0" w:space="0" w:color="auto"/>
        <w:bottom w:val="none" w:sz="0" w:space="0" w:color="auto"/>
        <w:right w:val="none" w:sz="0" w:space="0" w:color="auto"/>
      </w:divBdr>
      <w:divsChild>
        <w:div w:id="1654093508">
          <w:marLeft w:val="0"/>
          <w:marRight w:val="0"/>
          <w:marTop w:val="0"/>
          <w:marBottom w:val="0"/>
          <w:divBdr>
            <w:top w:val="none" w:sz="0" w:space="0" w:color="auto"/>
            <w:left w:val="none" w:sz="0" w:space="0" w:color="auto"/>
            <w:bottom w:val="none" w:sz="0" w:space="0" w:color="auto"/>
            <w:right w:val="none" w:sz="0" w:space="0" w:color="auto"/>
          </w:divBdr>
          <w:divsChild>
            <w:div w:id="1074550369">
              <w:marLeft w:val="0"/>
              <w:marRight w:val="0"/>
              <w:marTop w:val="0"/>
              <w:marBottom w:val="0"/>
              <w:divBdr>
                <w:top w:val="none" w:sz="0" w:space="0" w:color="auto"/>
                <w:left w:val="none" w:sz="0" w:space="0" w:color="auto"/>
                <w:bottom w:val="none" w:sz="0" w:space="0" w:color="auto"/>
                <w:right w:val="none" w:sz="0" w:space="0" w:color="auto"/>
              </w:divBdr>
              <w:divsChild>
                <w:div w:id="3516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08622">
      <w:bodyDiv w:val="1"/>
      <w:marLeft w:val="0"/>
      <w:marRight w:val="0"/>
      <w:marTop w:val="0"/>
      <w:marBottom w:val="0"/>
      <w:divBdr>
        <w:top w:val="none" w:sz="0" w:space="0" w:color="auto"/>
        <w:left w:val="none" w:sz="0" w:space="0" w:color="auto"/>
        <w:bottom w:val="none" w:sz="0" w:space="0" w:color="auto"/>
        <w:right w:val="none" w:sz="0" w:space="0" w:color="auto"/>
      </w:divBdr>
      <w:divsChild>
        <w:div w:id="1109276988">
          <w:marLeft w:val="0"/>
          <w:marRight w:val="0"/>
          <w:marTop w:val="0"/>
          <w:marBottom w:val="0"/>
          <w:divBdr>
            <w:top w:val="none" w:sz="0" w:space="0" w:color="auto"/>
            <w:left w:val="none" w:sz="0" w:space="0" w:color="auto"/>
            <w:bottom w:val="none" w:sz="0" w:space="0" w:color="auto"/>
            <w:right w:val="none" w:sz="0" w:space="0" w:color="auto"/>
          </w:divBdr>
          <w:divsChild>
            <w:div w:id="526450826">
              <w:marLeft w:val="0"/>
              <w:marRight w:val="0"/>
              <w:marTop w:val="0"/>
              <w:marBottom w:val="0"/>
              <w:divBdr>
                <w:top w:val="none" w:sz="0" w:space="0" w:color="auto"/>
                <w:left w:val="none" w:sz="0" w:space="0" w:color="auto"/>
                <w:bottom w:val="none" w:sz="0" w:space="0" w:color="auto"/>
                <w:right w:val="none" w:sz="0" w:space="0" w:color="auto"/>
              </w:divBdr>
              <w:divsChild>
                <w:div w:id="4413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98049">
      <w:bodyDiv w:val="1"/>
      <w:marLeft w:val="0"/>
      <w:marRight w:val="0"/>
      <w:marTop w:val="0"/>
      <w:marBottom w:val="0"/>
      <w:divBdr>
        <w:top w:val="none" w:sz="0" w:space="0" w:color="auto"/>
        <w:left w:val="none" w:sz="0" w:space="0" w:color="auto"/>
        <w:bottom w:val="none" w:sz="0" w:space="0" w:color="auto"/>
        <w:right w:val="none" w:sz="0" w:space="0" w:color="auto"/>
      </w:divBdr>
      <w:divsChild>
        <w:div w:id="426077154">
          <w:marLeft w:val="0"/>
          <w:marRight w:val="0"/>
          <w:marTop w:val="0"/>
          <w:marBottom w:val="0"/>
          <w:divBdr>
            <w:top w:val="none" w:sz="0" w:space="0" w:color="auto"/>
            <w:left w:val="none" w:sz="0" w:space="0" w:color="auto"/>
            <w:bottom w:val="none" w:sz="0" w:space="0" w:color="auto"/>
            <w:right w:val="none" w:sz="0" w:space="0" w:color="auto"/>
          </w:divBdr>
          <w:divsChild>
            <w:div w:id="797331993">
              <w:marLeft w:val="0"/>
              <w:marRight w:val="0"/>
              <w:marTop w:val="0"/>
              <w:marBottom w:val="0"/>
              <w:divBdr>
                <w:top w:val="none" w:sz="0" w:space="0" w:color="auto"/>
                <w:left w:val="none" w:sz="0" w:space="0" w:color="auto"/>
                <w:bottom w:val="none" w:sz="0" w:space="0" w:color="auto"/>
                <w:right w:val="none" w:sz="0" w:space="0" w:color="auto"/>
              </w:divBdr>
              <w:divsChild>
                <w:div w:id="4320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884">
      <w:bodyDiv w:val="1"/>
      <w:marLeft w:val="0"/>
      <w:marRight w:val="0"/>
      <w:marTop w:val="0"/>
      <w:marBottom w:val="0"/>
      <w:divBdr>
        <w:top w:val="none" w:sz="0" w:space="0" w:color="auto"/>
        <w:left w:val="none" w:sz="0" w:space="0" w:color="auto"/>
        <w:bottom w:val="none" w:sz="0" w:space="0" w:color="auto"/>
        <w:right w:val="none" w:sz="0" w:space="0" w:color="auto"/>
      </w:divBdr>
      <w:divsChild>
        <w:div w:id="1468087462">
          <w:marLeft w:val="0"/>
          <w:marRight w:val="0"/>
          <w:marTop w:val="0"/>
          <w:marBottom w:val="0"/>
          <w:divBdr>
            <w:top w:val="none" w:sz="0" w:space="0" w:color="auto"/>
            <w:left w:val="none" w:sz="0" w:space="0" w:color="auto"/>
            <w:bottom w:val="none" w:sz="0" w:space="0" w:color="auto"/>
            <w:right w:val="none" w:sz="0" w:space="0" w:color="auto"/>
          </w:divBdr>
          <w:divsChild>
            <w:div w:id="916206478">
              <w:marLeft w:val="0"/>
              <w:marRight w:val="0"/>
              <w:marTop w:val="0"/>
              <w:marBottom w:val="0"/>
              <w:divBdr>
                <w:top w:val="none" w:sz="0" w:space="0" w:color="auto"/>
                <w:left w:val="none" w:sz="0" w:space="0" w:color="auto"/>
                <w:bottom w:val="none" w:sz="0" w:space="0" w:color="auto"/>
                <w:right w:val="none" w:sz="0" w:space="0" w:color="auto"/>
              </w:divBdr>
              <w:divsChild>
                <w:div w:id="1523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02100">
      <w:bodyDiv w:val="1"/>
      <w:marLeft w:val="0"/>
      <w:marRight w:val="0"/>
      <w:marTop w:val="0"/>
      <w:marBottom w:val="0"/>
      <w:divBdr>
        <w:top w:val="none" w:sz="0" w:space="0" w:color="auto"/>
        <w:left w:val="none" w:sz="0" w:space="0" w:color="auto"/>
        <w:bottom w:val="none" w:sz="0" w:space="0" w:color="auto"/>
        <w:right w:val="none" w:sz="0" w:space="0" w:color="auto"/>
      </w:divBdr>
      <w:divsChild>
        <w:div w:id="309021930">
          <w:marLeft w:val="0"/>
          <w:marRight w:val="0"/>
          <w:marTop w:val="0"/>
          <w:marBottom w:val="0"/>
          <w:divBdr>
            <w:top w:val="none" w:sz="0" w:space="0" w:color="auto"/>
            <w:left w:val="none" w:sz="0" w:space="0" w:color="auto"/>
            <w:bottom w:val="none" w:sz="0" w:space="0" w:color="auto"/>
            <w:right w:val="none" w:sz="0" w:space="0" w:color="auto"/>
          </w:divBdr>
          <w:divsChild>
            <w:div w:id="609823961">
              <w:marLeft w:val="0"/>
              <w:marRight w:val="0"/>
              <w:marTop w:val="0"/>
              <w:marBottom w:val="0"/>
              <w:divBdr>
                <w:top w:val="none" w:sz="0" w:space="0" w:color="auto"/>
                <w:left w:val="none" w:sz="0" w:space="0" w:color="auto"/>
                <w:bottom w:val="none" w:sz="0" w:space="0" w:color="auto"/>
                <w:right w:val="none" w:sz="0" w:space="0" w:color="auto"/>
              </w:divBdr>
              <w:divsChild>
                <w:div w:id="3141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81735">
      <w:bodyDiv w:val="1"/>
      <w:marLeft w:val="0"/>
      <w:marRight w:val="0"/>
      <w:marTop w:val="0"/>
      <w:marBottom w:val="0"/>
      <w:divBdr>
        <w:top w:val="none" w:sz="0" w:space="0" w:color="auto"/>
        <w:left w:val="none" w:sz="0" w:space="0" w:color="auto"/>
        <w:bottom w:val="none" w:sz="0" w:space="0" w:color="auto"/>
        <w:right w:val="none" w:sz="0" w:space="0" w:color="auto"/>
      </w:divBdr>
      <w:divsChild>
        <w:div w:id="813106876">
          <w:marLeft w:val="0"/>
          <w:marRight w:val="0"/>
          <w:marTop w:val="0"/>
          <w:marBottom w:val="0"/>
          <w:divBdr>
            <w:top w:val="none" w:sz="0" w:space="0" w:color="auto"/>
            <w:left w:val="none" w:sz="0" w:space="0" w:color="auto"/>
            <w:bottom w:val="none" w:sz="0" w:space="0" w:color="auto"/>
            <w:right w:val="none" w:sz="0" w:space="0" w:color="auto"/>
          </w:divBdr>
          <w:divsChild>
            <w:div w:id="349914875">
              <w:marLeft w:val="0"/>
              <w:marRight w:val="0"/>
              <w:marTop w:val="0"/>
              <w:marBottom w:val="0"/>
              <w:divBdr>
                <w:top w:val="none" w:sz="0" w:space="0" w:color="auto"/>
                <w:left w:val="none" w:sz="0" w:space="0" w:color="auto"/>
                <w:bottom w:val="none" w:sz="0" w:space="0" w:color="auto"/>
                <w:right w:val="none" w:sz="0" w:space="0" w:color="auto"/>
              </w:divBdr>
              <w:divsChild>
                <w:div w:id="19872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368138">
      <w:bodyDiv w:val="1"/>
      <w:marLeft w:val="0"/>
      <w:marRight w:val="0"/>
      <w:marTop w:val="0"/>
      <w:marBottom w:val="0"/>
      <w:divBdr>
        <w:top w:val="none" w:sz="0" w:space="0" w:color="auto"/>
        <w:left w:val="none" w:sz="0" w:space="0" w:color="auto"/>
        <w:bottom w:val="none" w:sz="0" w:space="0" w:color="auto"/>
        <w:right w:val="none" w:sz="0" w:space="0" w:color="auto"/>
      </w:divBdr>
      <w:divsChild>
        <w:div w:id="1974940291">
          <w:marLeft w:val="0"/>
          <w:marRight w:val="0"/>
          <w:marTop w:val="0"/>
          <w:marBottom w:val="0"/>
          <w:divBdr>
            <w:top w:val="none" w:sz="0" w:space="0" w:color="auto"/>
            <w:left w:val="none" w:sz="0" w:space="0" w:color="auto"/>
            <w:bottom w:val="none" w:sz="0" w:space="0" w:color="auto"/>
            <w:right w:val="none" w:sz="0" w:space="0" w:color="auto"/>
          </w:divBdr>
          <w:divsChild>
            <w:div w:id="1960408963">
              <w:marLeft w:val="0"/>
              <w:marRight w:val="0"/>
              <w:marTop w:val="0"/>
              <w:marBottom w:val="0"/>
              <w:divBdr>
                <w:top w:val="none" w:sz="0" w:space="0" w:color="auto"/>
                <w:left w:val="none" w:sz="0" w:space="0" w:color="auto"/>
                <w:bottom w:val="none" w:sz="0" w:space="0" w:color="auto"/>
                <w:right w:val="none" w:sz="0" w:space="0" w:color="auto"/>
              </w:divBdr>
              <w:divsChild>
                <w:div w:id="4082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84996">
      <w:bodyDiv w:val="1"/>
      <w:marLeft w:val="0"/>
      <w:marRight w:val="0"/>
      <w:marTop w:val="0"/>
      <w:marBottom w:val="0"/>
      <w:divBdr>
        <w:top w:val="none" w:sz="0" w:space="0" w:color="auto"/>
        <w:left w:val="none" w:sz="0" w:space="0" w:color="auto"/>
        <w:bottom w:val="none" w:sz="0" w:space="0" w:color="auto"/>
        <w:right w:val="none" w:sz="0" w:space="0" w:color="auto"/>
      </w:divBdr>
      <w:divsChild>
        <w:div w:id="1203592808">
          <w:marLeft w:val="0"/>
          <w:marRight w:val="0"/>
          <w:marTop w:val="0"/>
          <w:marBottom w:val="0"/>
          <w:divBdr>
            <w:top w:val="none" w:sz="0" w:space="0" w:color="auto"/>
            <w:left w:val="none" w:sz="0" w:space="0" w:color="auto"/>
            <w:bottom w:val="none" w:sz="0" w:space="0" w:color="auto"/>
            <w:right w:val="none" w:sz="0" w:space="0" w:color="auto"/>
          </w:divBdr>
          <w:divsChild>
            <w:div w:id="474221681">
              <w:marLeft w:val="0"/>
              <w:marRight w:val="0"/>
              <w:marTop w:val="0"/>
              <w:marBottom w:val="0"/>
              <w:divBdr>
                <w:top w:val="none" w:sz="0" w:space="0" w:color="auto"/>
                <w:left w:val="none" w:sz="0" w:space="0" w:color="auto"/>
                <w:bottom w:val="none" w:sz="0" w:space="0" w:color="auto"/>
                <w:right w:val="none" w:sz="0" w:space="0" w:color="auto"/>
              </w:divBdr>
              <w:divsChild>
                <w:div w:id="19141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90803">
      <w:bodyDiv w:val="1"/>
      <w:marLeft w:val="0"/>
      <w:marRight w:val="0"/>
      <w:marTop w:val="0"/>
      <w:marBottom w:val="0"/>
      <w:divBdr>
        <w:top w:val="none" w:sz="0" w:space="0" w:color="auto"/>
        <w:left w:val="none" w:sz="0" w:space="0" w:color="auto"/>
        <w:bottom w:val="none" w:sz="0" w:space="0" w:color="auto"/>
        <w:right w:val="none" w:sz="0" w:space="0" w:color="auto"/>
      </w:divBdr>
      <w:divsChild>
        <w:div w:id="1837921591">
          <w:marLeft w:val="0"/>
          <w:marRight w:val="0"/>
          <w:marTop w:val="0"/>
          <w:marBottom w:val="0"/>
          <w:divBdr>
            <w:top w:val="none" w:sz="0" w:space="0" w:color="auto"/>
            <w:left w:val="none" w:sz="0" w:space="0" w:color="auto"/>
            <w:bottom w:val="none" w:sz="0" w:space="0" w:color="auto"/>
            <w:right w:val="none" w:sz="0" w:space="0" w:color="auto"/>
          </w:divBdr>
          <w:divsChild>
            <w:div w:id="1441410534">
              <w:marLeft w:val="0"/>
              <w:marRight w:val="0"/>
              <w:marTop w:val="0"/>
              <w:marBottom w:val="0"/>
              <w:divBdr>
                <w:top w:val="none" w:sz="0" w:space="0" w:color="auto"/>
                <w:left w:val="none" w:sz="0" w:space="0" w:color="auto"/>
                <w:bottom w:val="none" w:sz="0" w:space="0" w:color="auto"/>
                <w:right w:val="none" w:sz="0" w:space="0" w:color="auto"/>
              </w:divBdr>
              <w:divsChild>
                <w:div w:id="16996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840349">
      <w:bodyDiv w:val="1"/>
      <w:marLeft w:val="0"/>
      <w:marRight w:val="0"/>
      <w:marTop w:val="0"/>
      <w:marBottom w:val="0"/>
      <w:divBdr>
        <w:top w:val="none" w:sz="0" w:space="0" w:color="auto"/>
        <w:left w:val="none" w:sz="0" w:space="0" w:color="auto"/>
        <w:bottom w:val="none" w:sz="0" w:space="0" w:color="auto"/>
        <w:right w:val="none" w:sz="0" w:space="0" w:color="auto"/>
      </w:divBdr>
      <w:divsChild>
        <w:div w:id="517084260">
          <w:marLeft w:val="0"/>
          <w:marRight w:val="0"/>
          <w:marTop w:val="0"/>
          <w:marBottom w:val="0"/>
          <w:divBdr>
            <w:top w:val="none" w:sz="0" w:space="0" w:color="auto"/>
            <w:left w:val="none" w:sz="0" w:space="0" w:color="auto"/>
            <w:bottom w:val="none" w:sz="0" w:space="0" w:color="auto"/>
            <w:right w:val="none" w:sz="0" w:space="0" w:color="auto"/>
          </w:divBdr>
          <w:divsChild>
            <w:div w:id="100537783">
              <w:marLeft w:val="0"/>
              <w:marRight w:val="0"/>
              <w:marTop w:val="0"/>
              <w:marBottom w:val="0"/>
              <w:divBdr>
                <w:top w:val="none" w:sz="0" w:space="0" w:color="auto"/>
                <w:left w:val="none" w:sz="0" w:space="0" w:color="auto"/>
                <w:bottom w:val="none" w:sz="0" w:space="0" w:color="auto"/>
                <w:right w:val="none" w:sz="0" w:space="0" w:color="auto"/>
              </w:divBdr>
              <w:divsChild>
                <w:div w:id="11050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46536">
      <w:bodyDiv w:val="1"/>
      <w:marLeft w:val="0"/>
      <w:marRight w:val="0"/>
      <w:marTop w:val="0"/>
      <w:marBottom w:val="0"/>
      <w:divBdr>
        <w:top w:val="none" w:sz="0" w:space="0" w:color="auto"/>
        <w:left w:val="none" w:sz="0" w:space="0" w:color="auto"/>
        <w:bottom w:val="none" w:sz="0" w:space="0" w:color="auto"/>
        <w:right w:val="none" w:sz="0" w:space="0" w:color="auto"/>
      </w:divBdr>
      <w:divsChild>
        <w:div w:id="1219242296">
          <w:marLeft w:val="0"/>
          <w:marRight w:val="0"/>
          <w:marTop w:val="0"/>
          <w:marBottom w:val="0"/>
          <w:divBdr>
            <w:top w:val="none" w:sz="0" w:space="0" w:color="auto"/>
            <w:left w:val="none" w:sz="0" w:space="0" w:color="auto"/>
            <w:bottom w:val="none" w:sz="0" w:space="0" w:color="auto"/>
            <w:right w:val="none" w:sz="0" w:space="0" w:color="auto"/>
          </w:divBdr>
          <w:divsChild>
            <w:div w:id="1116170289">
              <w:marLeft w:val="0"/>
              <w:marRight w:val="0"/>
              <w:marTop w:val="0"/>
              <w:marBottom w:val="0"/>
              <w:divBdr>
                <w:top w:val="none" w:sz="0" w:space="0" w:color="auto"/>
                <w:left w:val="none" w:sz="0" w:space="0" w:color="auto"/>
                <w:bottom w:val="none" w:sz="0" w:space="0" w:color="auto"/>
                <w:right w:val="none" w:sz="0" w:space="0" w:color="auto"/>
              </w:divBdr>
              <w:divsChild>
                <w:div w:id="2947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5791">
      <w:bodyDiv w:val="1"/>
      <w:marLeft w:val="0"/>
      <w:marRight w:val="0"/>
      <w:marTop w:val="0"/>
      <w:marBottom w:val="0"/>
      <w:divBdr>
        <w:top w:val="none" w:sz="0" w:space="0" w:color="auto"/>
        <w:left w:val="none" w:sz="0" w:space="0" w:color="auto"/>
        <w:bottom w:val="none" w:sz="0" w:space="0" w:color="auto"/>
        <w:right w:val="none" w:sz="0" w:space="0" w:color="auto"/>
      </w:divBdr>
      <w:divsChild>
        <w:div w:id="1210994986">
          <w:marLeft w:val="0"/>
          <w:marRight w:val="0"/>
          <w:marTop w:val="0"/>
          <w:marBottom w:val="0"/>
          <w:divBdr>
            <w:top w:val="none" w:sz="0" w:space="0" w:color="auto"/>
            <w:left w:val="none" w:sz="0" w:space="0" w:color="auto"/>
            <w:bottom w:val="none" w:sz="0" w:space="0" w:color="auto"/>
            <w:right w:val="none" w:sz="0" w:space="0" w:color="auto"/>
          </w:divBdr>
          <w:divsChild>
            <w:div w:id="1851025294">
              <w:marLeft w:val="0"/>
              <w:marRight w:val="0"/>
              <w:marTop w:val="0"/>
              <w:marBottom w:val="0"/>
              <w:divBdr>
                <w:top w:val="none" w:sz="0" w:space="0" w:color="auto"/>
                <w:left w:val="none" w:sz="0" w:space="0" w:color="auto"/>
                <w:bottom w:val="none" w:sz="0" w:space="0" w:color="auto"/>
                <w:right w:val="none" w:sz="0" w:space="0" w:color="auto"/>
              </w:divBdr>
              <w:divsChild>
                <w:div w:id="2730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943771">
      <w:bodyDiv w:val="1"/>
      <w:marLeft w:val="0"/>
      <w:marRight w:val="0"/>
      <w:marTop w:val="0"/>
      <w:marBottom w:val="0"/>
      <w:divBdr>
        <w:top w:val="none" w:sz="0" w:space="0" w:color="auto"/>
        <w:left w:val="none" w:sz="0" w:space="0" w:color="auto"/>
        <w:bottom w:val="none" w:sz="0" w:space="0" w:color="auto"/>
        <w:right w:val="none" w:sz="0" w:space="0" w:color="auto"/>
      </w:divBdr>
      <w:divsChild>
        <w:div w:id="115877132">
          <w:marLeft w:val="0"/>
          <w:marRight w:val="0"/>
          <w:marTop w:val="0"/>
          <w:marBottom w:val="0"/>
          <w:divBdr>
            <w:top w:val="none" w:sz="0" w:space="0" w:color="auto"/>
            <w:left w:val="none" w:sz="0" w:space="0" w:color="auto"/>
            <w:bottom w:val="none" w:sz="0" w:space="0" w:color="auto"/>
            <w:right w:val="none" w:sz="0" w:space="0" w:color="auto"/>
          </w:divBdr>
          <w:divsChild>
            <w:div w:id="1966035720">
              <w:marLeft w:val="0"/>
              <w:marRight w:val="0"/>
              <w:marTop w:val="0"/>
              <w:marBottom w:val="0"/>
              <w:divBdr>
                <w:top w:val="none" w:sz="0" w:space="0" w:color="auto"/>
                <w:left w:val="none" w:sz="0" w:space="0" w:color="auto"/>
                <w:bottom w:val="none" w:sz="0" w:space="0" w:color="auto"/>
                <w:right w:val="none" w:sz="0" w:space="0" w:color="auto"/>
              </w:divBdr>
              <w:divsChild>
                <w:div w:id="567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5809">
      <w:bodyDiv w:val="1"/>
      <w:marLeft w:val="0"/>
      <w:marRight w:val="0"/>
      <w:marTop w:val="0"/>
      <w:marBottom w:val="0"/>
      <w:divBdr>
        <w:top w:val="none" w:sz="0" w:space="0" w:color="auto"/>
        <w:left w:val="none" w:sz="0" w:space="0" w:color="auto"/>
        <w:bottom w:val="none" w:sz="0" w:space="0" w:color="auto"/>
        <w:right w:val="none" w:sz="0" w:space="0" w:color="auto"/>
      </w:divBdr>
      <w:divsChild>
        <w:div w:id="993025013">
          <w:marLeft w:val="0"/>
          <w:marRight w:val="0"/>
          <w:marTop w:val="0"/>
          <w:marBottom w:val="0"/>
          <w:divBdr>
            <w:top w:val="none" w:sz="0" w:space="0" w:color="auto"/>
            <w:left w:val="none" w:sz="0" w:space="0" w:color="auto"/>
            <w:bottom w:val="none" w:sz="0" w:space="0" w:color="auto"/>
            <w:right w:val="none" w:sz="0" w:space="0" w:color="auto"/>
          </w:divBdr>
          <w:divsChild>
            <w:div w:id="781072813">
              <w:marLeft w:val="0"/>
              <w:marRight w:val="0"/>
              <w:marTop w:val="0"/>
              <w:marBottom w:val="0"/>
              <w:divBdr>
                <w:top w:val="none" w:sz="0" w:space="0" w:color="auto"/>
                <w:left w:val="none" w:sz="0" w:space="0" w:color="auto"/>
                <w:bottom w:val="none" w:sz="0" w:space="0" w:color="auto"/>
                <w:right w:val="none" w:sz="0" w:space="0" w:color="auto"/>
              </w:divBdr>
              <w:divsChild>
                <w:div w:id="11534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31668">
      <w:bodyDiv w:val="1"/>
      <w:marLeft w:val="0"/>
      <w:marRight w:val="0"/>
      <w:marTop w:val="0"/>
      <w:marBottom w:val="0"/>
      <w:divBdr>
        <w:top w:val="none" w:sz="0" w:space="0" w:color="auto"/>
        <w:left w:val="none" w:sz="0" w:space="0" w:color="auto"/>
        <w:bottom w:val="none" w:sz="0" w:space="0" w:color="auto"/>
        <w:right w:val="none" w:sz="0" w:space="0" w:color="auto"/>
      </w:divBdr>
      <w:divsChild>
        <w:div w:id="637342146">
          <w:marLeft w:val="0"/>
          <w:marRight w:val="0"/>
          <w:marTop w:val="0"/>
          <w:marBottom w:val="0"/>
          <w:divBdr>
            <w:top w:val="none" w:sz="0" w:space="0" w:color="auto"/>
            <w:left w:val="none" w:sz="0" w:space="0" w:color="auto"/>
            <w:bottom w:val="none" w:sz="0" w:space="0" w:color="auto"/>
            <w:right w:val="none" w:sz="0" w:space="0" w:color="auto"/>
          </w:divBdr>
          <w:divsChild>
            <w:div w:id="1974476756">
              <w:marLeft w:val="0"/>
              <w:marRight w:val="0"/>
              <w:marTop w:val="0"/>
              <w:marBottom w:val="0"/>
              <w:divBdr>
                <w:top w:val="none" w:sz="0" w:space="0" w:color="auto"/>
                <w:left w:val="none" w:sz="0" w:space="0" w:color="auto"/>
                <w:bottom w:val="none" w:sz="0" w:space="0" w:color="auto"/>
                <w:right w:val="none" w:sz="0" w:space="0" w:color="auto"/>
              </w:divBdr>
              <w:divsChild>
                <w:div w:id="15752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8953">
      <w:bodyDiv w:val="1"/>
      <w:marLeft w:val="0"/>
      <w:marRight w:val="0"/>
      <w:marTop w:val="0"/>
      <w:marBottom w:val="0"/>
      <w:divBdr>
        <w:top w:val="none" w:sz="0" w:space="0" w:color="auto"/>
        <w:left w:val="none" w:sz="0" w:space="0" w:color="auto"/>
        <w:bottom w:val="none" w:sz="0" w:space="0" w:color="auto"/>
        <w:right w:val="none" w:sz="0" w:space="0" w:color="auto"/>
      </w:divBdr>
      <w:divsChild>
        <w:div w:id="719136963">
          <w:marLeft w:val="0"/>
          <w:marRight w:val="0"/>
          <w:marTop w:val="0"/>
          <w:marBottom w:val="0"/>
          <w:divBdr>
            <w:top w:val="none" w:sz="0" w:space="0" w:color="auto"/>
            <w:left w:val="none" w:sz="0" w:space="0" w:color="auto"/>
            <w:bottom w:val="none" w:sz="0" w:space="0" w:color="auto"/>
            <w:right w:val="none" w:sz="0" w:space="0" w:color="auto"/>
          </w:divBdr>
          <w:divsChild>
            <w:div w:id="1670281456">
              <w:marLeft w:val="0"/>
              <w:marRight w:val="0"/>
              <w:marTop w:val="0"/>
              <w:marBottom w:val="0"/>
              <w:divBdr>
                <w:top w:val="none" w:sz="0" w:space="0" w:color="auto"/>
                <w:left w:val="none" w:sz="0" w:space="0" w:color="auto"/>
                <w:bottom w:val="none" w:sz="0" w:space="0" w:color="auto"/>
                <w:right w:val="none" w:sz="0" w:space="0" w:color="auto"/>
              </w:divBdr>
              <w:divsChild>
                <w:div w:id="13197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071602">
      <w:bodyDiv w:val="1"/>
      <w:marLeft w:val="0"/>
      <w:marRight w:val="0"/>
      <w:marTop w:val="0"/>
      <w:marBottom w:val="0"/>
      <w:divBdr>
        <w:top w:val="none" w:sz="0" w:space="0" w:color="auto"/>
        <w:left w:val="none" w:sz="0" w:space="0" w:color="auto"/>
        <w:bottom w:val="none" w:sz="0" w:space="0" w:color="auto"/>
        <w:right w:val="none" w:sz="0" w:space="0" w:color="auto"/>
      </w:divBdr>
      <w:divsChild>
        <w:div w:id="379280356">
          <w:marLeft w:val="0"/>
          <w:marRight w:val="0"/>
          <w:marTop w:val="0"/>
          <w:marBottom w:val="0"/>
          <w:divBdr>
            <w:top w:val="none" w:sz="0" w:space="0" w:color="auto"/>
            <w:left w:val="none" w:sz="0" w:space="0" w:color="auto"/>
            <w:bottom w:val="none" w:sz="0" w:space="0" w:color="auto"/>
            <w:right w:val="none" w:sz="0" w:space="0" w:color="auto"/>
          </w:divBdr>
          <w:divsChild>
            <w:div w:id="722870665">
              <w:marLeft w:val="0"/>
              <w:marRight w:val="0"/>
              <w:marTop w:val="0"/>
              <w:marBottom w:val="0"/>
              <w:divBdr>
                <w:top w:val="none" w:sz="0" w:space="0" w:color="auto"/>
                <w:left w:val="none" w:sz="0" w:space="0" w:color="auto"/>
                <w:bottom w:val="none" w:sz="0" w:space="0" w:color="auto"/>
                <w:right w:val="none" w:sz="0" w:space="0" w:color="auto"/>
              </w:divBdr>
              <w:divsChild>
                <w:div w:id="448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46827">
      <w:bodyDiv w:val="1"/>
      <w:marLeft w:val="0"/>
      <w:marRight w:val="0"/>
      <w:marTop w:val="0"/>
      <w:marBottom w:val="0"/>
      <w:divBdr>
        <w:top w:val="none" w:sz="0" w:space="0" w:color="auto"/>
        <w:left w:val="none" w:sz="0" w:space="0" w:color="auto"/>
        <w:bottom w:val="none" w:sz="0" w:space="0" w:color="auto"/>
        <w:right w:val="none" w:sz="0" w:space="0" w:color="auto"/>
      </w:divBdr>
      <w:divsChild>
        <w:div w:id="641665000">
          <w:marLeft w:val="0"/>
          <w:marRight w:val="0"/>
          <w:marTop w:val="0"/>
          <w:marBottom w:val="0"/>
          <w:divBdr>
            <w:top w:val="none" w:sz="0" w:space="0" w:color="auto"/>
            <w:left w:val="none" w:sz="0" w:space="0" w:color="auto"/>
            <w:bottom w:val="none" w:sz="0" w:space="0" w:color="auto"/>
            <w:right w:val="none" w:sz="0" w:space="0" w:color="auto"/>
          </w:divBdr>
          <w:divsChild>
            <w:div w:id="209608825">
              <w:marLeft w:val="0"/>
              <w:marRight w:val="0"/>
              <w:marTop w:val="0"/>
              <w:marBottom w:val="0"/>
              <w:divBdr>
                <w:top w:val="none" w:sz="0" w:space="0" w:color="auto"/>
                <w:left w:val="none" w:sz="0" w:space="0" w:color="auto"/>
                <w:bottom w:val="none" w:sz="0" w:space="0" w:color="auto"/>
                <w:right w:val="none" w:sz="0" w:space="0" w:color="auto"/>
              </w:divBdr>
              <w:divsChild>
                <w:div w:id="1622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4394">
      <w:bodyDiv w:val="1"/>
      <w:marLeft w:val="0"/>
      <w:marRight w:val="0"/>
      <w:marTop w:val="0"/>
      <w:marBottom w:val="0"/>
      <w:divBdr>
        <w:top w:val="none" w:sz="0" w:space="0" w:color="auto"/>
        <w:left w:val="none" w:sz="0" w:space="0" w:color="auto"/>
        <w:bottom w:val="none" w:sz="0" w:space="0" w:color="auto"/>
        <w:right w:val="none" w:sz="0" w:space="0" w:color="auto"/>
      </w:divBdr>
      <w:divsChild>
        <w:div w:id="60059071">
          <w:marLeft w:val="0"/>
          <w:marRight w:val="0"/>
          <w:marTop w:val="0"/>
          <w:marBottom w:val="0"/>
          <w:divBdr>
            <w:top w:val="none" w:sz="0" w:space="0" w:color="auto"/>
            <w:left w:val="none" w:sz="0" w:space="0" w:color="auto"/>
            <w:bottom w:val="none" w:sz="0" w:space="0" w:color="auto"/>
            <w:right w:val="none" w:sz="0" w:space="0" w:color="auto"/>
          </w:divBdr>
          <w:divsChild>
            <w:div w:id="1095979134">
              <w:marLeft w:val="0"/>
              <w:marRight w:val="0"/>
              <w:marTop w:val="0"/>
              <w:marBottom w:val="0"/>
              <w:divBdr>
                <w:top w:val="none" w:sz="0" w:space="0" w:color="auto"/>
                <w:left w:val="none" w:sz="0" w:space="0" w:color="auto"/>
                <w:bottom w:val="none" w:sz="0" w:space="0" w:color="auto"/>
                <w:right w:val="none" w:sz="0" w:space="0" w:color="auto"/>
              </w:divBdr>
              <w:divsChild>
                <w:div w:id="16687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80911">
      <w:bodyDiv w:val="1"/>
      <w:marLeft w:val="0"/>
      <w:marRight w:val="0"/>
      <w:marTop w:val="0"/>
      <w:marBottom w:val="0"/>
      <w:divBdr>
        <w:top w:val="none" w:sz="0" w:space="0" w:color="auto"/>
        <w:left w:val="none" w:sz="0" w:space="0" w:color="auto"/>
        <w:bottom w:val="none" w:sz="0" w:space="0" w:color="auto"/>
        <w:right w:val="none" w:sz="0" w:space="0" w:color="auto"/>
      </w:divBdr>
      <w:divsChild>
        <w:div w:id="1191263205">
          <w:marLeft w:val="0"/>
          <w:marRight w:val="0"/>
          <w:marTop w:val="0"/>
          <w:marBottom w:val="0"/>
          <w:divBdr>
            <w:top w:val="none" w:sz="0" w:space="0" w:color="auto"/>
            <w:left w:val="none" w:sz="0" w:space="0" w:color="auto"/>
            <w:bottom w:val="none" w:sz="0" w:space="0" w:color="auto"/>
            <w:right w:val="none" w:sz="0" w:space="0" w:color="auto"/>
          </w:divBdr>
          <w:divsChild>
            <w:div w:id="1842622279">
              <w:marLeft w:val="0"/>
              <w:marRight w:val="0"/>
              <w:marTop w:val="0"/>
              <w:marBottom w:val="0"/>
              <w:divBdr>
                <w:top w:val="none" w:sz="0" w:space="0" w:color="auto"/>
                <w:left w:val="none" w:sz="0" w:space="0" w:color="auto"/>
                <w:bottom w:val="none" w:sz="0" w:space="0" w:color="auto"/>
                <w:right w:val="none" w:sz="0" w:space="0" w:color="auto"/>
              </w:divBdr>
              <w:divsChild>
                <w:div w:id="111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89668">
      <w:bodyDiv w:val="1"/>
      <w:marLeft w:val="0"/>
      <w:marRight w:val="0"/>
      <w:marTop w:val="0"/>
      <w:marBottom w:val="0"/>
      <w:divBdr>
        <w:top w:val="none" w:sz="0" w:space="0" w:color="auto"/>
        <w:left w:val="none" w:sz="0" w:space="0" w:color="auto"/>
        <w:bottom w:val="none" w:sz="0" w:space="0" w:color="auto"/>
        <w:right w:val="none" w:sz="0" w:space="0" w:color="auto"/>
      </w:divBdr>
      <w:divsChild>
        <w:div w:id="1866628658">
          <w:marLeft w:val="0"/>
          <w:marRight w:val="0"/>
          <w:marTop w:val="0"/>
          <w:marBottom w:val="0"/>
          <w:divBdr>
            <w:top w:val="none" w:sz="0" w:space="0" w:color="auto"/>
            <w:left w:val="none" w:sz="0" w:space="0" w:color="auto"/>
            <w:bottom w:val="none" w:sz="0" w:space="0" w:color="auto"/>
            <w:right w:val="none" w:sz="0" w:space="0" w:color="auto"/>
          </w:divBdr>
          <w:divsChild>
            <w:div w:id="2086954291">
              <w:marLeft w:val="0"/>
              <w:marRight w:val="0"/>
              <w:marTop w:val="0"/>
              <w:marBottom w:val="0"/>
              <w:divBdr>
                <w:top w:val="none" w:sz="0" w:space="0" w:color="auto"/>
                <w:left w:val="none" w:sz="0" w:space="0" w:color="auto"/>
                <w:bottom w:val="none" w:sz="0" w:space="0" w:color="auto"/>
                <w:right w:val="none" w:sz="0" w:space="0" w:color="auto"/>
              </w:divBdr>
              <w:divsChild>
                <w:div w:id="13499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69293">
      <w:bodyDiv w:val="1"/>
      <w:marLeft w:val="0"/>
      <w:marRight w:val="0"/>
      <w:marTop w:val="0"/>
      <w:marBottom w:val="0"/>
      <w:divBdr>
        <w:top w:val="none" w:sz="0" w:space="0" w:color="auto"/>
        <w:left w:val="none" w:sz="0" w:space="0" w:color="auto"/>
        <w:bottom w:val="none" w:sz="0" w:space="0" w:color="auto"/>
        <w:right w:val="none" w:sz="0" w:space="0" w:color="auto"/>
      </w:divBdr>
      <w:divsChild>
        <w:div w:id="1812206709">
          <w:marLeft w:val="0"/>
          <w:marRight w:val="0"/>
          <w:marTop w:val="0"/>
          <w:marBottom w:val="0"/>
          <w:divBdr>
            <w:top w:val="none" w:sz="0" w:space="0" w:color="auto"/>
            <w:left w:val="none" w:sz="0" w:space="0" w:color="auto"/>
            <w:bottom w:val="none" w:sz="0" w:space="0" w:color="auto"/>
            <w:right w:val="none" w:sz="0" w:space="0" w:color="auto"/>
          </w:divBdr>
          <w:divsChild>
            <w:div w:id="753358547">
              <w:marLeft w:val="0"/>
              <w:marRight w:val="0"/>
              <w:marTop w:val="0"/>
              <w:marBottom w:val="0"/>
              <w:divBdr>
                <w:top w:val="none" w:sz="0" w:space="0" w:color="auto"/>
                <w:left w:val="none" w:sz="0" w:space="0" w:color="auto"/>
                <w:bottom w:val="none" w:sz="0" w:space="0" w:color="auto"/>
                <w:right w:val="none" w:sz="0" w:space="0" w:color="auto"/>
              </w:divBdr>
              <w:divsChild>
                <w:div w:id="481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13269">
      <w:bodyDiv w:val="1"/>
      <w:marLeft w:val="0"/>
      <w:marRight w:val="0"/>
      <w:marTop w:val="0"/>
      <w:marBottom w:val="0"/>
      <w:divBdr>
        <w:top w:val="none" w:sz="0" w:space="0" w:color="auto"/>
        <w:left w:val="none" w:sz="0" w:space="0" w:color="auto"/>
        <w:bottom w:val="none" w:sz="0" w:space="0" w:color="auto"/>
        <w:right w:val="none" w:sz="0" w:space="0" w:color="auto"/>
      </w:divBdr>
      <w:divsChild>
        <w:div w:id="323818733">
          <w:marLeft w:val="0"/>
          <w:marRight w:val="0"/>
          <w:marTop w:val="0"/>
          <w:marBottom w:val="0"/>
          <w:divBdr>
            <w:top w:val="none" w:sz="0" w:space="0" w:color="auto"/>
            <w:left w:val="none" w:sz="0" w:space="0" w:color="auto"/>
            <w:bottom w:val="none" w:sz="0" w:space="0" w:color="auto"/>
            <w:right w:val="none" w:sz="0" w:space="0" w:color="auto"/>
          </w:divBdr>
          <w:divsChild>
            <w:div w:id="521363893">
              <w:marLeft w:val="0"/>
              <w:marRight w:val="0"/>
              <w:marTop w:val="0"/>
              <w:marBottom w:val="0"/>
              <w:divBdr>
                <w:top w:val="none" w:sz="0" w:space="0" w:color="auto"/>
                <w:left w:val="none" w:sz="0" w:space="0" w:color="auto"/>
                <w:bottom w:val="none" w:sz="0" w:space="0" w:color="auto"/>
                <w:right w:val="none" w:sz="0" w:space="0" w:color="auto"/>
              </w:divBdr>
              <w:divsChild>
                <w:div w:id="19340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37599">
      <w:bodyDiv w:val="1"/>
      <w:marLeft w:val="0"/>
      <w:marRight w:val="0"/>
      <w:marTop w:val="0"/>
      <w:marBottom w:val="0"/>
      <w:divBdr>
        <w:top w:val="none" w:sz="0" w:space="0" w:color="auto"/>
        <w:left w:val="none" w:sz="0" w:space="0" w:color="auto"/>
        <w:bottom w:val="none" w:sz="0" w:space="0" w:color="auto"/>
        <w:right w:val="none" w:sz="0" w:space="0" w:color="auto"/>
      </w:divBdr>
      <w:divsChild>
        <w:div w:id="1808626455">
          <w:marLeft w:val="0"/>
          <w:marRight w:val="0"/>
          <w:marTop w:val="0"/>
          <w:marBottom w:val="0"/>
          <w:divBdr>
            <w:top w:val="none" w:sz="0" w:space="0" w:color="auto"/>
            <w:left w:val="none" w:sz="0" w:space="0" w:color="auto"/>
            <w:bottom w:val="none" w:sz="0" w:space="0" w:color="auto"/>
            <w:right w:val="none" w:sz="0" w:space="0" w:color="auto"/>
          </w:divBdr>
          <w:divsChild>
            <w:div w:id="1940942501">
              <w:marLeft w:val="0"/>
              <w:marRight w:val="0"/>
              <w:marTop w:val="0"/>
              <w:marBottom w:val="0"/>
              <w:divBdr>
                <w:top w:val="none" w:sz="0" w:space="0" w:color="auto"/>
                <w:left w:val="none" w:sz="0" w:space="0" w:color="auto"/>
                <w:bottom w:val="none" w:sz="0" w:space="0" w:color="auto"/>
                <w:right w:val="none" w:sz="0" w:space="0" w:color="auto"/>
              </w:divBdr>
              <w:divsChild>
                <w:div w:id="208891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5816">
      <w:bodyDiv w:val="1"/>
      <w:marLeft w:val="0"/>
      <w:marRight w:val="0"/>
      <w:marTop w:val="0"/>
      <w:marBottom w:val="0"/>
      <w:divBdr>
        <w:top w:val="none" w:sz="0" w:space="0" w:color="auto"/>
        <w:left w:val="none" w:sz="0" w:space="0" w:color="auto"/>
        <w:bottom w:val="none" w:sz="0" w:space="0" w:color="auto"/>
        <w:right w:val="none" w:sz="0" w:space="0" w:color="auto"/>
      </w:divBdr>
      <w:divsChild>
        <w:div w:id="1162356151">
          <w:marLeft w:val="0"/>
          <w:marRight w:val="0"/>
          <w:marTop w:val="0"/>
          <w:marBottom w:val="0"/>
          <w:divBdr>
            <w:top w:val="none" w:sz="0" w:space="0" w:color="auto"/>
            <w:left w:val="none" w:sz="0" w:space="0" w:color="auto"/>
            <w:bottom w:val="none" w:sz="0" w:space="0" w:color="auto"/>
            <w:right w:val="none" w:sz="0" w:space="0" w:color="auto"/>
          </w:divBdr>
          <w:divsChild>
            <w:div w:id="1390180075">
              <w:marLeft w:val="0"/>
              <w:marRight w:val="0"/>
              <w:marTop w:val="0"/>
              <w:marBottom w:val="0"/>
              <w:divBdr>
                <w:top w:val="none" w:sz="0" w:space="0" w:color="auto"/>
                <w:left w:val="none" w:sz="0" w:space="0" w:color="auto"/>
                <w:bottom w:val="none" w:sz="0" w:space="0" w:color="auto"/>
                <w:right w:val="none" w:sz="0" w:space="0" w:color="auto"/>
              </w:divBdr>
              <w:divsChild>
                <w:div w:id="4739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17051">
      <w:bodyDiv w:val="1"/>
      <w:marLeft w:val="0"/>
      <w:marRight w:val="0"/>
      <w:marTop w:val="0"/>
      <w:marBottom w:val="0"/>
      <w:divBdr>
        <w:top w:val="none" w:sz="0" w:space="0" w:color="auto"/>
        <w:left w:val="none" w:sz="0" w:space="0" w:color="auto"/>
        <w:bottom w:val="none" w:sz="0" w:space="0" w:color="auto"/>
        <w:right w:val="none" w:sz="0" w:space="0" w:color="auto"/>
      </w:divBdr>
      <w:divsChild>
        <w:div w:id="889920877">
          <w:marLeft w:val="0"/>
          <w:marRight w:val="0"/>
          <w:marTop w:val="0"/>
          <w:marBottom w:val="0"/>
          <w:divBdr>
            <w:top w:val="none" w:sz="0" w:space="0" w:color="auto"/>
            <w:left w:val="none" w:sz="0" w:space="0" w:color="auto"/>
            <w:bottom w:val="none" w:sz="0" w:space="0" w:color="auto"/>
            <w:right w:val="none" w:sz="0" w:space="0" w:color="auto"/>
          </w:divBdr>
          <w:divsChild>
            <w:div w:id="1692534075">
              <w:marLeft w:val="0"/>
              <w:marRight w:val="0"/>
              <w:marTop w:val="0"/>
              <w:marBottom w:val="0"/>
              <w:divBdr>
                <w:top w:val="none" w:sz="0" w:space="0" w:color="auto"/>
                <w:left w:val="none" w:sz="0" w:space="0" w:color="auto"/>
                <w:bottom w:val="none" w:sz="0" w:space="0" w:color="auto"/>
                <w:right w:val="none" w:sz="0" w:space="0" w:color="auto"/>
              </w:divBdr>
              <w:divsChild>
                <w:div w:id="17121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3157">
      <w:bodyDiv w:val="1"/>
      <w:marLeft w:val="0"/>
      <w:marRight w:val="0"/>
      <w:marTop w:val="0"/>
      <w:marBottom w:val="0"/>
      <w:divBdr>
        <w:top w:val="none" w:sz="0" w:space="0" w:color="auto"/>
        <w:left w:val="none" w:sz="0" w:space="0" w:color="auto"/>
        <w:bottom w:val="none" w:sz="0" w:space="0" w:color="auto"/>
        <w:right w:val="none" w:sz="0" w:space="0" w:color="auto"/>
      </w:divBdr>
      <w:divsChild>
        <w:div w:id="1125347225">
          <w:marLeft w:val="0"/>
          <w:marRight w:val="0"/>
          <w:marTop w:val="0"/>
          <w:marBottom w:val="0"/>
          <w:divBdr>
            <w:top w:val="none" w:sz="0" w:space="0" w:color="auto"/>
            <w:left w:val="none" w:sz="0" w:space="0" w:color="auto"/>
            <w:bottom w:val="none" w:sz="0" w:space="0" w:color="auto"/>
            <w:right w:val="none" w:sz="0" w:space="0" w:color="auto"/>
          </w:divBdr>
          <w:divsChild>
            <w:div w:id="338627173">
              <w:marLeft w:val="0"/>
              <w:marRight w:val="0"/>
              <w:marTop w:val="0"/>
              <w:marBottom w:val="0"/>
              <w:divBdr>
                <w:top w:val="none" w:sz="0" w:space="0" w:color="auto"/>
                <w:left w:val="none" w:sz="0" w:space="0" w:color="auto"/>
                <w:bottom w:val="none" w:sz="0" w:space="0" w:color="auto"/>
                <w:right w:val="none" w:sz="0" w:space="0" w:color="auto"/>
              </w:divBdr>
              <w:divsChild>
                <w:div w:id="10488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68822">
      <w:bodyDiv w:val="1"/>
      <w:marLeft w:val="0"/>
      <w:marRight w:val="0"/>
      <w:marTop w:val="0"/>
      <w:marBottom w:val="0"/>
      <w:divBdr>
        <w:top w:val="none" w:sz="0" w:space="0" w:color="auto"/>
        <w:left w:val="none" w:sz="0" w:space="0" w:color="auto"/>
        <w:bottom w:val="none" w:sz="0" w:space="0" w:color="auto"/>
        <w:right w:val="none" w:sz="0" w:space="0" w:color="auto"/>
      </w:divBdr>
      <w:divsChild>
        <w:div w:id="359354513">
          <w:marLeft w:val="0"/>
          <w:marRight w:val="0"/>
          <w:marTop w:val="0"/>
          <w:marBottom w:val="0"/>
          <w:divBdr>
            <w:top w:val="none" w:sz="0" w:space="0" w:color="auto"/>
            <w:left w:val="none" w:sz="0" w:space="0" w:color="auto"/>
            <w:bottom w:val="none" w:sz="0" w:space="0" w:color="auto"/>
            <w:right w:val="none" w:sz="0" w:space="0" w:color="auto"/>
          </w:divBdr>
          <w:divsChild>
            <w:div w:id="1947730738">
              <w:marLeft w:val="0"/>
              <w:marRight w:val="0"/>
              <w:marTop w:val="0"/>
              <w:marBottom w:val="0"/>
              <w:divBdr>
                <w:top w:val="none" w:sz="0" w:space="0" w:color="auto"/>
                <w:left w:val="none" w:sz="0" w:space="0" w:color="auto"/>
                <w:bottom w:val="none" w:sz="0" w:space="0" w:color="auto"/>
                <w:right w:val="none" w:sz="0" w:space="0" w:color="auto"/>
              </w:divBdr>
              <w:divsChild>
                <w:div w:id="19478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53125">
      <w:bodyDiv w:val="1"/>
      <w:marLeft w:val="0"/>
      <w:marRight w:val="0"/>
      <w:marTop w:val="0"/>
      <w:marBottom w:val="0"/>
      <w:divBdr>
        <w:top w:val="none" w:sz="0" w:space="0" w:color="auto"/>
        <w:left w:val="none" w:sz="0" w:space="0" w:color="auto"/>
        <w:bottom w:val="none" w:sz="0" w:space="0" w:color="auto"/>
        <w:right w:val="none" w:sz="0" w:space="0" w:color="auto"/>
      </w:divBdr>
      <w:divsChild>
        <w:div w:id="2123068533">
          <w:marLeft w:val="0"/>
          <w:marRight w:val="0"/>
          <w:marTop w:val="0"/>
          <w:marBottom w:val="0"/>
          <w:divBdr>
            <w:top w:val="none" w:sz="0" w:space="0" w:color="auto"/>
            <w:left w:val="none" w:sz="0" w:space="0" w:color="auto"/>
            <w:bottom w:val="none" w:sz="0" w:space="0" w:color="auto"/>
            <w:right w:val="none" w:sz="0" w:space="0" w:color="auto"/>
          </w:divBdr>
          <w:divsChild>
            <w:div w:id="805466967">
              <w:marLeft w:val="0"/>
              <w:marRight w:val="0"/>
              <w:marTop w:val="0"/>
              <w:marBottom w:val="0"/>
              <w:divBdr>
                <w:top w:val="none" w:sz="0" w:space="0" w:color="auto"/>
                <w:left w:val="none" w:sz="0" w:space="0" w:color="auto"/>
                <w:bottom w:val="none" w:sz="0" w:space="0" w:color="auto"/>
                <w:right w:val="none" w:sz="0" w:space="0" w:color="auto"/>
              </w:divBdr>
              <w:divsChild>
                <w:div w:id="17312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10771">
      <w:bodyDiv w:val="1"/>
      <w:marLeft w:val="0"/>
      <w:marRight w:val="0"/>
      <w:marTop w:val="0"/>
      <w:marBottom w:val="0"/>
      <w:divBdr>
        <w:top w:val="none" w:sz="0" w:space="0" w:color="auto"/>
        <w:left w:val="none" w:sz="0" w:space="0" w:color="auto"/>
        <w:bottom w:val="none" w:sz="0" w:space="0" w:color="auto"/>
        <w:right w:val="none" w:sz="0" w:space="0" w:color="auto"/>
      </w:divBdr>
      <w:divsChild>
        <w:div w:id="300429341">
          <w:marLeft w:val="0"/>
          <w:marRight w:val="0"/>
          <w:marTop w:val="0"/>
          <w:marBottom w:val="0"/>
          <w:divBdr>
            <w:top w:val="none" w:sz="0" w:space="0" w:color="auto"/>
            <w:left w:val="none" w:sz="0" w:space="0" w:color="auto"/>
            <w:bottom w:val="none" w:sz="0" w:space="0" w:color="auto"/>
            <w:right w:val="none" w:sz="0" w:space="0" w:color="auto"/>
          </w:divBdr>
          <w:divsChild>
            <w:div w:id="1319114681">
              <w:marLeft w:val="0"/>
              <w:marRight w:val="0"/>
              <w:marTop w:val="0"/>
              <w:marBottom w:val="0"/>
              <w:divBdr>
                <w:top w:val="none" w:sz="0" w:space="0" w:color="auto"/>
                <w:left w:val="none" w:sz="0" w:space="0" w:color="auto"/>
                <w:bottom w:val="none" w:sz="0" w:space="0" w:color="auto"/>
                <w:right w:val="none" w:sz="0" w:space="0" w:color="auto"/>
              </w:divBdr>
              <w:divsChild>
                <w:div w:id="1399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9925">
      <w:bodyDiv w:val="1"/>
      <w:marLeft w:val="0"/>
      <w:marRight w:val="0"/>
      <w:marTop w:val="0"/>
      <w:marBottom w:val="0"/>
      <w:divBdr>
        <w:top w:val="none" w:sz="0" w:space="0" w:color="auto"/>
        <w:left w:val="none" w:sz="0" w:space="0" w:color="auto"/>
        <w:bottom w:val="none" w:sz="0" w:space="0" w:color="auto"/>
        <w:right w:val="none" w:sz="0" w:space="0" w:color="auto"/>
      </w:divBdr>
      <w:divsChild>
        <w:div w:id="2100829515">
          <w:marLeft w:val="0"/>
          <w:marRight w:val="0"/>
          <w:marTop w:val="0"/>
          <w:marBottom w:val="0"/>
          <w:divBdr>
            <w:top w:val="none" w:sz="0" w:space="0" w:color="auto"/>
            <w:left w:val="none" w:sz="0" w:space="0" w:color="auto"/>
            <w:bottom w:val="none" w:sz="0" w:space="0" w:color="auto"/>
            <w:right w:val="none" w:sz="0" w:space="0" w:color="auto"/>
          </w:divBdr>
          <w:divsChild>
            <w:div w:id="2072926598">
              <w:marLeft w:val="0"/>
              <w:marRight w:val="0"/>
              <w:marTop w:val="0"/>
              <w:marBottom w:val="0"/>
              <w:divBdr>
                <w:top w:val="none" w:sz="0" w:space="0" w:color="auto"/>
                <w:left w:val="none" w:sz="0" w:space="0" w:color="auto"/>
                <w:bottom w:val="none" w:sz="0" w:space="0" w:color="auto"/>
                <w:right w:val="none" w:sz="0" w:space="0" w:color="auto"/>
              </w:divBdr>
              <w:divsChild>
                <w:div w:id="18209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02170">
      <w:bodyDiv w:val="1"/>
      <w:marLeft w:val="0"/>
      <w:marRight w:val="0"/>
      <w:marTop w:val="0"/>
      <w:marBottom w:val="0"/>
      <w:divBdr>
        <w:top w:val="none" w:sz="0" w:space="0" w:color="auto"/>
        <w:left w:val="none" w:sz="0" w:space="0" w:color="auto"/>
        <w:bottom w:val="none" w:sz="0" w:space="0" w:color="auto"/>
        <w:right w:val="none" w:sz="0" w:space="0" w:color="auto"/>
      </w:divBdr>
      <w:divsChild>
        <w:div w:id="702753537">
          <w:marLeft w:val="0"/>
          <w:marRight w:val="0"/>
          <w:marTop w:val="0"/>
          <w:marBottom w:val="0"/>
          <w:divBdr>
            <w:top w:val="none" w:sz="0" w:space="0" w:color="auto"/>
            <w:left w:val="none" w:sz="0" w:space="0" w:color="auto"/>
            <w:bottom w:val="none" w:sz="0" w:space="0" w:color="auto"/>
            <w:right w:val="none" w:sz="0" w:space="0" w:color="auto"/>
          </w:divBdr>
          <w:divsChild>
            <w:div w:id="327367935">
              <w:marLeft w:val="0"/>
              <w:marRight w:val="0"/>
              <w:marTop w:val="0"/>
              <w:marBottom w:val="0"/>
              <w:divBdr>
                <w:top w:val="none" w:sz="0" w:space="0" w:color="auto"/>
                <w:left w:val="none" w:sz="0" w:space="0" w:color="auto"/>
                <w:bottom w:val="none" w:sz="0" w:space="0" w:color="auto"/>
                <w:right w:val="none" w:sz="0" w:space="0" w:color="auto"/>
              </w:divBdr>
              <w:divsChild>
                <w:div w:id="8529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99371">
      <w:bodyDiv w:val="1"/>
      <w:marLeft w:val="0"/>
      <w:marRight w:val="0"/>
      <w:marTop w:val="0"/>
      <w:marBottom w:val="0"/>
      <w:divBdr>
        <w:top w:val="none" w:sz="0" w:space="0" w:color="auto"/>
        <w:left w:val="none" w:sz="0" w:space="0" w:color="auto"/>
        <w:bottom w:val="none" w:sz="0" w:space="0" w:color="auto"/>
        <w:right w:val="none" w:sz="0" w:space="0" w:color="auto"/>
      </w:divBdr>
      <w:divsChild>
        <w:div w:id="1073553519">
          <w:marLeft w:val="0"/>
          <w:marRight w:val="0"/>
          <w:marTop w:val="0"/>
          <w:marBottom w:val="0"/>
          <w:divBdr>
            <w:top w:val="none" w:sz="0" w:space="0" w:color="auto"/>
            <w:left w:val="none" w:sz="0" w:space="0" w:color="auto"/>
            <w:bottom w:val="none" w:sz="0" w:space="0" w:color="auto"/>
            <w:right w:val="none" w:sz="0" w:space="0" w:color="auto"/>
          </w:divBdr>
          <w:divsChild>
            <w:div w:id="1437482483">
              <w:marLeft w:val="0"/>
              <w:marRight w:val="0"/>
              <w:marTop w:val="0"/>
              <w:marBottom w:val="0"/>
              <w:divBdr>
                <w:top w:val="none" w:sz="0" w:space="0" w:color="auto"/>
                <w:left w:val="none" w:sz="0" w:space="0" w:color="auto"/>
                <w:bottom w:val="none" w:sz="0" w:space="0" w:color="auto"/>
                <w:right w:val="none" w:sz="0" w:space="0" w:color="auto"/>
              </w:divBdr>
              <w:divsChild>
                <w:div w:id="5363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90466">
      <w:bodyDiv w:val="1"/>
      <w:marLeft w:val="0"/>
      <w:marRight w:val="0"/>
      <w:marTop w:val="0"/>
      <w:marBottom w:val="0"/>
      <w:divBdr>
        <w:top w:val="none" w:sz="0" w:space="0" w:color="auto"/>
        <w:left w:val="none" w:sz="0" w:space="0" w:color="auto"/>
        <w:bottom w:val="none" w:sz="0" w:space="0" w:color="auto"/>
        <w:right w:val="none" w:sz="0" w:space="0" w:color="auto"/>
      </w:divBdr>
      <w:divsChild>
        <w:div w:id="1404255692">
          <w:marLeft w:val="0"/>
          <w:marRight w:val="0"/>
          <w:marTop w:val="0"/>
          <w:marBottom w:val="0"/>
          <w:divBdr>
            <w:top w:val="none" w:sz="0" w:space="0" w:color="auto"/>
            <w:left w:val="none" w:sz="0" w:space="0" w:color="auto"/>
            <w:bottom w:val="none" w:sz="0" w:space="0" w:color="auto"/>
            <w:right w:val="none" w:sz="0" w:space="0" w:color="auto"/>
          </w:divBdr>
          <w:divsChild>
            <w:div w:id="1602374406">
              <w:marLeft w:val="0"/>
              <w:marRight w:val="0"/>
              <w:marTop w:val="0"/>
              <w:marBottom w:val="0"/>
              <w:divBdr>
                <w:top w:val="none" w:sz="0" w:space="0" w:color="auto"/>
                <w:left w:val="none" w:sz="0" w:space="0" w:color="auto"/>
                <w:bottom w:val="none" w:sz="0" w:space="0" w:color="auto"/>
                <w:right w:val="none" w:sz="0" w:space="0" w:color="auto"/>
              </w:divBdr>
              <w:divsChild>
                <w:div w:id="20862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00921">
      <w:bodyDiv w:val="1"/>
      <w:marLeft w:val="0"/>
      <w:marRight w:val="0"/>
      <w:marTop w:val="0"/>
      <w:marBottom w:val="0"/>
      <w:divBdr>
        <w:top w:val="none" w:sz="0" w:space="0" w:color="auto"/>
        <w:left w:val="none" w:sz="0" w:space="0" w:color="auto"/>
        <w:bottom w:val="none" w:sz="0" w:space="0" w:color="auto"/>
        <w:right w:val="none" w:sz="0" w:space="0" w:color="auto"/>
      </w:divBdr>
      <w:divsChild>
        <w:div w:id="844589156">
          <w:marLeft w:val="0"/>
          <w:marRight w:val="0"/>
          <w:marTop w:val="0"/>
          <w:marBottom w:val="0"/>
          <w:divBdr>
            <w:top w:val="none" w:sz="0" w:space="0" w:color="auto"/>
            <w:left w:val="none" w:sz="0" w:space="0" w:color="auto"/>
            <w:bottom w:val="none" w:sz="0" w:space="0" w:color="auto"/>
            <w:right w:val="none" w:sz="0" w:space="0" w:color="auto"/>
          </w:divBdr>
          <w:divsChild>
            <w:div w:id="208566178">
              <w:marLeft w:val="0"/>
              <w:marRight w:val="0"/>
              <w:marTop w:val="0"/>
              <w:marBottom w:val="0"/>
              <w:divBdr>
                <w:top w:val="none" w:sz="0" w:space="0" w:color="auto"/>
                <w:left w:val="none" w:sz="0" w:space="0" w:color="auto"/>
                <w:bottom w:val="none" w:sz="0" w:space="0" w:color="auto"/>
                <w:right w:val="none" w:sz="0" w:space="0" w:color="auto"/>
              </w:divBdr>
              <w:divsChild>
                <w:div w:id="21257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94507">
      <w:bodyDiv w:val="1"/>
      <w:marLeft w:val="0"/>
      <w:marRight w:val="0"/>
      <w:marTop w:val="0"/>
      <w:marBottom w:val="0"/>
      <w:divBdr>
        <w:top w:val="none" w:sz="0" w:space="0" w:color="auto"/>
        <w:left w:val="none" w:sz="0" w:space="0" w:color="auto"/>
        <w:bottom w:val="none" w:sz="0" w:space="0" w:color="auto"/>
        <w:right w:val="none" w:sz="0" w:space="0" w:color="auto"/>
      </w:divBdr>
      <w:divsChild>
        <w:div w:id="201092386">
          <w:marLeft w:val="0"/>
          <w:marRight w:val="0"/>
          <w:marTop w:val="0"/>
          <w:marBottom w:val="0"/>
          <w:divBdr>
            <w:top w:val="none" w:sz="0" w:space="0" w:color="auto"/>
            <w:left w:val="none" w:sz="0" w:space="0" w:color="auto"/>
            <w:bottom w:val="none" w:sz="0" w:space="0" w:color="auto"/>
            <w:right w:val="none" w:sz="0" w:space="0" w:color="auto"/>
          </w:divBdr>
          <w:divsChild>
            <w:div w:id="297491216">
              <w:marLeft w:val="0"/>
              <w:marRight w:val="0"/>
              <w:marTop w:val="0"/>
              <w:marBottom w:val="0"/>
              <w:divBdr>
                <w:top w:val="none" w:sz="0" w:space="0" w:color="auto"/>
                <w:left w:val="none" w:sz="0" w:space="0" w:color="auto"/>
                <w:bottom w:val="none" w:sz="0" w:space="0" w:color="auto"/>
                <w:right w:val="none" w:sz="0" w:space="0" w:color="auto"/>
              </w:divBdr>
              <w:divsChild>
                <w:div w:id="10788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20530">
      <w:bodyDiv w:val="1"/>
      <w:marLeft w:val="0"/>
      <w:marRight w:val="0"/>
      <w:marTop w:val="0"/>
      <w:marBottom w:val="0"/>
      <w:divBdr>
        <w:top w:val="none" w:sz="0" w:space="0" w:color="auto"/>
        <w:left w:val="none" w:sz="0" w:space="0" w:color="auto"/>
        <w:bottom w:val="none" w:sz="0" w:space="0" w:color="auto"/>
        <w:right w:val="none" w:sz="0" w:space="0" w:color="auto"/>
      </w:divBdr>
      <w:divsChild>
        <w:div w:id="2006980392">
          <w:marLeft w:val="0"/>
          <w:marRight w:val="0"/>
          <w:marTop w:val="0"/>
          <w:marBottom w:val="0"/>
          <w:divBdr>
            <w:top w:val="none" w:sz="0" w:space="0" w:color="auto"/>
            <w:left w:val="none" w:sz="0" w:space="0" w:color="auto"/>
            <w:bottom w:val="none" w:sz="0" w:space="0" w:color="auto"/>
            <w:right w:val="none" w:sz="0" w:space="0" w:color="auto"/>
          </w:divBdr>
          <w:divsChild>
            <w:div w:id="358287807">
              <w:marLeft w:val="0"/>
              <w:marRight w:val="0"/>
              <w:marTop w:val="0"/>
              <w:marBottom w:val="0"/>
              <w:divBdr>
                <w:top w:val="none" w:sz="0" w:space="0" w:color="auto"/>
                <w:left w:val="none" w:sz="0" w:space="0" w:color="auto"/>
                <w:bottom w:val="none" w:sz="0" w:space="0" w:color="auto"/>
                <w:right w:val="none" w:sz="0" w:space="0" w:color="auto"/>
              </w:divBdr>
              <w:divsChild>
                <w:div w:id="195790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740393">
      <w:bodyDiv w:val="1"/>
      <w:marLeft w:val="0"/>
      <w:marRight w:val="0"/>
      <w:marTop w:val="0"/>
      <w:marBottom w:val="0"/>
      <w:divBdr>
        <w:top w:val="none" w:sz="0" w:space="0" w:color="auto"/>
        <w:left w:val="none" w:sz="0" w:space="0" w:color="auto"/>
        <w:bottom w:val="none" w:sz="0" w:space="0" w:color="auto"/>
        <w:right w:val="none" w:sz="0" w:space="0" w:color="auto"/>
      </w:divBdr>
      <w:divsChild>
        <w:div w:id="1015428052">
          <w:marLeft w:val="0"/>
          <w:marRight w:val="0"/>
          <w:marTop w:val="0"/>
          <w:marBottom w:val="0"/>
          <w:divBdr>
            <w:top w:val="none" w:sz="0" w:space="0" w:color="auto"/>
            <w:left w:val="none" w:sz="0" w:space="0" w:color="auto"/>
            <w:bottom w:val="none" w:sz="0" w:space="0" w:color="auto"/>
            <w:right w:val="none" w:sz="0" w:space="0" w:color="auto"/>
          </w:divBdr>
          <w:divsChild>
            <w:div w:id="1571888118">
              <w:marLeft w:val="0"/>
              <w:marRight w:val="0"/>
              <w:marTop w:val="0"/>
              <w:marBottom w:val="0"/>
              <w:divBdr>
                <w:top w:val="none" w:sz="0" w:space="0" w:color="auto"/>
                <w:left w:val="none" w:sz="0" w:space="0" w:color="auto"/>
                <w:bottom w:val="none" w:sz="0" w:space="0" w:color="auto"/>
                <w:right w:val="none" w:sz="0" w:space="0" w:color="auto"/>
              </w:divBdr>
              <w:divsChild>
                <w:div w:id="5011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30422">
      <w:bodyDiv w:val="1"/>
      <w:marLeft w:val="0"/>
      <w:marRight w:val="0"/>
      <w:marTop w:val="0"/>
      <w:marBottom w:val="0"/>
      <w:divBdr>
        <w:top w:val="none" w:sz="0" w:space="0" w:color="auto"/>
        <w:left w:val="none" w:sz="0" w:space="0" w:color="auto"/>
        <w:bottom w:val="none" w:sz="0" w:space="0" w:color="auto"/>
        <w:right w:val="none" w:sz="0" w:space="0" w:color="auto"/>
      </w:divBdr>
      <w:divsChild>
        <w:div w:id="199175851">
          <w:marLeft w:val="0"/>
          <w:marRight w:val="0"/>
          <w:marTop w:val="0"/>
          <w:marBottom w:val="0"/>
          <w:divBdr>
            <w:top w:val="none" w:sz="0" w:space="0" w:color="auto"/>
            <w:left w:val="none" w:sz="0" w:space="0" w:color="auto"/>
            <w:bottom w:val="none" w:sz="0" w:space="0" w:color="auto"/>
            <w:right w:val="none" w:sz="0" w:space="0" w:color="auto"/>
          </w:divBdr>
          <w:divsChild>
            <w:div w:id="1320765829">
              <w:marLeft w:val="0"/>
              <w:marRight w:val="0"/>
              <w:marTop w:val="0"/>
              <w:marBottom w:val="0"/>
              <w:divBdr>
                <w:top w:val="none" w:sz="0" w:space="0" w:color="auto"/>
                <w:left w:val="none" w:sz="0" w:space="0" w:color="auto"/>
                <w:bottom w:val="none" w:sz="0" w:space="0" w:color="auto"/>
                <w:right w:val="none" w:sz="0" w:space="0" w:color="auto"/>
              </w:divBdr>
              <w:divsChild>
                <w:div w:id="6627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43821">
      <w:bodyDiv w:val="1"/>
      <w:marLeft w:val="0"/>
      <w:marRight w:val="0"/>
      <w:marTop w:val="0"/>
      <w:marBottom w:val="0"/>
      <w:divBdr>
        <w:top w:val="none" w:sz="0" w:space="0" w:color="auto"/>
        <w:left w:val="none" w:sz="0" w:space="0" w:color="auto"/>
        <w:bottom w:val="none" w:sz="0" w:space="0" w:color="auto"/>
        <w:right w:val="none" w:sz="0" w:space="0" w:color="auto"/>
      </w:divBdr>
      <w:divsChild>
        <w:div w:id="2080129708">
          <w:marLeft w:val="0"/>
          <w:marRight w:val="0"/>
          <w:marTop w:val="0"/>
          <w:marBottom w:val="0"/>
          <w:divBdr>
            <w:top w:val="none" w:sz="0" w:space="0" w:color="auto"/>
            <w:left w:val="none" w:sz="0" w:space="0" w:color="auto"/>
            <w:bottom w:val="none" w:sz="0" w:space="0" w:color="auto"/>
            <w:right w:val="none" w:sz="0" w:space="0" w:color="auto"/>
          </w:divBdr>
          <w:divsChild>
            <w:div w:id="1457215043">
              <w:marLeft w:val="0"/>
              <w:marRight w:val="0"/>
              <w:marTop w:val="0"/>
              <w:marBottom w:val="0"/>
              <w:divBdr>
                <w:top w:val="none" w:sz="0" w:space="0" w:color="auto"/>
                <w:left w:val="none" w:sz="0" w:space="0" w:color="auto"/>
                <w:bottom w:val="none" w:sz="0" w:space="0" w:color="auto"/>
                <w:right w:val="none" w:sz="0" w:space="0" w:color="auto"/>
              </w:divBdr>
              <w:divsChild>
                <w:div w:id="16511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79647">
      <w:bodyDiv w:val="1"/>
      <w:marLeft w:val="0"/>
      <w:marRight w:val="0"/>
      <w:marTop w:val="0"/>
      <w:marBottom w:val="0"/>
      <w:divBdr>
        <w:top w:val="none" w:sz="0" w:space="0" w:color="auto"/>
        <w:left w:val="none" w:sz="0" w:space="0" w:color="auto"/>
        <w:bottom w:val="none" w:sz="0" w:space="0" w:color="auto"/>
        <w:right w:val="none" w:sz="0" w:space="0" w:color="auto"/>
      </w:divBdr>
      <w:divsChild>
        <w:div w:id="1147429013">
          <w:marLeft w:val="0"/>
          <w:marRight w:val="0"/>
          <w:marTop w:val="0"/>
          <w:marBottom w:val="0"/>
          <w:divBdr>
            <w:top w:val="none" w:sz="0" w:space="0" w:color="auto"/>
            <w:left w:val="none" w:sz="0" w:space="0" w:color="auto"/>
            <w:bottom w:val="none" w:sz="0" w:space="0" w:color="auto"/>
            <w:right w:val="none" w:sz="0" w:space="0" w:color="auto"/>
          </w:divBdr>
          <w:divsChild>
            <w:div w:id="1736049466">
              <w:marLeft w:val="0"/>
              <w:marRight w:val="0"/>
              <w:marTop w:val="0"/>
              <w:marBottom w:val="0"/>
              <w:divBdr>
                <w:top w:val="none" w:sz="0" w:space="0" w:color="auto"/>
                <w:left w:val="none" w:sz="0" w:space="0" w:color="auto"/>
                <w:bottom w:val="none" w:sz="0" w:space="0" w:color="auto"/>
                <w:right w:val="none" w:sz="0" w:space="0" w:color="auto"/>
              </w:divBdr>
              <w:divsChild>
                <w:div w:id="803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16721">
      <w:bodyDiv w:val="1"/>
      <w:marLeft w:val="0"/>
      <w:marRight w:val="0"/>
      <w:marTop w:val="0"/>
      <w:marBottom w:val="0"/>
      <w:divBdr>
        <w:top w:val="none" w:sz="0" w:space="0" w:color="auto"/>
        <w:left w:val="none" w:sz="0" w:space="0" w:color="auto"/>
        <w:bottom w:val="none" w:sz="0" w:space="0" w:color="auto"/>
        <w:right w:val="none" w:sz="0" w:space="0" w:color="auto"/>
      </w:divBdr>
      <w:divsChild>
        <w:div w:id="1179194906">
          <w:marLeft w:val="0"/>
          <w:marRight w:val="0"/>
          <w:marTop w:val="0"/>
          <w:marBottom w:val="0"/>
          <w:divBdr>
            <w:top w:val="none" w:sz="0" w:space="0" w:color="auto"/>
            <w:left w:val="none" w:sz="0" w:space="0" w:color="auto"/>
            <w:bottom w:val="none" w:sz="0" w:space="0" w:color="auto"/>
            <w:right w:val="none" w:sz="0" w:space="0" w:color="auto"/>
          </w:divBdr>
          <w:divsChild>
            <w:div w:id="1993942040">
              <w:marLeft w:val="0"/>
              <w:marRight w:val="0"/>
              <w:marTop w:val="0"/>
              <w:marBottom w:val="0"/>
              <w:divBdr>
                <w:top w:val="none" w:sz="0" w:space="0" w:color="auto"/>
                <w:left w:val="none" w:sz="0" w:space="0" w:color="auto"/>
                <w:bottom w:val="none" w:sz="0" w:space="0" w:color="auto"/>
                <w:right w:val="none" w:sz="0" w:space="0" w:color="auto"/>
              </w:divBdr>
              <w:divsChild>
                <w:div w:id="2870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17175">
      <w:bodyDiv w:val="1"/>
      <w:marLeft w:val="0"/>
      <w:marRight w:val="0"/>
      <w:marTop w:val="0"/>
      <w:marBottom w:val="0"/>
      <w:divBdr>
        <w:top w:val="none" w:sz="0" w:space="0" w:color="auto"/>
        <w:left w:val="none" w:sz="0" w:space="0" w:color="auto"/>
        <w:bottom w:val="none" w:sz="0" w:space="0" w:color="auto"/>
        <w:right w:val="none" w:sz="0" w:space="0" w:color="auto"/>
      </w:divBdr>
      <w:divsChild>
        <w:div w:id="546994154">
          <w:marLeft w:val="0"/>
          <w:marRight w:val="0"/>
          <w:marTop w:val="0"/>
          <w:marBottom w:val="0"/>
          <w:divBdr>
            <w:top w:val="none" w:sz="0" w:space="0" w:color="auto"/>
            <w:left w:val="none" w:sz="0" w:space="0" w:color="auto"/>
            <w:bottom w:val="none" w:sz="0" w:space="0" w:color="auto"/>
            <w:right w:val="none" w:sz="0" w:space="0" w:color="auto"/>
          </w:divBdr>
          <w:divsChild>
            <w:div w:id="1260484097">
              <w:marLeft w:val="0"/>
              <w:marRight w:val="0"/>
              <w:marTop w:val="0"/>
              <w:marBottom w:val="0"/>
              <w:divBdr>
                <w:top w:val="none" w:sz="0" w:space="0" w:color="auto"/>
                <w:left w:val="none" w:sz="0" w:space="0" w:color="auto"/>
                <w:bottom w:val="none" w:sz="0" w:space="0" w:color="auto"/>
                <w:right w:val="none" w:sz="0" w:space="0" w:color="auto"/>
              </w:divBdr>
              <w:divsChild>
                <w:div w:id="16289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82556">
      <w:bodyDiv w:val="1"/>
      <w:marLeft w:val="0"/>
      <w:marRight w:val="0"/>
      <w:marTop w:val="0"/>
      <w:marBottom w:val="0"/>
      <w:divBdr>
        <w:top w:val="none" w:sz="0" w:space="0" w:color="auto"/>
        <w:left w:val="none" w:sz="0" w:space="0" w:color="auto"/>
        <w:bottom w:val="none" w:sz="0" w:space="0" w:color="auto"/>
        <w:right w:val="none" w:sz="0" w:space="0" w:color="auto"/>
      </w:divBdr>
      <w:divsChild>
        <w:div w:id="1457798998">
          <w:marLeft w:val="0"/>
          <w:marRight w:val="0"/>
          <w:marTop w:val="0"/>
          <w:marBottom w:val="0"/>
          <w:divBdr>
            <w:top w:val="none" w:sz="0" w:space="0" w:color="auto"/>
            <w:left w:val="none" w:sz="0" w:space="0" w:color="auto"/>
            <w:bottom w:val="none" w:sz="0" w:space="0" w:color="auto"/>
            <w:right w:val="none" w:sz="0" w:space="0" w:color="auto"/>
          </w:divBdr>
          <w:divsChild>
            <w:div w:id="569000023">
              <w:marLeft w:val="0"/>
              <w:marRight w:val="0"/>
              <w:marTop w:val="0"/>
              <w:marBottom w:val="0"/>
              <w:divBdr>
                <w:top w:val="none" w:sz="0" w:space="0" w:color="auto"/>
                <w:left w:val="none" w:sz="0" w:space="0" w:color="auto"/>
                <w:bottom w:val="none" w:sz="0" w:space="0" w:color="auto"/>
                <w:right w:val="none" w:sz="0" w:space="0" w:color="auto"/>
              </w:divBdr>
              <w:divsChild>
                <w:div w:id="18099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954693">
      <w:bodyDiv w:val="1"/>
      <w:marLeft w:val="0"/>
      <w:marRight w:val="0"/>
      <w:marTop w:val="0"/>
      <w:marBottom w:val="0"/>
      <w:divBdr>
        <w:top w:val="none" w:sz="0" w:space="0" w:color="auto"/>
        <w:left w:val="none" w:sz="0" w:space="0" w:color="auto"/>
        <w:bottom w:val="none" w:sz="0" w:space="0" w:color="auto"/>
        <w:right w:val="none" w:sz="0" w:space="0" w:color="auto"/>
      </w:divBdr>
      <w:divsChild>
        <w:div w:id="603272292">
          <w:marLeft w:val="0"/>
          <w:marRight w:val="0"/>
          <w:marTop w:val="0"/>
          <w:marBottom w:val="0"/>
          <w:divBdr>
            <w:top w:val="none" w:sz="0" w:space="0" w:color="auto"/>
            <w:left w:val="none" w:sz="0" w:space="0" w:color="auto"/>
            <w:bottom w:val="none" w:sz="0" w:space="0" w:color="auto"/>
            <w:right w:val="none" w:sz="0" w:space="0" w:color="auto"/>
          </w:divBdr>
          <w:divsChild>
            <w:div w:id="1202594199">
              <w:marLeft w:val="0"/>
              <w:marRight w:val="0"/>
              <w:marTop w:val="0"/>
              <w:marBottom w:val="0"/>
              <w:divBdr>
                <w:top w:val="none" w:sz="0" w:space="0" w:color="auto"/>
                <w:left w:val="none" w:sz="0" w:space="0" w:color="auto"/>
                <w:bottom w:val="none" w:sz="0" w:space="0" w:color="auto"/>
                <w:right w:val="none" w:sz="0" w:space="0" w:color="auto"/>
              </w:divBdr>
              <w:divsChild>
                <w:div w:id="16317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81064">
      <w:bodyDiv w:val="1"/>
      <w:marLeft w:val="0"/>
      <w:marRight w:val="0"/>
      <w:marTop w:val="0"/>
      <w:marBottom w:val="0"/>
      <w:divBdr>
        <w:top w:val="none" w:sz="0" w:space="0" w:color="auto"/>
        <w:left w:val="none" w:sz="0" w:space="0" w:color="auto"/>
        <w:bottom w:val="none" w:sz="0" w:space="0" w:color="auto"/>
        <w:right w:val="none" w:sz="0" w:space="0" w:color="auto"/>
      </w:divBdr>
      <w:divsChild>
        <w:div w:id="1947078586">
          <w:marLeft w:val="0"/>
          <w:marRight w:val="0"/>
          <w:marTop w:val="0"/>
          <w:marBottom w:val="0"/>
          <w:divBdr>
            <w:top w:val="none" w:sz="0" w:space="0" w:color="auto"/>
            <w:left w:val="none" w:sz="0" w:space="0" w:color="auto"/>
            <w:bottom w:val="none" w:sz="0" w:space="0" w:color="auto"/>
            <w:right w:val="none" w:sz="0" w:space="0" w:color="auto"/>
          </w:divBdr>
          <w:divsChild>
            <w:div w:id="272519934">
              <w:marLeft w:val="0"/>
              <w:marRight w:val="0"/>
              <w:marTop w:val="0"/>
              <w:marBottom w:val="0"/>
              <w:divBdr>
                <w:top w:val="none" w:sz="0" w:space="0" w:color="auto"/>
                <w:left w:val="none" w:sz="0" w:space="0" w:color="auto"/>
                <w:bottom w:val="none" w:sz="0" w:space="0" w:color="auto"/>
                <w:right w:val="none" w:sz="0" w:space="0" w:color="auto"/>
              </w:divBdr>
              <w:divsChild>
                <w:div w:id="175532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83503">
      <w:bodyDiv w:val="1"/>
      <w:marLeft w:val="0"/>
      <w:marRight w:val="0"/>
      <w:marTop w:val="0"/>
      <w:marBottom w:val="0"/>
      <w:divBdr>
        <w:top w:val="none" w:sz="0" w:space="0" w:color="auto"/>
        <w:left w:val="none" w:sz="0" w:space="0" w:color="auto"/>
        <w:bottom w:val="none" w:sz="0" w:space="0" w:color="auto"/>
        <w:right w:val="none" w:sz="0" w:space="0" w:color="auto"/>
      </w:divBdr>
      <w:divsChild>
        <w:div w:id="1356152896">
          <w:marLeft w:val="0"/>
          <w:marRight w:val="0"/>
          <w:marTop w:val="0"/>
          <w:marBottom w:val="0"/>
          <w:divBdr>
            <w:top w:val="none" w:sz="0" w:space="0" w:color="auto"/>
            <w:left w:val="none" w:sz="0" w:space="0" w:color="auto"/>
            <w:bottom w:val="none" w:sz="0" w:space="0" w:color="auto"/>
            <w:right w:val="none" w:sz="0" w:space="0" w:color="auto"/>
          </w:divBdr>
          <w:divsChild>
            <w:div w:id="736049458">
              <w:marLeft w:val="0"/>
              <w:marRight w:val="0"/>
              <w:marTop w:val="0"/>
              <w:marBottom w:val="0"/>
              <w:divBdr>
                <w:top w:val="none" w:sz="0" w:space="0" w:color="auto"/>
                <w:left w:val="none" w:sz="0" w:space="0" w:color="auto"/>
                <w:bottom w:val="none" w:sz="0" w:space="0" w:color="auto"/>
                <w:right w:val="none" w:sz="0" w:space="0" w:color="auto"/>
              </w:divBdr>
              <w:divsChild>
                <w:div w:id="8911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86750">
      <w:bodyDiv w:val="1"/>
      <w:marLeft w:val="0"/>
      <w:marRight w:val="0"/>
      <w:marTop w:val="0"/>
      <w:marBottom w:val="0"/>
      <w:divBdr>
        <w:top w:val="none" w:sz="0" w:space="0" w:color="auto"/>
        <w:left w:val="none" w:sz="0" w:space="0" w:color="auto"/>
        <w:bottom w:val="none" w:sz="0" w:space="0" w:color="auto"/>
        <w:right w:val="none" w:sz="0" w:space="0" w:color="auto"/>
      </w:divBdr>
      <w:divsChild>
        <w:div w:id="1261721842">
          <w:marLeft w:val="0"/>
          <w:marRight w:val="0"/>
          <w:marTop w:val="0"/>
          <w:marBottom w:val="0"/>
          <w:divBdr>
            <w:top w:val="none" w:sz="0" w:space="0" w:color="auto"/>
            <w:left w:val="none" w:sz="0" w:space="0" w:color="auto"/>
            <w:bottom w:val="none" w:sz="0" w:space="0" w:color="auto"/>
            <w:right w:val="none" w:sz="0" w:space="0" w:color="auto"/>
          </w:divBdr>
          <w:divsChild>
            <w:div w:id="281764109">
              <w:marLeft w:val="0"/>
              <w:marRight w:val="0"/>
              <w:marTop w:val="0"/>
              <w:marBottom w:val="0"/>
              <w:divBdr>
                <w:top w:val="none" w:sz="0" w:space="0" w:color="auto"/>
                <w:left w:val="none" w:sz="0" w:space="0" w:color="auto"/>
                <w:bottom w:val="none" w:sz="0" w:space="0" w:color="auto"/>
                <w:right w:val="none" w:sz="0" w:space="0" w:color="auto"/>
              </w:divBdr>
              <w:divsChild>
                <w:div w:id="14552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39977">
      <w:bodyDiv w:val="1"/>
      <w:marLeft w:val="0"/>
      <w:marRight w:val="0"/>
      <w:marTop w:val="0"/>
      <w:marBottom w:val="0"/>
      <w:divBdr>
        <w:top w:val="none" w:sz="0" w:space="0" w:color="auto"/>
        <w:left w:val="none" w:sz="0" w:space="0" w:color="auto"/>
        <w:bottom w:val="none" w:sz="0" w:space="0" w:color="auto"/>
        <w:right w:val="none" w:sz="0" w:space="0" w:color="auto"/>
      </w:divBdr>
      <w:divsChild>
        <w:div w:id="1175651938">
          <w:marLeft w:val="0"/>
          <w:marRight w:val="0"/>
          <w:marTop w:val="0"/>
          <w:marBottom w:val="0"/>
          <w:divBdr>
            <w:top w:val="none" w:sz="0" w:space="0" w:color="auto"/>
            <w:left w:val="none" w:sz="0" w:space="0" w:color="auto"/>
            <w:bottom w:val="none" w:sz="0" w:space="0" w:color="auto"/>
            <w:right w:val="none" w:sz="0" w:space="0" w:color="auto"/>
          </w:divBdr>
          <w:divsChild>
            <w:div w:id="1361664548">
              <w:marLeft w:val="0"/>
              <w:marRight w:val="0"/>
              <w:marTop w:val="0"/>
              <w:marBottom w:val="0"/>
              <w:divBdr>
                <w:top w:val="none" w:sz="0" w:space="0" w:color="auto"/>
                <w:left w:val="none" w:sz="0" w:space="0" w:color="auto"/>
                <w:bottom w:val="none" w:sz="0" w:space="0" w:color="auto"/>
                <w:right w:val="none" w:sz="0" w:space="0" w:color="auto"/>
              </w:divBdr>
              <w:divsChild>
                <w:div w:id="7441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60420">
      <w:bodyDiv w:val="1"/>
      <w:marLeft w:val="0"/>
      <w:marRight w:val="0"/>
      <w:marTop w:val="0"/>
      <w:marBottom w:val="0"/>
      <w:divBdr>
        <w:top w:val="none" w:sz="0" w:space="0" w:color="auto"/>
        <w:left w:val="none" w:sz="0" w:space="0" w:color="auto"/>
        <w:bottom w:val="none" w:sz="0" w:space="0" w:color="auto"/>
        <w:right w:val="none" w:sz="0" w:space="0" w:color="auto"/>
      </w:divBdr>
      <w:divsChild>
        <w:div w:id="1272204012">
          <w:marLeft w:val="0"/>
          <w:marRight w:val="0"/>
          <w:marTop w:val="0"/>
          <w:marBottom w:val="0"/>
          <w:divBdr>
            <w:top w:val="none" w:sz="0" w:space="0" w:color="auto"/>
            <w:left w:val="none" w:sz="0" w:space="0" w:color="auto"/>
            <w:bottom w:val="none" w:sz="0" w:space="0" w:color="auto"/>
            <w:right w:val="none" w:sz="0" w:space="0" w:color="auto"/>
          </w:divBdr>
          <w:divsChild>
            <w:div w:id="2081246799">
              <w:marLeft w:val="0"/>
              <w:marRight w:val="0"/>
              <w:marTop w:val="0"/>
              <w:marBottom w:val="0"/>
              <w:divBdr>
                <w:top w:val="none" w:sz="0" w:space="0" w:color="auto"/>
                <w:left w:val="none" w:sz="0" w:space="0" w:color="auto"/>
                <w:bottom w:val="none" w:sz="0" w:space="0" w:color="auto"/>
                <w:right w:val="none" w:sz="0" w:space="0" w:color="auto"/>
              </w:divBdr>
              <w:divsChild>
                <w:div w:id="6595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863653">
      <w:bodyDiv w:val="1"/>
      <w:marLeft w:val="0"/>
      <w:marRight w:val="0"/>
      <w:marTop w:val="0"/>
      <w:marBottom w:val="0"/>
      <w:divBdr>
        <w:top w:val="none" w:sz="0" w:space="0" w:color="auto"/>
        <w:left w:val="none" w:sz="0" w:space="0" w:color="auto"/>
        <w:bottom w:val="none" w:sz="0" w:space="0" w:color="auto"/>
        <w:right w:val="none" w:sz="0" w:space="0" w:color="auto"/>
      </w:divBdr>
      <w:divsChild>
        <w:div w:id="1440637855">
          <w:marLeft w:val="0"/>
          <w:marRight w:val="0"/>
          <w:marTop w:val="0"/>
          <w:marBottom w:val="0"/>
          <w:divBdr>
            <w:top w:val="none" w:sz="0" w:space="0" w:color="auto"/>
            <w:left w:val="none" w:sz="0" w:space="0" w:color="auto"/>
            <w:bottom w:val="none" w:sz="0" w:space="0" w:color="auto"/>
            <w:right w:val="none" w:sz="0" w:space="0" w:color="auto"/>
          </w:divBdr>
          <w:divsChild>
            <w:div w:id="1253667120">
              <w:marLeft w:val="0"/>
              <w:marRight w:val="0"/>
              <w:marTop w:val="0"/>
              <w:marBottom w:val="0"/>
              <w:divBdr>
                <w:top w:val="none" w:sz="0" w:space="0" w:color="auto"/>
                <w:left w:val="none" w:sz="0" w:space="0" w:color="auto"/>
                <w:bottom w:val="none" w:sz="0" w:space="0" w:color="auto"/>
                <w:right w:val="none" w:sz="0" w:space="0" w:color="auto"/>
              </w:divBdr>
              <w:divsChild>
                <w:div w:id="14327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40343">
      <w:bodyDiv w:val="1"/>
      <w:marLeft w:val="0"/>
      <w:marRight w:val="0"/>
      <w:marTop w:val="0"/>
      <w:marBottom w:val="0"/>
      <w:divBdr>
        <w:top w:val="none" w:sz="0" w:space="0" w:color="auto"/>
        <w:left w:val="none" w:sz="0" w:space="0" w:color="auto"/>
        <w:bottom w:val="none" w:sz="0" w:space="0" w:color="auto"/>
        <w:right w:val="none" w:sz="0" w:space="0" w:color="auto"/>
      </w:divBdr>
      <w:divsChild>
        <w:div w:id="1374233809">
          <w:marLeft w:val="0"/>
          <w:marRight w:val="0"/>
          <w:marTop w:val="0"/>
          <w:marBottom w:val="0"/>
          <w:divBdr>
            <w:top w:val="none" w:sz="0" w:space="0" w:color="auto"/>
            <w:left w:val="none" w:sz="0" w:space="0" w:color="auto"/>
            <w:bottom w:val="none" w:sz="0" w:space="0" w:color="auto"/>
            <w:right w:val="none" w:sz="0" w:space="0" w:color="auto"/>
          </w:divBdr>
          <w:divsChild>
            <w:div w:id="1642149897">
              <w:marLeft w:val="0"/>
              <w:marRight w:val="0"/>
              <w:marTop w:val="0"/>
              <w:marBottom w:val="0"/>
              <w:divBdr>
                <w:top w:val="none" w:sz="0" w:space="0" w:color="auto"/>
                <w:left w:val="none" w:sz="0" w:space="0" w:color="auto"/>
                <w:bottom w:val="none" w:sz="0" w:space="0" w:color="auto"/>
                <w:right w:val="none" w:sz="0" w:space="0" w:color="auto"/>
              </w:divBdr>
              <w:divsChild>
                <w:div w:id="5621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901888">
      <w:bodyDiv w:val="1"/>
      <w:marLeft w:val="0"/>
      <w:marRight w:val="0"/>
      <w:marTop w:val="0"/>
      <w:marBottom w:val="0"/>
      <w:divBdr>
        <w:top w:val="none" w:sz="0" w:space="0" w:color="auto"/>
        <w:left w:val="none" w:sz="0" w:space="0" w:color="auto"/>
        <w:bottom w:val="none" w:sz="0" w:space="0" w:color="auto"/>
        <w:right w:val="none" w:sz="0" w:space="0" w:color="auto"/>
      </w:divBdr>
      <w:divsChild>
        <w:div w:id="1491016669">
          <w:marLeft w:val="0"/>
          <w:marRight w:val="0"/>
          <w:marTop w:val="0"/>
          <w:marBottom w:val="0"/>
          <w:divBdr>
            <w:top w:val="none" w:sz="0" w:space="0" w:color="auto"/>
            <w:left w:val="none" w:sz="0" w:space="0" w:color="auto"/>
            <w:bottom w:val="none" w:sz="0" w:space="0" w:color="auto"/>
            <w:right w:val="none" w:sz="0" w:space="0" w:color="auto"/>
          </w:divBdr>
          <w:divsChild>
            <w:div w:id="2059548218">
              <w:marLeft w:val="0"/>
              <w:marRight w:val="0"/>
              <w:marTop w:val="0"/>
              <w:marBottom w:val="0"/>
              <w:divBdr>
                <w:top w:val="none" w:sz="0" w:space="0" w:color="auto"/>
                <w:left w:val="none" w:sz="0" w:space="0" w:color="auto"/>
                <w:bottom w:val="none" w:sz="0" w:space="0" w:color="auto"/>
                <w:right w:val="none" w:sz="0" w:space="0" w:color="auto"/>
              </w:divBdr>
              <w:divsChild>
                <w:div w:id="5701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54321">
      <w:bodyDiv w:val="1"/>
      <w:marLeft w:val="0"/>
      <w:marRight w:val="0"/>
      <w:marTop w:val="0"/>
      <w:marBottom w:val="0"/>
      <w:divBdr>
        <w:top w:val="none" w:sz="0" w:space="0" w:color="auto"/>
        <w:left w:val="none" w:sz="0" w:space="0" w:color="auto"/>
        <w:bottom w:val="none" w:sz="0" w:space="0" w:color="auto"/>
        <w:right w:val="none" w:sz="0" w:space="0" w:color="auto"/>
      </w:divBdr>
      <w:divsChild>
        <w:div w:id="1772554083">
          <w:marLeft w:val="0"/>
          <w:marRight w:val="0"/>
          <w:marTop w:val="0"/>
          <w:marBottom w:val="0"/>
          <w:divBdr>
            <w:top w:val="none" w:sz="0" w:space="0" w:color="auto"/>
            <w:left w:val="none" w:sz="0" w:space="0" w:color="auto"/>
            <w:bottom w:val="none" w:sz="0" w:space="0" w:color="auto"/>
            <w:right w:val="none" w:sz="0" w:space="0" w:color="auto"/>
          </w:divBdr>
          <w:divsChild>
            <w:div w:id="1157721682">
              <w:marLeft w:val="0"/>
              <w:marRight w:val="0"/>
              <w:marTop w:val="0"/>
              <w:marBottom w:val="0"/>
              <w:divBdr>
                <w:top w:val="none" w:sz="0" w:space="0" w:color="auto"/>
                <w:left w:val="none" w:sz="0" w:space="0" w:color="auto"/>
                <w:bottom w:val="none" w:sz="0" w:space="0" w:color="auto"/>
                <w:right w:val="none" w:sz="0" w:space="0" w:color="auto"/>
              </w:divBdr>
              <w:divsChild>
                <w:div w:id="17850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8800">
      <w:bodyDiv w:val="1"/>
      <w:marLeft w:val="0"/>
      <w:marRight w:val="0"/>
      <w:marTop w:val="0"/>
      <w:marBottom w:val="0"/>
      <w:divBdr>
        <w:top w:val="none" w:sz="0" w:space="0" w:color="auto"/>
        <w:left w:val="none" w:sz="0" w:space="0" w:color="auto"/>
        <w:bottom w:val="none" w:sz="0" w:space="0" w:color="auto"/>
        <w:right w:val="none" w:sz="0" w:space="0" w:color="auto"/>
      </w:divBdr>
      <w:divsChild>
        <w:div w:id="982583423">
          <w:marLeft w:val="0"/>
          <w:marRight w:val="0"/>
          <w:marTop w:val="0"/>
          <w:marBottom w:val="0"/>
          <w:divBdr>
            <w:top w:val="none" w:sz="0" w:space="0" w:color="auto"/>
            <w:left w:val="none" w:sz="0" w:space="0" w:color="auto"/>
            <w:bottom w:val="none" w:sz="0" w:space="0" w:color="auto"/>
            <w:right w:val="none" w:sz="0" w:space="0" w:color="auto"/>
          </w:divBdr>
          <w:divsChild>
            <w:div w:id="1958025296">
              <w:marLeft w:val="0"/>
              <w:marRight w:val="0"/>
              <w:marTop w:val="0"/>
              <w:marBottom w:val="0"/>
              <w:divBdr>
                <w:top w:val="none" w:sz="0" w:space="0" w:color="auto"/>
                <w:left w:val="none" w:sz="0" w:space="0" w:color="auto"/>
                <w:bottom w:val="none" w:sz="0" w:space="0" w:color="auto"/>
                <w:right w:val="none" w:sz="0" w:space="0" w:color="auto"/>
              </w:divBdr>
              <w:divsChild>
                <w:div w:id="1079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0478">
      <w:bodyDiv w:val="1"/>
      <w:marLeft w:val="0"/>
      <w:marRight w:val="0"/>
      <w:marTop w:val="0"/>
      <w:marBottom w:val="0"/>
      <w:divBdr>
        <w:top w:val="none" w:sz="0" w:space="0" w:color="auto"/>
        <w:left w:val="none" w:sz="0" w:space="0" w:color="auto"/>
        <w:bottom w:val="none" w:sz="0" w:space="0" w:color="auto"/>
        <w:right w:val="none" w:sz="0" w:space="0" w:color="auto"/>
      </w:divBdr>
      <w:divsChild>
        <w:div w:id="1195730323">
          <w:marLeft w:val="0"/>
          <w:marRight w:val="0"/>
          <w:marTop w:val="0"/>
          <w:marBottom w:val="0"/>
          <w:divBdr>
            <w:top w:val="none" w:sz="0" w:space="0" w:color="auto"/>
            <w:left w:val="none" w:sz="0" w:space="0" w:color="auto"/>
            <w:bottom w:val="none" w:sz="0" w:space="0" w:color="auto"/>
            <w:right w:val="none" w:sz="0" w:space="0" w:color="auto"/>
          </w:divBdr>
          <w:divsChild>
            <w:div w:id="1576016196">
              <w:marLeft w:val="0"/>
              <w:marRight w:val="0"/>
              <w:marTop w:val="0"/>
              <w:marBottom w:val="0"/>
              <w:divBdr>
                <w:top w:val="none" w:sz="0" w:space="0" w:color="auto"/>
                <w:left w:val="none" w:sz="0" w:space="0" w:color="auto"/>
                <w:bottom w:val="none" w:sz="0" w:space="0" w:color="auto"/>
                <w:right w:val="none" w:sz="0" w:space="0" w:color="auto"/>
              </w:divBdr>
              <w:divsChild>
                <w:div w:id="7276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51320">
      <w:bodyDiv w:val="1"/>
      <w:marLeft w:val="0"/>
      <w:marRight w:val="0"/>
      <w:marTop w:val="0"/>
      <w:marBottom w:val="0"/>
      <w:divBdr>
        <w:top w:val="none" w:sz="0" w:space="0" w:color="auto"/>
        <w:left w:val="none" w:sz="0" w:space="0" w:color="auto"/>
        <w:bottom w:val="none" w:sz="0" w:space="0" w:color="auto"/>
        <w:right w:val="none" w:sz="0" w:space="0" w:color="auto"/>
      </w:divBdr>
      <w:divsChild>
        <w:div w:id="1726759426">
          <w:marLeft w:val="0"/>
          <w:marRight w:val="0"/>
          <w:marTop w:val="0"/>
          <w:marBottom w:val="0"/>
          <w:divBdr>
            <w:top w:val="none" w:sz="0" w:space="0" w:color="auto"/>
            <w:left w:val="none" w:sz="0" w:space="0" w:color="auto"/>
            <w:bottom w:val="none" w:sz="0" w:space="0" w:color="auto"/>
            <w:right w:val="none" w:sz="0" w:space="0" w:color="auto"/>
          </w:divBdr>
          <w:divsChild>
            <w:div w:id="459765234">
              <w:marLeft w:val="0"/>
              <w:marRight w:val="0"/>
              <w:marTop w:val="0"/>
              <w:marBottom w:val="0"/>
              <w:divBdr>
                <w:top w:val="none" w:sz="0" w:space="0" w:color="auto"/>
                <w:left w:val="none" w:sz="0" w:space="0" w:color="auto"/>
                <w:bottom w:val="none" w:sz="0" w:space="0" w:color="auto"/>
                <w:right w:val="none" w:sz="0" w:space="0" w:color="auto"/>
              </w:divBdr>
              <w:divsChild>
                <w:div w:id="7735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98858">
      <w:bodyDiv w:val="1"/>
      <w:marLeft w:val="0"/>
      <w:marRight w:val="0"/>
      <w:marTop w:val="0"/>
      <w:marBottom w:val="0"/>
      <w:divBdr>
        <w:top w:val="none" w:sz="0" w:space="0" w:color="auto"/>
        <w:left w:val="none" w:sz="0" w:space="0" w:color="auto"/>
        <w:bottom w:val="none" w:sz="0" w:space="0" w:color="auto"/>
        <w:right w:val="none" w:sz="0" w:space="0" w:color="auto"/>
      </w:divBdr>
      <w:divsChild>
        <w:div w:id="655957944">
          <w:marLeft w:val="0"/>
          <w:marRight w:val="0"/>
          <w:marTop w:val="0"/>
          <w:marBottom w:val="0"/>
          <w:divBdr>
            <w:top w:val="none" w:sz="0" w:space="0" w:color="auto"/>
            <w:left w:val="none" w:sz="0" w:space="0" w:color="auto"/>
            <w:bottom w:val="none" w:sz="0" w:space="0" w:color="auto"/>
            <w:right w:val="none" w:sz="0" w:space="0" w:color="auto"/>
          </w:divBdr>
          <w:divsChild>
            <w:div w:id="1905875221">
              <w:marLeft w:val="0"/>
              <w:marRight w:val="0"/>
              <w:marTop w:val="0"/>
              <w:marBottom w:val="0"/>
              <w:divBdr>
                <w:top w:val="none" w:sz="0" w:space="0" w:color="auto"/>
                <w:left w:val="none" w:sz="0" w:space="0" w:color="auto"/>
                <w:bottom w:val="none" w:sz="0" w:space="0" w:color="auto"/>
                <w:right w:val="none" w:sz="0" w:space="0" w:color="auto"/>
              </w:divBdr>
              <w:divsChild>
                <w:div w:id="19259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28563">
      <w:bodyDiv w:val="1"/>
      <w:marLeft w:val="0"/>
      <w:marRight w:val="0"/>
      <w:marTop w:val="0"/>
      <w:marBottom w:val="0"/>
      <w:divBdr>
        <w:top w:val="none" w:sz="0" w:space="0" w:color="auto"/>
        <w:left w:val="none" w:sz="0" w:space="0" w:color="auto"/>
        <w:bottom w:val="none" w:sz="0" w:space="0" w:color="auto"/>
        <w:right w:val="none" w:sz="0" w:space="0" w:color="auto"/>
      </w:divBdr>
      <w:divsChild>
        <w:div w:id="1061713934">
          <w:marLeft w:val="0"/>
          <w:marRight w:val="0"/>
          <w:marTop w:val="0"/>
          <w:marBottom w:val="0"/>
          <w:divBdr>
            <w:top w:val="none" w:sz="0" w:space="0" w:color="auto"/>
            <w:left w:val="none" w:sz="0" w:space="0" w:color="auto"/>
            <w:bottom w:val="none" w:sz="0" w:space="0" w:color="auto"/>
            <w:right w:val="none" w:sz="0" w:space="0" w:color="auto"/>
          </w:divBdr>
          <w:divsChild>
            <w:div w:id="1588224969">
              <w:marLeft w:val="0"/>
              <w:marRight w:val="0"/>
              <w:marTop w:val="0"/>
              <w:marBottom w:val="0"/>
              <w:divBdr>
                <w:top w:val="none" w:sz="0" w:space="0" w:color="auto"/>
                <w:left w:val="none" w:sz="0" w:space="0" w:color="auto"/>
                <w:bottom w:val="none" w:sz="0" w:space="0" w:color="auto"/>
                <w:right w:val="none" w:sz="0" w:space="0" w:color="auto"/>
              </w:divBdr>
              <w:divsChild>
                <w:div w:id="151696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6607">
      <w:bodyDiv w:val="1"/>
      <w:marLeft w:val="0"/>
      <w:marRight w:val="0"/>
      <w:marTop w:val="0"/>
      <w:marBottom w:val="0"/>
      <w:divBdr>
        <w:top w:val="none" w:sz="0" w:space="0" w:color="auto"/>
        <w:left w:val="none" w:sz="0" w:space="0" w:color="auto"/>
        <w:bottom w:val="none" w:sz="0" w:space="0" w:color="auto"/>
        <w:right w:val="none" w:sz="0" w:space="0" w:color="auto"/>
      </w:divBdr>
      <w:divsChild>
        <w:div w:id="1032415209">
          <w:marLeft w:val="0"/>
          <w:marRight w:val="0"/>
          <w:marTop w:val="0"/>
          <w:marBottom w:val="0"/>
          <w:divBdr>
            <w:top w:val="none" w:sz="0" w:space="0" w:color="auto"/>
            <w:left w:val="none" w:sz="0" w:space="0" w:color="auto"/>
            <w:bottom w:val="none" w:sz="0" w:space="0" w:color="auto"/>
            <w:right w:val="none" w:sz="0" w:space="0" w:color="auto"/>
          </w:divBdr>
          <w:divsChild>
            <w:div w:id="1414857079">
              <w:marLeft w:val="0"/>
              <w:marRight w:val="0"/>
              <w:marTop w:val="0"/>
              <w:marBottom w:val="0"/>
              <w:divBdr>
                <w:top w:val="none" w:sz="0" w:space="0" w:color="auto"/>
                <w:left w:val="none" w:sz="0" w:space="0" w:color="auto"/>
                <w:bottom w:val="none" w:sz="0" w:space="0" w:color="auto"/>
                <w:right w:val="none" w:sz="0" w:space="0" w:color="auto"/>
              </w:divBdr>
              <w:divsChild>
                <w:div w:id="20268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88862">
      <w:bodyDiv w:val="1"/>
      <w:marLeft w:val="0"/>
      <w:marRight w:val="0"/>
      <w:marTop w:val="0"/>
      <w:marBottom w:val="0"/>
      <w:divBdr>
        <w:top w:val="none" w:sz="0" w:space="0" w:color="auto"/>
        <w:left w:val="none" w:sz="0" w:space="0" w:color="auto"/>
        <w:bottom w:val="none" w:sz="0" w:space="0" w:color="auto"/>
        <w:right w:val="none" w:sz="0" w:space="0" w:color="auto"/>
      </w:divBdr>
      <w:divsChild>
        <w:div w:id="18092713">
          <w:marLeft w:val="0"/>
          <w:marRight w:val="0"/>
          <w:marTop w:val="0"/>
          <w:marBottom w:val="0"/>
          <w:divBdr>
            <w:top w:val="none" w:sz="0" w:space="0" w:color="auto"/>
            <w:left w:val="none" w:sz="0" w:space="0" w:color="auto"/>
            <w:bottom w:val="none" w:sz="0" w:space="0" w:color="auto"/>
            <w:right w:val="none" w:sz="0" w:space="0" w:color="auto"/>
          </w:divBdr>
          <w:divsChild>
            <w:div w:id="1261991280">
              <w:marLeft w:val="0"/>
              <w:marRight w:val="0"/>
              <w:marTop w:val="0"/>
              <w:marBottom w:val="0"/>
              <w:divBdr>
                <w:top w:val="none" w:sz="0" w:space="0" w:color="auto"/>
                <w:left w:val="none" w:sz="0" w:space="0" w:color="auto"/>
                <w:bottom w:val="none" w:sz="0" w:space="0" w:color="auto"/>
                <w:right w:val="none" w:sz="0" w:space="0" w:color="auto"/>
              </w:divBdr>
              <w:divsChild>
                <w:div w:id="876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4025">
      <w:bodyDiv w:val="1"/>
      <w:marLeft w:val="0"/>
      <w:marRight w:val="0"/>
      <w:marTop w:val="0"/>
      <w:marBottom w:val="0"/>
      <w:divBdr>
        <w:top w:val="none" w:sz="0" w:space="0" w:color="auto"/>
        <w:left w:val="none" w:sz="0" w:space="0" w:color="auto"/>
        <w:bottom w:val="none" w:sz="0" w:space="0" w:color="auto"/>
        <w:right w:val="none" w:sz="0" w:space="0" w:color="auto"/>
      </w:divBdr>
      <w:divsChild>
        <w:div w:id="676928613">
          <w:marLeft w:val="0"/>
          <w:marRight w:val="0"/>
          <w:marTop w:val="0"/>
          <w:marBottom w:val="0"/>
          <w:divBdr>
            <w:top w:val="none" w:sz="0" w:space="0" w:color="auto"/>
            <w:left w:val="none" w:sz="0" w:space="0" w:color="auto"/>
            <w:bottom w:val="none" w:sz="0" w:space="0" w:color="auto"/>
            <w:right w:val="none" w:sz="0" w:space="0" w:color="auto"/>
          </w:divBdr>
          <w:divsChild>
            <w:div w:id="1764522687">
              <w:marLeft w:val="0"/>
              <w:marRight w:val="0"/>
              <w:marTop w:val="0"/>
              <w:marBottom w:val="0"/>
              <w:divBdr>
                <w:top w:val="none" w:sz="0" w:space="0" w:color="auto"/>
                <w:left w:val="none" w:sz="0" w:space="0" w:color="auto"/>
                <w:bottom w:val="none" w:sz="0" w:space="0" w:color="auto"/>
                <w:right w:val="none" w:sz="0" w:space="0" w:color="auto"/>
              </w:divBdr>
              <w:divsChild>
                <w:div w:id="15517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038736">
      <w:bodyDiv w:val="1"/>
      <w:marLeft w:val="0"/>
      <w:marRight w:val="0"/>
      <w:marTop w:val="0"/>
      <w:marBottom w:val="0"/>
      <w:divBdr>
        <w:top w:val="none" w:sz="0" w:space="0" w:color="auto"/>
        <w:left w:val="none" w:sz="0" w:space="0" w:color="auto"/>
        <w:bottom w:val="none" w:sz="0" w:space="0" w:color="auto"/>
        <w:right w:val="none" w:sz="0" w:space="0" w:color="auto"/>
      </w:divBdr>
      <w:divsChild>
        <w:div w:id="1322006234">
          <w:marLeft w:val="0"/>
          <w:marRight w:val="0"/>
          <w:marTop w:val="0"/>
          <w:marBottom w:val="0"/>
          <w:divBdr>
            <w:top w:val="none" w:sz="0" w:space="0" w:color="auto"/>
            <w:left w:val="none" w:sz="0" w:space="0" w:color="auto"/>
            <w:bottom w:val="none" w:sz="0" w:space="0" w:color="auto"/>
            <w:right w:val="none" w:sz="0" w:space="0" w:color="auto"/>
          </w:divBdr>
          <w:divsChild>
            <w:div w:id="923343582">
              <w:marLeft w:val="0"/>
              <w:marRight w:val="0"/>
              <w:marTop w:val="0"/>
              <w:marBottom w:val="0"/>
              <w:divBdr>
                <w:top w:val="none" w:sz="0" w:space="0" w:color="auto"/>
                <w:left w:val="none" w:sz="0" w:space="0" w:color="auto"/>
                <w:bottom w:val="none" w:sz="0" w:space="0" w:color="auto"/>
                <w:right w:val="none" w:sz="0" w:space="0" w:color="auto"/>
              </w:divBdr>
              <w:divsChild>
                <w:div w:id="2456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29081">
      <w:bodyDiv w:val="1"/>
      <w:marLeft w:val="0"/>
      <w:marRight w:val="0"/>
      <w:marTop w:val="0"/>
      <w:marBottom w:val="0"/>
      <w:divBdr>
        <w:top w:val="none" w:sz="0" w:space="0" w:color="auto"/>
        <w:left w:val="none" w:sz="0" w:space="0" w:color="auto"/>
        <w:bottom w:val="none" w:sz="0" w:space="0" w:color="auto"/>
        <w:right w:val="none" w:sz="0" w:space="0" w:color="auto"/>
      </w:divBdr>
      <w:divsChild>
        <w:div w:id="371654729">
          <w:marLeft w:val="0"/>
          <w:marRight w:val="0"/>
          <w:marTop w:val="0"/>
          <w:marBottom w:val="0"/>
          <w:divBdr>
            <w:top w:val="none" w:sz="0" w:space="0" w:color="auto"/>
            <w:left w:val="none" w:sz="0" w:space="0" w:color="auto"/>
            <w:bottom w:val="none" w:sz="0" w:space="0" w:color="auto"/>
            <w:right w:val="none" w:sz="0" w:space="0" w:color="auto"/>
          </w:divBdr>
          <w:divsChild>
            <w:div w:id="2137719615">
              <w:marLeft w:val="0"/>
              <w:marRight w:val="0"/>
              <w:marTop w:val="0"/>
              <w:marBottom w:val="0"/>
              <w:divBdr>
                <w:top w:val="none" w:sz="0" w:space="0" w:color="auto"/>
                <w:left w:val="none" w:sz="0" w:space="0" w:color="auto"/>
                <w:bottom w:val="none" w:sz="0" w:space="0" w:color="auto"/>
                <w:right w:val="none" w:sz="0" w:space="0" w:color="auto"/>
              </w:divBdr>
              <w:divsChild>
                <w:div w:id="10056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57297">
      <w:bodyDiv w:val="1"/>
      <w:marLeft w:val="0"/>
      <w:marRight w:val="0"/>
      <w:marTop w:val="0"/>
      <w:marBottom w:val="0"/>
      <w:divBdr>
        <w:top w:val="none" w:sz="0" w:space="0" w:color="auto"/>
        <w:left w:val="none" w:sz="0" w:space="0" w:color="auto"/>
        <w:bottom w:val="none" w:sz="0" w:space="0" w:color="auto"/>
        <w:right w:val="none" w:sz="0" w:space="0" w:color="auto"/>
      </w:divBdr>
      <w:divsChild>
        <w:div w:id="2090808897">
          <w:marLeft w:val="0"/>
          <w:marRight w:val="0"/>
          <w:marTop w:val="0"/>
          <w:marBottom w:val="0"/>
          <w:divBdr>
            <w:top w:val="none" w:sz="0" w:space="0" w:color="auto"/>
            <w:left w:val="none" w:sz="0" w:space="0" w:color="auto"/>
            <w:bottom w:val="none" w:sz="0" w:space="0" w:color="auto"/>
            <w:right w:val="none" w:sz="0" w:space="0" w:color="auto"/>
          </w:divBdr>
          <w:divsChild>
            <w:div w:id="500045802">
              <w:marLeft w:val="0"/>
              <w:marRight w:val="0"/>
              <w:marTop w:val="0"/>
              <w:marBottom w:val="0"/>
              <w:divBdr>
                <w:top w:val="none" w:sz="0" w:space="0" w:color="auto"/>
                <w:left w:val="none" w:sz="0" w:space="0" w:color="auto"/>
                <w:bottom w:val="none" w:sz="0" w:space="0" w:color="auto"/>
                <w:right w:val="none" w:sz="0" w:space="0" w:color="auto"/>
              </w:divBdr>
              <w:divsChild>
                <w:div w:id="122776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20952">
      <w:bodyDiv w:val="1"/>
      <w:marLeft w:val="0"/>
      <w:marRight w:val="0"/>
      <w:marTop w:val="0"/>
      <w:marBottom w:val="0"/>
      <w:divBdr>
        <w:top w:val="none" w:sz="0" w:space="0" w:color="auto"/>
        <w:left w:val="none" w:sz="0" w:space="0" w:color="auto"/>
        <w:bottom w:val="none" w:sz="0" w:space="0" w:color="auto"/>
        <w:right w:val="none" w:sz="0" w:space="0" w:color="auto"/>
      </w:divBdr>
      <w:divsChild>
        <w:div w:id="1462311524">
          <w:marLeft w:val="0"/>
          <w:marRight w:val="0"/>
          <w:marTop w:val="0"/>
          <w:marBottom w:val="0"/>
          <w:divBdr>
            <w:top w:val="none" w:sz="0" w:space="0" w:color="auto"/>
            <w:left w:val="none" w:sz="0" w:space="0" w:color="auto"/>
            <w:bottom w:val="none" w:sz="0" w:space="0" w:color="auto"/>
            <w:right w:val="none" w:sz="0" w:space="0" w:color="auto"/>
          </w:divBdr>
          <w:divsChild>
            <w:div w:id="566234035">
              <w:marLeft w:val="0"/>
              <w:marRight w:val="0"/>
              <w:marTop w:val="0"/>
              <w:marBottom w:val="0"/>
              <w:divBdr>
                <w:top w:val="none" w:sz="0" w:space="0" w:color="auto"/>
                <w:left w:val="none" w:sz="0" w:space="0" w:color="auto"/>
                <w:bottom w:val="none" w:sz="0" w:space="0" w:color="auto"/>
                <w:right w:val="none" w:sz="0" w:space="0" w:color="auto"/>
              </w:divBdr>
              <w:divsChild>
                <w:div w:id="5511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92003">
      <w:bodyDiv w:val="1"/>
      <w:marLeft w:val="0"/>
      <w:marRight w:val="0"/>
      <w:marTop w:val="0"/>
      <w:marBottom w:val="0"/>
      <w:divBdr>
        <w:top w:val="none" w:sz="0" w:space="0" w:color="auto"/>
        <w:left w:val="none" w:sz="0" w:space="0" w:color="auto"/>
        <w:bottom w:val="none" w:sz="0" w:space="0" w:color="auto"/>
        <w:right w:val="none" w:sz="0" w:space="0" w:color="auto"/>
      </w:divBdr>
      <w:divsChild>
        <w:div w:id="1661427868">
          <w:marLeft w:val="0"/>
          <w:marRight w:val="0"/>
          <w:marTop w:val="0"/>
          <w:marBottom w:val="0"/>
          <w:divBdr>
            <w:top w:val="none" w:sz="0" w:space="0" w:color="auto"/>
            <w:left w:val="none" w:sz="0" w:space="0" w:color="auto"/>
            <w:bottom w:val="none" w:sz="0" w:space="0" w:color="auto"/>
            <w:right w:val="none" w:sz="0" w:space="0" w:color="auto"/>
          </w:divBdr>
          <w:divsChild>
            <w:div w:id="1426918597">
              <w:marLeft w:val="0"/>
              <w:marRight w:val="0"/>
              <w:marTop w:val="0"/>
              <w:marBottom w:val="0"/>
              <w:divBdr>
                <w:top w:val="none" w:sz="0" w:space="0" w:color="auto"/>
                <w:left w:val="none" w:sz="0" w:space="0" w:color="auto"/>
                <w:bottom w:val="none" w:sz="0" w:space="0" w:color="auto"/>
                <w:right w:val="none" w:sz="0" w:space="0" w:color="auto"/>
              </w:divBdr>
              <w:divsChild>
                <w:div w:id="158846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13766">
      <w:bodyDiv w:val="1"/>
      <w:marLeft w:val="0"/>
      <w:marRight w:val="0"/>
      <w:marTop w:val="0"/>
      <w:marBottom w:val="0"/>
      <w:divBdr>
        <w:top w:val="none" w:sz="0" w:space="0" w:color="auto"/>
        <w:left w:val="none" w:sz="0" w:space="0" w:color="auto"/>
        <w:bottom w:val="none" w:sz="0" w:space="0" w:color="auto"/>
        <w:right w:val="none" w:sz="0" w:space="0" w:color="auto"/>
      </w:divBdr>
      <w:divsChild>
        <w:div w:id="967050460">
          <w:marLeft w:val="0"/>
          <w:marRight w:val="0"/>
          <w:marTop w:val="0"/>
          <w:marBottom w:val="0"/>
          <w:divBdr>
            <w:top w:val="none" w:sz="0" w:space="0" w:color="auto"/>
            <w:left w:val="none" w:sz="0" w:space="0" w:color="auto"/>
            <w:bottom w:val="none" w:sz="0" w:space="0" w:color="auto"/>
            <w:right w:val="none" w:sz="0" w:space="0" w:color="auto"/>
          </w:divBdr>
          <w:divsChild>
            <w:div w:id="599340120">
              <w:marLeft w:val="0"/>
              <w:marRight w:val="0"/>
              <w:marTop w:val="0"/>
              <w:marBottom w:val="0"/>
              <w:divBdr>
                <w:top w:val="none" w:sz="0" w:space="0" w:color="auto"/>
                <w:left w:val="none" w:sz="0" w:space="0" w:color="auto"/>
                <w:bottom w:val="none" w:sz="0" w:space="0" w:color="auto"/>
                <w:right w:val="none" w:sz="0" w:space="0" w:color="auto"/>
              </w:divBdr>
              <w:divsChild>
                <w:div w:id="3476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3979">
      <w:bodyDiv w:val="1"/>
      <w:marLeft w:val="0"/>
      <w:marRight w:val="0"/>
      <w:marTop w:val="0"/>
      <w:marBottom w:val="0"/>
      <w:divBdr>
        <w:top w:val="none" w:sz="0" w:space="0" w:color="auto"/>
        <w:left w:val="none" w:sz="0" w:space="0" w:color="auto"/>
        <w:bottom w:val="none" w:sz="0" w:space="0" w:color="auto"/>
        <w:right w:val="none" w:sz="0" w:space="0" w:color="auto"/>
      </w:divBdr>
      <w:divsChild>
        <w:div w:id="75984967">
          <w:marLeft w:val="0"/>
          <w:marRight w:val="0"/>
          <w:marTop w:val="0"/>
          <w:marBottom w:val="0"/>
          <w:divBdr>
            <w:top w:val="none" w:sz="0" w:space="0" w:color="auto"/>
            <w:left w:val="none" w:sz="0" w:space="0" w:color="auto"/>
            <w:bottom w:val="none" w:sz="0" w:space="0" w:color="auto"/>
            <w:right w:val="none" w:sz="0" w:space="0" w:color="auto"/>
          </w:divBdr>
          <w:divsChild>
            <w:div w:id="1548224329">
              <w:marLeft w:val="0"/>
              <w:marRight w:val="0"/>
              <w:marTop w:val="0"/>
              <w:marBottom w:val="0"/>
              <w:divBdr>
                <w:top w:val="none" w:sz="0" w:space="0" w:color="auto"/>
                <w:left w:val="none" w:sz="0" w:space="0" w:color="auto"/>
                <w:bottom w:val="none" w:sz="0" w:space="0" w:color="auto"/>
                <w:right w:val="none" w:sz="0" w:space="0" w:color="auto"/>
              </w:divBdr>
              <w:divsChild>
                <w:div w:id="9695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8013">
      <w:bodyDiv w:val="1"/>
      <w:marLeft w:val="0"/>
      <w:marRight w:val="0"/>
      <w:marTop w:val="0"/>
      <w:marBottom w:val="0"/>
      <w:divBdr>
        <w:top w:val="none" w:sz="0" w:space="0" w:color="auto"/>
        <w:left w:val="none" w:sz="0" w:space="0" w:color="auto"/>
        <w:bottom w:val="none" w:sz="0" w:space="0" w:color="auto"/>
        <w:right w:val="none" w:sz="0" w:space="0" w:color="auto"/>
      </w:divBdr>
      <w:divsChild>
        <w:div w:id="472915499">
          <w:marLeft w:val="0"/>
          <w:marRight w:val="0"/>
          <w:marTop w:val="0"/>
          <w:marBottom w:val="0"/>
          <w:divBdr>
            <w:top w:val="none" w:sz="0" w:space="0" w:color="auto"/>
            <w:left w:val="none" w:sz="0" w:space="0" w:color="auto"/>
            <w:bottom w:val="none" w:sz="0" w:space="0" w:color="auto"/>
            <w:right w:val="none" w:sz="0" w:space="0" w:color="auto"/>
          </w:divBdr>
          <w:divsChild>
            <w:div w:id="687635212">
              <w:marLeft w:val="0"/>
              <w:marRight w:val="0"/>
              <w:marTop w:val="0"/>
              <w:marBottom w:val="0"/>
              <w:divBdr>
                <w:top w:val="none" w:sz="0" w:space="0" w:color="auto"/>
                <w:left w:val="none" w:sz="0" w:space="0" w:color="auto"/>
                <w:bottom w:val="none" w:sz="0" w:space="0" w:color="auto"/>
                <w:right w:val="none" w:sz="0" w:space="0" w:color="auto"/>
              </w:divBdr>
              <w:divsChild>
                <w:div w:id="35127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2014">
      <w:bodyDiv w:val="1"/>
      <w:marLeft w:val="0"/>
      <w:marRight w:val="0"/>
      <w:marTop w:val="0"/>
      <w:marBottom w:val="0"/>
      <w:divBdr>
        <w:top w:val="none" w:sz="0" w:space="0" w:color="auto"/>
        <w:left w:val="none" w:sz="0" w:space="0" w:color="auto"/>
        <w:bottom w:val="none" w:sz="0" w:space="0" w:color="auto"/>
        <w:right w:val="none" w:sz="0" w:space="0" w:color="auto"/>
      </w:divBdr>
      <w:divsChild>
        <w:div w:id="1107384950">
          <w:marLeft w:val="0"/>
          <w:marRight w:val="0"/>
          <w:marTop w:val="0"/>
          <w:marBottom w:val="0"/>
          <w:divBdr>
            <w:top w:val="none" w:sz="0" w:space="0" w:color="auto"/>
            <w:left w:val="none" w:sz="0" w:space="0" w:color="auto"/>
            <w:bottom w:val="none" w:sz="0" w:space="0" w:color="auto"/>
            <w:right w:val="none" w:sz="0" w:space="0" w:color="auto"/>
          </w:divBdr>
          <w:divsChild>
            <w:div w:id="1824855824">
              <w:marLeft w:val="0"/>
              <w:marRight w:val="0"/>
              <w:marTop w:val="0"/>
              <w:marBottom w:val="0"/>
              <w:divBdr>
                <w:top w:val="none" w:sz="0" w:space="0" w:color="auto"/>
                <w:left w:val="none" w:sz="0" w:space="0" w:color="auto"/>
                <w:bottom w:val="none" w:sz="0" w:space="0" w:color="auto"/>
                <w:right w:val="none" w:sz="0" w:space="0" w:color="auto"/>
              </w:divBdr>
              <w:divsChild>
                <w:div w:id="11363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7593">
      <w:bodyDiv w:val="1"/>
      <w:marLeft w:val="0"/>
      <w:marRight w:val="0"/>
      <w:marTop w:val="0"/>
      <w:marBottom w:val="0"/>
      <w:divBdr>
        <w:top w:val="none" w:sz="0" w:space="0" w:color="auto"/>
        <w:left w:val="none" w:sz="0" w:space="0" w:color="auto"/>
        <w:bottom w:val="none" w:sz="0" w:space="0" w:color="auto"/>
        <w:right w:val="none" w:sz="0" w:space="0" w:color="auto"/>
      </w:divBdr>
      <w:divsChild>
        <w:div w:id="11149901">
          <w:marLeft w:val="0"/>
          <w:marRight w:val="0"/>
          <w:marTop w:val="0"/>
          <w:marBottom w:val="0"/>
          <w:divBdr>
            <w:top w:val="none" w:sz="0" w:space="0" w:color="auto"/>
            <w:left w:val="none" w:sz="0" w:space="0" w:color="auto"/>
            <w:bottom w:val="none" w:sz="0" w:space="0" w:color="auto"/>
            <w:right w:val="none" w:sz="0" w:space="0" w:color="auto"/>
          </w:divBdr>
          <w:divsChild>
            <w:div w:id="1428967596">
              <w:marLeft w:val="0"/>
              <w:marRight w:val="0"/>
              <w:marTop w:val="0"/>
              <w:marBottom w:val="0"/>
              <w:divBdr>
                <w:top w:val="none" w:sz="0" w:space="0" w:color="auto"/>
                <w:left w:val="none" w:sz="0" w:space="0" w:color="auto"/>
                <w:bottom w:val="none" w:sz="0" w:space="0" w:color="auto"/>
                <w:right w:val="none" w:sz="0" w:space="0" w:color="auto"/>
              </w:divBdr>
              <w:divsChild>
                <w:div w:id="972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69391">
      <w:bodyDiv w:val="1"/>
      <w:marLeft w:val="0"/>
      <w:marRight w:val="0"/>
      <w:marTop w:val="0"/>
      <w:marBottom w:val="0"/>
      <w:divBdr>
        <w:top w:val="none" w:sz="0" w:space="0" w:color="auto"/>
        <w:left w:val="none" w:sz="0" w:space="0" w:color="auto"/>
        <w:bottom w:val="none" w:sz="0" w:space="0" w:color="auto"/>
        <w:right w:val="none" w:sz="0" w:space="0" w:color="auto"/>
      </w:divBdr>
    </w:div>
    <w:div w:id="1974363065">
      <w:bodyDiv w:val="1"/>
      <w:marLeft w:val="0"/>
      <w:marRight w:val="0"/>
      <w:marTop w:val="0"/>
      <w:marBottom w:val="0"/>
      <w:divBdr>
        <w:top w:val="none" w:sz="0" w:space="0" w:color="auto"/>
        <w:left w:val="none" w:sz="0" w:space="0" w:color="auto"/>
        <w:bottom w:val="none" w:sz="0" w:space="0" w:color="auto"/>
        <w:right w:val="none" w:sz="0" w:space="0" w:color="auto"/>
      </w:divBdr>
      <w:divsChild>
        <w:div w:id="355158304">
          <w:marLeft w:val="0"/>
          <w:marRight w:val="0"/>
          <w:marTop w:val="0"/>
          <w:marBottom w:val="0"/>
          <w:divBdr>
            <w:top w:val="none" w:sz="0" w:space="0" w:color="auto"/>
            <w:left w:val="none" w:sz="0" w:space="0" w:color="auto"/>
            <w:bottom w:val="none" w:sz="0" w:space="0" w:color="auto"/>
            <w:right w:val="none" w:sz="0" w:space="0" w:color="auto"/>
          </w:divBdr>
          <w:divsChild>
            <w:div w:id="1040546792">
              <w:marLeft w:val="0"/>
              <w:marRight w:val="0"/>
              <w:marTop w:val="0"/>
              <w:marBottom w:val="0"/>
              <w:divBdr>
                <w:top w:val="none" w:sz="0" w:space="0" w:color="auto"/>
                <w:left w:val="none" w:sz="0" w:space="0" w:color="auto"/>
                <w:bottom w:val="none" w:sz="0" w:space="0" w:color="auto"/>
                <w:right w:val="none" w:sz="0" w:space="0" w:color="auto"/>
              </w:divBdr>
              <w:divsChild>
                <w:div w:id="603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03564">
      <w:bodyDiv w:val="1"/>
      <w:marLeft w:val="0"/>
      <w:marRight w:val="0"/>
      <w:marTop w:val="0"/>
      <w:marBottom w:val="0"/>
      <w:divBdr>
        <w:top w:val="none" w:sz="0" w:space="0" w:color="auto"/>
        <w:left w:val="none" w:sz="0" w:space="0" w:color="auto"/>
        <w:bottom w:val="none" w:sz="0" w:space="0" w:color="auto"/>
        <w:right w:val="none" w:sz="0" w:space="0" w:color="auto"/>
      </w:divBdr>
      <w:divsChild>
        <w:div w:id="1787920196">
          <w:marLeft w:val="0"/>
          <w:marRight w:val="0"/>
          <w:marTop w:val="0"/>
          <w:marBottom w:val="0"/>
          <w:divBdr>
            <w:top w:val="none" w:sz="0" w:space="0" w:color="auto"/>
            <w:left w:val="none" w:sz="0" w:space="0" w:color="auto"/>
            <w:bottom w:val="none" w:sz="0" w:space="0" w:color="auto"/>
            <w:right w:val="none" w:sz="0" w:space="0" w:color="auto"/>
          </w:divBdr>
          <w:divsChild>
            <w:div w:id="1696882727">
              <w:marLeft w:val="0"/>
              <w:marRight w:val="0"/>
              <w:marTop w:val="0"/>
              <w:marBottom w:val="0"/>
              <w:divBdr>
                <w:top w:val="none" w:sz="0" w:space="0" w:color="auto"/>
                <w:left w:val="none" w:sz="0" w:space="0" w:color="auto"/>
                <w:bottom w:val="none" w:sz="0" w:space="0" w:color="auto"/>
                <w:right w:val="none" w:sz="0" w:space="0" w:color="auto"/>
              </w:divBdr>
              <w:divsChild>
                <w:div w:id="5795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218870">
      <w:bodyDiv w:val="1"/>
      <w:marLeft w:val="0"/>
      <w:marRight w:val="0"/>
      <w:marTop w:val="0"/>
      <w:marBottom w:val="0"/>
      <w:divBdr>
        <w:top w:val="none" w:sz="0" w:space="0" w:color="auto"/>
        <w:left w:val="none" w:sz="0" w:space="0" w:color="auto"/>
        <w:bottom w:val="none" w:sz="0" w:space="0" w:color="auto"/>
        <w:right w:val="none" w:sz="0" w:space="0" w:color="auto"/>
      </w:divBdr>
      <w:divsChild>
        <w:div w:id="259608368">
          <w:marLeft w:val="0"/>
          <w:marRight w:val="0"/>
          <w:marTop w:val="0"/>
          <w:marBottom w:val="0"/>
          <w:divBdr>
            <w:top w:val="none" w:sz="0" w:space="0" w:color="auto"/>
            <w:left w:val="none" w:sz="0" w:space="0" w:color="auto"/>
            <w:bottom w:val="none" w:sz="0" w:space="0" w:color="auto"/>
            <w:right w:val="none" w:sz="0" w:space="0" w:color="auto"/>
          </w:divBdr>
          <w:divsChild>
            <w:div w:id="692221577">
              <w:marLeft w:val="0"/>
              <w:marRight w:val="0"/>
              <w:marTop w:val="0"/>
              <w:marBottom w:val="0"/>
              <w:divBdr>
                <w:top w:val="none" w:sz="0" w:space="0" w:color="auto"/>
                <w:left w:val="none" w:sz="0" w:space="0" w:color="auto"/>
                <w:bottom w:val="none" w:sz="0" w:space="0" w:color="auto"/>
                <w:right w:val="none" w:sz="0" w:space="0" w:color="auto"/>
              </w:divBdr>
              <w:divsChild>
                <w:div w:id="16804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7851">
      <w:bodyDiv w:val="1"/>
      <w:marLeft w:val="0"/>
      <w:marRight w:val="0"/>
      <w:marTop w:val="0"/>
      <w:marBottom w:val="0"/>
      <w:divBdr>
        <w:top w:val="none" w:sz="0" w:space="0" w:color="auto"/>
        <w:left w:val="none" w:sz="0" w:space="0" w:color="auto"/>
        <w:bottom w:val="none" w:sz="0" w:space="0" w:color="auto"/>
        <w:right w:val="none" w:sz="0" w:space="0" w:color="auto"/>
      </w:divBdr>
      <w:divsChild>
        <w:div w:id="198249266">
          <w:marLeft w:val="0"/>
          <w:marRight w:val="0"/>
          <w:marTop w:val="0"/>
          <w:marBottom w:val="0"/>
          <w:divBdr>
            <w:top w:val="none" w:sz="0" w:space="0" w:color="auto"/>
            <w:left w:val="none" w:sz="0" w:space="0" w:color="auto"/>
            <w:bottom w:val="none" w:sz="0" w:space="0" w:color="auto"/>
            <w:right w:val="none" w:sz="0" w:space="0" w:color="auto"/>
          </w:divBdr>
          <w:divsChild>
            <w:div w:id="1126509087">
              <w:marLeft w:val="0"/>
              <w:marRight w:val="0"/>
              <w:marTop w:val="0"/>
              <w:marBottom w:val="0"/>
              <w:divBdr>
                <w:top w:val="none" w:sz="0" w:space="0" w:color="auto"/>
                <w:left w:val="none" w:sz="0" w:space="0" w:color="auto"/>
                <w:bottom w:val="none" w:sz="0" w:space="0" w:color="auto"/>
                <w:right w:val="none" w:sz="0" w:space="0" w:color="auto"/>
              </w:divBdr>
              <w:divsChild>
                <w:div w:id="13132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352180">
      <w:bodyDiv w:val="1"/>
      <w:marLeft w:val="0"/>
      <w:marRight w:val="0"/>
      <w:marTop w:val="0"/>
      <w:marBottom w:val="0"/>
      <w:divBdr>
        <w:top w:val="none" w:sz="0" w:space="0" w:color="auto"/>
        <w:left w:val="none" w:sz="0" w:space="0" w:color="auto"/>
        <w:bottom w:val="none" w:sz="0" w:space="0" w:color="auto"/>
        <w:right w:val="none" w:sz="0" w:space="0" w:color="auto"/>
      </w:divBdr>
      <w:divsChild>
        <w:div w:id="1704402909">
          <w:marLeft w:val="0"/>
          <w:marRight w:val="0"/>
          <w:marTop w:val="0"/>
          <w:marBottom w:val="0"/>
          <w:divBdr>
            <w:top w:val="none" w:sz="0" w:space="0" w:color="auto"/>
            <w:left w:val="none" w:sz="0" w:space="0" w:color="auto"/>
            <w:bottom w:val="none" w:sz="0" w:space="0" w:color="auto"/>
            <w:right w:val="none" w:sz="0" w:space="0" w:color="auto"/>
          </w:divBdr>
          <w:divsChild>
            <w:div w:id="2082480563">
              <w:marLeft w:val="0"/>
              <w:marRight w:val="0"/>
              <w:marTop w:val="0"/>
              <w:marBottom w:val="0"/>
              <w:divBdr>
                <w:top w:val="none" w:sz="0" w:space="0" w:color="auto"/>
                <w:left w:val="none" w:sz="0" w:space="0" w:color="auto"/>
                <w:bottom w:val="none" w:sz="0" w:space="0" w:color="auto"/>
                <w:right w:val="none" w:sz="0" w:space="0" w:color="auto"/>
              </w:divBdr>
              <w:divsChild>
                <w:div w:id="6881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22066">
      <w:bodyDiv w:val="1"/>
      <w:marLeft w:val="0"/>
      <w:marRight w:val="0"/>
      <w:marTop w:val="0"/>
      <w:marBottom w:val="0"/>
      <w:divBdr>
        <w:top w:val="none" w:sz="0" w:space="0" w:color="auto"/>
        <w:left w:val="none" w:sz="0" w:space="0" w:color="auto"/>
        <w:bottom w:val="none" w:sz="0" w:space="0" w:color="auto"/>
        <w:right w:val="none" w:sz="0" w:space="0" w:color="auto"/>
      </w:divBdr>
      <w:divsChild>
        <w:div w:id="777874042">
          <w:marLeft w:val="0"/>
          <w:marRight w:val="0"/>
          <w:marTop w:val="0"/>
          <w:marBottom w:val="0"/>
          <w:divBdr>
            <w:top w:val="none" w:sz="0" w:space="0" w:color="auto"/>
            <w:left w:val="none" w:sz="0" w:space="0" w:color="auto"/>
            <w:bottom w:val="none" w:sz="0" w:space="0" w:color="auto"/>
            <w:right w:val="none" w:sz="0" w:space="0" w:color="auto"/>
          </w:divBdr>
          <w:divsChild>
            <w:div w:id="1665663067">
              <w:marLeft w:val="0"/>
              <w:marRight w:val="0"/>
              <w:marTop w:val="0"/>
              <w:marBottom w:val="0"/>
              <w:divBdr>
                <w:top w:val="none" w:sz="0" w:space="0" w:color="auto"/>
                <w:left w:val="none" w:sz="0" w:space="0" w:color="auto"/>
                <w:bottom w:val="none" w:sz="0" w:space="0" w:color="auto"/>
                <w:right w:val="none" w:sz="0" w:space="0" w:color="auto"/>
              </w:divBdr>
              <w:divsChild>
                <w:div w:id="20722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22738">
      <w:bodyDiv w:val="1"/>
      <w:marLeft w:val="0"/>
      <w:marRight w:val="0"/>
      <w:marTop w:val="0"/>
      <w:marBottom w:val="0"/>
      <w:divBdr>
        <w:top w:val="none" w:sz="0" w:space="0" w:color="auto"/>
        <w:left w:val="none" w:sz="0" w:space="0" w:color="auto"/>
        <w:bottom w:val="none" w:sz="0" w:space="0" w:color="auto"/>
        <w:right w:val="none" w:sz="0" w:space="0" w:color="auto"/>
      </w:divBdr>
      <w:divsChild>
        <w:div w:id="1287588027">
          <w:marLeft w:val="0"/>
          <w:marRight w:val="0"/>
          <w:marTop w:val="0"/>
          <w:marBottom w:val="0"/>
          <w:divBdr>
            <w:top w:val="none" w:sz="0" w:space="0" w:color="auto"/>
            <w:left w:val="none" w:sz="0" w:space="0" w:color="auto"/>
            <w:bottom w:val="none" w:sz="0" w:space="0" w:color="auto"/>
            <w:right w:val="none" w:sz="0" w:space="0" w:color="auto"/>
          </w:divBdr>
          <w:divsChild>
            <w:div w:id="229383942">
              <w:marLeft w:val="0"/>
              <w:marRight w:val="0"/>
              <w:marTop w:val="0"/>
              <w:marBottom w:val="0"/>
              <w:divBdr>
                <w:top w:val="none" w:sz="0" w:space="0" w:color="auto"/>
                <w:left w:val="none" w:sz="0" w:space="0" w:color="auto"/>
                <w:bottom w:val="none" w:sz="0" w:space="0" w:color="auto"/>
                <w:right w:val="none" w:sz="0" w:space="0" w:color="auto"/>
              </w:divBdr>
              <w:divsChild>
                <w:div w:id="16615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22866">
      <w:bodyDiv w:val="1"/>
      <w:marLeft w:val="0"/>
      <w:marRight w:val="0"/>
      <w:marTop w:val="0"/>
      <w:marBottom w:val="0"/>
      <w:divBdr>
        <w:top w:val="none" w:sz="0" w:space="0" w:color="auto"/>
        <w:left w:val="none" w:sz="0" w:space="0" w:color="auto"/>
        <w:bottom w:val="none" w:sz="0" w:space="0" w:color="auto"/>
        <w:right w:val="none" w:sz="0" w:space="0" w:color="auto"/>
      </w:divBdr>
      <w:divsChild>
        <w:div w:id="2110544145">
          <w:marLeft w:val="0"/>
          <w:marRight w:val="0"/>
          <w:marTop w:val="0"/>
          <w:marBottom w:val="0"/>
          <w:divBdr>
            <w:top w:val="none" w:sz="0" w:space="0" w:color="auto"/>
            <w:left w:val="none" w:sz="0" w:space="0" w:color="auto"/>
            <w:bottom w:val="none" w:sz="0" w:space="0" w:color="auto"/>
            <w:right w:val="none" w:sz="0" w:space="0" w:color="auto"/>
          </w:divBdr>
          <w:divsChild>
            <w:div w:id="2099713459">
              <w:marLeft w:val="0"/>
              <w:marRight w:val="0"/>
              <w:marTop w:val="0"/>
              <w:marBottom w:val="0"/>
              <w:divBdr>
                <w:top w:val="none" w:sz="0" w:space="0" w:color="auto"/>
                <w:left w:val="none" w:sz="0" w:space="0" w:color="auto"/>
                <w:bottom w:val="none" w:sz="0" w:space="0" w:color="auto"/>
                <w:right w:val="none" w:sz="0" w:space="0" w:color="auto"/>
              </w:divBdr>
              <w:divsChild>
                <w:div w:id="19200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67829">
      <w:bodyDiv w:val="1"/>
      <w:marLeft w:val="0"/>
      <w:marRight w:val="0"/>
      <w:marTop w:val="0"/>
      <w:marBottom w:val="0"/>
      <w:divBdr>
        <w:top w:val="none" w:sz="0" w:space="0" w:color="auto"/>
        <w:left w:val="none" w:sz="0" w:space="0" w:color="auto"/>
        <w:bottom w:val="none" w:sz="0" w:space="0" w:color="auto"/>
        <w:right w:val="none" w:sz="0" w:space="0" w:color="auto"/>
      </w:divBdr>
      <w:divsChild>
        <w:div w:id="31465868">
          <w:marLeft w:val="0"/>
          <w:marRight w:val="0"/>
          <w:marTop w:val="0"/>
          <w:marBottom w:val="0"/>
          <w:divBdr>
            <w:top w:val="none" w:sz="0" w:space="0" w:color="auto"/>
            <w:left w:val="none" w:sz="0" w:space="0" w:color="auto"/>
            <w:bottom w:val="none" w:sz="0" w:space="0" w:color="auto"/>
            <w:right w:val="none" w:sz="0" w:space="0" w:color="auto"/>
          </w:divBdr>
          <w:divsChild>
            <w:div w:id="1521628314">
              <w:marLeft w:val="0"/>
              <w:marRight w:val="0"/>
              <w:marTop w:val="0"/>
              <w:marBottom w:val="0"/>
              <w:divBdr>
                <w:top w:val="none" w:sz="0" w:space="0" w:color="auto"/>
                <w:left w:val="none" w:sz="0" w:space="0" w:color="auto"/>
                <w:bottom w:val="none" w:sz="0" w:space="0" w:color="auto"/>
                <w:right w:val="none" w:sz="0" w:space="0" w:color="auto"/>
              </w:divBdr>
              <w:divsChild>
                <w:div w:id="18032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72800">
      <w:bodyDiv w:val="1"/>
      <w:marLeft w:val="0"/>
      <w:marRight w:val="0"/>
      <w:marTop w:val="0"/>
      <w:marBottom w:val="0"/>
      <w:divBdr>
        <w:top w:val="none" w:sz="0" w:space="0" w:color="auto"/>
        <w:left w:val="none" w:sz="0" w:space="0" w:color="auto"/>
        <w:bottom w:val="none" w:sz="0" w:space="0" w:color="auto"/>
        <w:right w:val="none" w:sz="0" w:space="0" w:color="auto"/>
      </w:divBdr>
      <w:divsChild>
        <w:div w:id="1538543731">
          <w:marLeft w:val="0"/>
          <w:marRight w:val="0"/>
          <w:marTop w:val="0"/>
          <w:marBottom w:val="0"/>
          <w:divBdr>
            <w:top w:val="none" w:sz="0" w:space="0" w:color="auto"/>
            <w:left w:val="none" w:sz="0" w:space="0" w:color="auto"/>
            <w:bottom w:val="none" w:sz="0" w:space="0" w:color="auto"/>
            <w:right w:val="none" w:sz="0" w:space="0" w:color="auto"/>
          </w:divBdr>
          <w:divsChild>
            <w:div w:id="2070372117">
              <w:marLeft w:val="0"/>
              <w:marRight w:val="0"/>
              <w:marTop w:val="0"/>
              <w:marBottom w:val="0"/>
              <w:divBdr>
                <w:top w:val="none" w:sz="0" w:space="0" w:color="auto"/>
                <w:left w:val="none" w:sz="0" w:space="0" w:color="auto"/>
                <w:bottom w:val="none" w:sz="0" w:space="0" w:color="auto"/>
                <w:right w:val="none" w:sz="0" w:space="0" w:color="auto"/>
              </w:divBdr>
              <w:divsChild>
                <w:div w:id="5710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46457">
      <w:bodyDiv w:val="1"/>
      <w:marLeft w:val="0"/>
      <w:marRight w:val="0"/>
      <w:marTop w:val="0"/>
      <w:marBottom w:val="0"/>
      <w:divBdr>
        <w:top w:val="none" w:sz="0" w:space="0" w:color="auto"/>
        <w:left w:val="none" w:sz="0" w:space="0" w:color="auto"/>
        <w:bottom w:val="none" w:sz="0" w:space="0" w:color="auto"/>
        <w:right w:val="none" w:sz="0" w:space="0" w:color="auto"/>
      </w:divBdr>
      <w:divsChild>
        <w:div w:id="1885168924">
          <w:marLeft w:val="0"/>
          <w:marRight w:val="0"/>
          <w:marTop w:val="0"/>
          <w:marBottom w:val="0"/>
          <w:divBdr>
            <w:top w:val="none" w:sz="0" w:space="0" w:color="auto"/>
            <w:left w:val="none" w:sz="0" w:space="0" w:color="auto"/>
            <w:bottom w:val="none" w:sz="0" w:space="0" w:color="auto"/>
            <w:right w:val="none" w:sz="0" w:space="0" w:color="auto"/>
          </w:divBdr>
          <w:divsChild>
            <w:div w:id="248781168">
              <w:marLeft w:val="0"/>
              <w:marRight w:val="0"/>
              <w:marTop w:val="0"/>
              <w:marBottom w:val="0"/>
              <w:divBdr>
                <w:top w:val="none" w:sz="0" w:space="0" w:color="auto"/>
                <w:left w:val="none" w:sz="0" w:space="0" w:color="auto"/>
                <w:bottom w:val="none" w:sz="0" w:space="0" w:color="auto"/>
                <w:right w:val="none" w:sz="0" w:space="0" w:color="auto"/>
              </w:divBdr>
              <w:divsChild>
                <w:div w:id="2033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073022">
      <w:bodyDiv w:val="1"/>
      <w:marLeft w:val="0"/>
      <w:marRight w:val="0"/>
      <w:marTop w:val="0"/>
      <w:marBottom w:val="0"/>
      <w:divBdr>
        <w:top w:val="none" w:sz="0" w:space="0" w:color="auto"/>
        <w:left w:val="none" w:sz="0" w:space="0" w:color="auto"/>
        <w:bottom w:val="none" w:sz="0" w:space="0" w:color="auto"/>
        <w:right w:val="none" w:sz="0" w:space="0" w:color="auto"/>
      </w:divBdr>
      <w:divsChild>
        <w:div w:id="347102151">
          <w:marLeft w:val="0"/>
          <w:marRight w:val="0"/>
          <w:marTop w:val="0"/>
          <w:marBottom w:val="0"/>
          <w:divBdr>
            <w:top w:val="none" w:sz="0" w:space="0" w:color="auto"/>
            <w:left w:val="none" w:sz="0" w:space="0" w:color="auto"/>
            <w:bottom w:val="none" w:sz="0" w:space="0" w:color="auto"/>
            <w:right w:val="none" w:sz="0" w:space="0" w:color="auto"/>
          </w:divBdr>
          <w:divsChild>
            <w:div w:id="607784097">
              <w:marLeft w:val="0"/>
              <w:marRight w:val="0"/>
              <w:marTop w:val="0"/>
              <w:marBottom w:val="0"/>
              <w:divBdr>
                <w:top w:val="none" w:sz="0" w:space="0" w:color="auto"/>
                <w:left w:val="none" w:sz="0" w:space="0" w:color="auto"/>
                <w:bottom w:val="none" w:sz="0" w:space="0" w:color="auto"/>
                <w:right w:val="none" w:sz="0" w:space="0" w:color="auto"/>
              </w:divBdr>
              <w:divsChild>
                <w:div w:id="14344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76609">
      <w:bodyDiv w:val="1"/>
      <w:marLeft w:val="0"/>
      <w:marRight w:val="0"/>
      <w:marTop w:val="0"/>
      <w:marBottom w:val="0"/>
      <w:divBdr>
        <w:top w:val="none" w:sz="0" w:space="0" w:color="auto"/>
        <w:left w:val="none" w:sz="0" w:space="0" w:color="auto"/>
        <w:bottom w:val="none" w:sz="0" w:space="0" w:color="auto"/>
        <w:right w:val="none" w:sz="0" w:space="0" w:color="auto"/>
      </w:divBdr>
      <w:divsChild>
        <w:div w:id="358430840">
          <w:marLeft w:val="0"/>
          <w:marRight w:val="0"/>
          <w:marTop w:val="0"/>
          <w:marBottom w:val="0"/>
          <w:divBdr>
            <w:top w:val="none" w:sz="0" w:space="0" w:color="auto"/>
            <w:left w:val="none" w:sz="0" w:space="0" w:color="auto"/>
            <w:bottom w:val="none" w:sz="0" w:space="0" w:color="auto"/>
            <w:right w:val="none" w:sz="0" w:space="0" w:color="auto"/>
          </w:divBdr>
          <w:divsChild>
            <w:div w:id="2091348490">
              <w:marLeft w:val="0"/>
              <w:marRight w:val="0"/>
              <w:marTop w:val="0"/>
              <w:marBottom w:val="0"/>
              <w:divBdr>
                <w:top w:val="none" w:sz="0" w:space="0" w:color="auto"/>
                <w:left w:val="none" w:sz="0" w:space="0" w:color="auto"/>
                <w:bottom w:val="none" w:sz="0" w:space="0" w:color="auto"/>
                <w:right w:val="none" w:sz="0" w:space="0" w:color="auto"/>
              </w:divBdr>
              <w:divsChild>
                <w:div w:id="20322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97450">
      <w:bodyDiv w:val="1"/>
      <w:marLeft w:val="0"/>
      <w:marRight w:val="0"/>
      <w:marTop w:val="0"/>
      <w:marBottom w:val="0"/>
      <w:divBdr>
        <w:top w:val="none" w:sz="0" w:space="0" w:color="auto"/>
        <w:left w:val="none" w:sz="0" w:space="0" w:color="auto"/>
        <w:bottom w:val="none" w:sz="0" w:space="0" w:color="auto"/>
        <w:right w:val="none" w:sz="0" w:space="0" w:color="auto"/>
      </w:divBdr>
      <w:divsChild>
        <w:div w:id="1200699195">
          <w:marLeft w:val="0"/>
          <w:marRight w:val="0"/>
          <w:marTop w:val="0"/>
          <w:marBottom w:val="0"/>
          <w:divBdr>
            <w:top w:val="none" w:sz="0" w:space="0" w:color="auto"/>
            <w:left w:val="none" w:sz="0" w:space="0" w:color="auto"/>
            <w:bottom w:val="none" w:sz="0" w:space="0" w:color="auto"/>
            <w:right w:val="none" w:sz="0" w:space="0" w:color="auto"/>
          </w:divBdr>
          <w:divsChild>
            <w:div w:id="1030958569">
              <w:marLeft w:val="0"/>
              <w:marRight w:val="0"/>
              <w:marTop w:val="0"/>
              <w:marBottom w:val="0"/>
              <w:divBdr>
                <w:top w:val="none" w:sz="0" w:space="0" w:color="auto"/>
                <w:left w:val="none" w:sz="0" w:space="0" w:color="auto"/>
                <w:bottom w:val="none" w:sz="0" w:space="0" w:color="auto"/>
                <w:right w:val="none" w:sz="0" w:space="0" w:color="auto"/>
              </w:divBdr>
              <w:divsChild>
                <w:div w:id="10800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39907">
      <w:bodyDiv w:val="1"/>
      <w:marLeft w:val="0"/>
      <w:marRight w:val="0"/>
      <w:marTop w:val="0"/>
      <w:marBottom w:val="0"/>
      <w:divBdr>
        <w:top w:val="none" w:sz="0" w:space="0" w:color="auto"/>
        <w:left w:val="none" w:sz="0" w:space="0" w:color="auto"/>
        <w:bottom w:val="none" w:sz="0" w:space="0" w:color="auto"/>
        <w:right w:val="none" w:sz="0" w:space="0" w:color="auto"/>
      </w:divBdr>
      <w:divsChild>
        <w:div w:id="750852581">
          <w:marLeft w:val="0"/>
          <w:marRight w:val="0"/>
          <w:marTop w:val="0"/>
          <w:marBottom w:val="0"/>
          <w:divBdr>
            <w:top w:val="none" w:sz="0" w:space="0" w:color="auto"/>
            <w:left w:val="none" w:sz="0" w:space="0" w:color="auto"/>
            <w:bottom w:val="none" w:sz="0" w:space="0" w:color="auto"/>
            <w:right w:val="none" w:sz="0" w:space="0" w:color="auto"/>
          </w:divBdr>
          <w:divsChild>
            <w:div w:id="1604529797">
              <w:marLeft w:val="0"/>
              <w:marRight w:val="0"/>
              <w:marTop w:val="0"/>
              <w:marBottom w:val="0"/>
              <w:divBdr>
                <w:top w:val="none" w:sz="0" w:space="0" w:color="auto"/>
                <w:left w:val="none" w:sz="0" w:space="0" w:color="auto"/>
                <w:bottom w:val="none" w:sz="0" w:space="0" w:color="auto"/>
                <w:right w:val="none" w:sz="0" w:space="0" w:color="auto"/>
              </w:divBdr>
              <w:divsChild>
                <w:div w:id="12777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76580">
      <w:bodyDiv w:val="1"/>
      <w:marLeft w:val="0"/>
      <w:marRight w:val="0"/>
      <w:marTop w:val="0"/>
      <w:marBottom w:val="0"/>
      <w:divBdr>
        <w:top w:val="none" w:sz="0" w:space="0" w:color="auto"/>
        <w:left w:val="none" w:sz="0" w:space="0" w:color="auto"/>
        <w:bottom w:val="none" w:sz="0" w:space="0" w:color="auto"/>
        <w:right w:val="none" w:sz="0" w:space="0" w:color="auto"/>
      </w:divBdr>
      <w:divsChild>
        <w:div w:id="940839890">
          <w:marLeft w:val="0"/>
          <w:marRight w:val="0"/>
          <w:marTop w:val="0"/>
          <w:marBottom w:val="0"/>
          <w:divBdr>
            <w:top w:val="none" w:sz="0" w:space="0" w:color="auto"/>
            <w:left w:val="none" w:sz="0" w:space="0" w:color="auto"/>
            <w:bottom w:val="none" w:sz="0" w:space="0" w:color="auto"/>
            <w:right w:val="none" w:sz="0" w:space="0" w:color="auto"/>
          </w:divBdr>
          <w:divsChild>
            <w:div w:id="1793792513">
              <w:marLeft w:val="0"/>
              <w:marRight w:val="0"/>
              <w:marTop w:val="0"/>
              <w:marBottom w:val="0"/>
              <w:divBdr>
                <w:top w:val="none" w:sz="0" w:space="0" w:color="auto"/>
                <w:left w:val="none" w:sz="0" w:space="0" w:color="auto"/>
                <w:bottom w:val="none" w:sz="0" w:space="0" w:color="auto"/>
                <w:right w:val="none" w:sz="0" w:space="0" w:color="auto"/>
              </w:divBdr>
              <w:divsChild>
                <w:div w:id="12169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52110">
      <w:bodyDiv w:val="1"/>
      <w:marLeft w:val="0"/>
      <w:marRight w:val="0"/>
      <w:marTop w:val="0"/>
      <w:marBottom w:val="0"/>
      <w:divBdr>
        <w:top w:val="none" w:sz="0" w:space="0" w:color="auto"/>
        <w:left w:val="none" w:sz="0" w:space="0" w:color="auto"/>
        <w:bottom w:val="none" w:sz="0" w:space="0" w:color="auto"/>
        <w:right w:val="none" w:sz="0" w:space="0" w:color="auto"/>
      </w:divBdr>
      <w:divsChild>
        <w:div w:id="65736191">
          <w:marLeft w:val="0"/>
          <w:marRight w:val="0"/>
          <w:marTop w:val="0"/>
          <w:marBottom w:val="0"/>
          <w:divBdr>
            <w:top w:val="none" w:sz="0" w:space="0" w:color="auto"/>
            <w:left w:val="none" w:sz="0" w:space="0" w:color="auto"/>
            <w:bottom w:val="none" w:sz="0" w:space="0" w:color="auto"/>
            <w:right w:val="none" w:sz="0" w:space="0" w:color="auto"/>
          </w:divBdr>
          <w:divsChild>
            <w:div w:id="961156501">
              <w:marLeft w:val="0"/>
              <w:marRight w:val="0"/>
              <w:marTop w:val="0"/>
              <w:marBottom w:val="0"/>
              <w:divBdr>
                <w:top w:val="none" w:sz="0" w:space="0" w:color="auto"/>
                <w:left w:val="none" w:sz="0" w:space="0" w:color="auto"/>
                <w:bottom w:val="none" w:sz="0" w:space="0" w:color="auto"/>
                <w:right w:val="none" w:sz="0" w:space="0" w:color="auto"/>
              </w:divBdr>
              <w:divsChild>
                <w:div w:id="7039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51997">
      <w:bodyDiv w:val="1"/>
      <w:marLeft w:val="0"/>
      <w:marRight w:val="0"/>
      <w:marTop w:val="0"/>
      <w:marBottom w:val="0"/>
      <w:divBdr>
        <w:top w:val="none" w:sz="0" w:space="0" w:color="auto"/>
        <w:left w:val="none" w:sz="0" w:space="0" w:color="auto"/>
        <w:bottom w:val="none" w:sz="0" w:space="0" w:color="auto"/>
        <w:right w:val="none" w:sz="0" w:space="0" w:color="auto"/>
      </w:divBdr>
      <w:divsChild>
        <w:div w:id="2111121594">
          <w:marLeft w:val="0"/>
          <w:marRight w:val="0"/>
          <w:marTop w:val="0"/>
          <w:marBottom w:val="0"/>
          <w:divBdr>
            <w:top w:val="none" w:sz="0" w:space="0" w:color="auto"/>
            <w:left w:val="none" w:sz="0" w:space="0" w:color="auto"/>
            <w:bottom w:val="none" w:sz="0" w:space="0" w:color="auto"/>
            <w:right w:val="none" w:sz="0" w:space="0" w:color="auto"/>
          </w:divBdr>
          <w:divsChild>
            <w:div w:id="2105220992">
              <w:marLeft w:val="0"/>
              <w:marRight w:val="0"/>
              <w:marTop w:val="0"/>
              <w:marBottom w:val="0"/>
              <w:divBdr>
                <w:top w:val="none" w:sz="0" w:space="0" w:color="auto"/>
                <w:left w:val="none" w:sz="0" w:space="0" w:color="auto"/>
                <w:bottom w:val="none" w:sz="0" w:space="0" w:color="auto"/>
                <w:right w:val="none" w:sz="0" w:space="0" w:color="auto"/>
              </w:divBdr>
              <w:divsChild>
                <w:div w:id="1417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17904">
      <w:bodyDiv w:val="1"/>
      <w:marLeft w:val="0"/>
      <w:marRight w:val="0"/>
      <w:marTop w:val="0"/>
      <w:marBottom w:val="0"/>
      <w:divBdr>
        <w:top w:val="none" w:sz="0" w:space="0" w:color="auto"/>
        <w:left w:val="none" w:sz="0" w:space="0" w:color="auto"/>
        <w:bottom w:val="none" w:sz="0" w:space="0" w:color="auto"/>
        <w:right w:val="none" w:sz="0" w:space="0" w:color="auto"/>
      </w:divBdr>
      <w:divsChild>
        <w:div w:id="956570379">
          <w:marLeft w:val="0"/>
          <w:marRight w:val="0"/>
          <w:marTop w:val="0"/>
          <w:marBottom w:val="0"/>
          <w:divBdr>
            <w:top w:val="none" w:sz="0" w:space="0" w:color="auto"/>
            <w:left w:val="none" w:sz="0" w:space="0" w:color="auto"/>
            <w:bottom w:val="none" w:sz="0" w:space="0" w:color="auto"/>
            <w:right w:val="none" w:sz="0" w:space="0" w:color="auto"/>
          </w:divBdr>
          <w:divsChild>
            <w:div w:id="1085689756">
              <w:marLeft w:val="0"/>
              <w:marRight w:val="0"/>
              <w:marTop w:val="0"/>
              <w:marBottom w:val="0"/>
              <w:divBdr>
                <w:top w:val="none" w:sz="0" w:space="0" w:color="auto"/>
                <w:left w:val="none" w:sz="0" w:space="0" w:color="auto"/>
                <w:bottom w:val="none" w:sz="0" w:space="0" w:color="auto"/>
                <w:right w:val="none" w:sz="0" w:space="0" w:color="auto"/>
              </w:divBdr>
              <w:divsChild>
                <w:div w:id="1331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09457">
      <w:bodyDiv w:val="1"/>
      <w:marLeft w:val="0"/>
      <w:marRight w:val="0"/>
      <w:marTop w:val="0"/>
      <w:marBottom w:val="0"/>
      <w:divBdr>
        <w:top w:val="none" w:sz="0" w:space="0" w:color="auto"/>
        <w:left w:val="none" w:sz="0" w:space="0" w:color="auto"/>
        <w:bottom w:val="none" w:sz="0" w:space="0" w:color="auto"/>
        <w:right w:val="none" w:sz="0" w:space="0" w:color="auto"/>
      </w:divBdr>
      <w:divsChild>
        <w:div w:id="1692298621">
          <w:marLeft w:val="0"/>
          <w:marRight w:val="0"/>
          <w:marTop w:val="0"/>
          <w:marBottom w:val="0"/>
          <w:divBdr>
            <w:top w:val="none" w:sz="0" w:space="0" w:color="auto"/>
            <w:left w:val="none" w:sz="0" w:space="0" w:color="auto"/>
            <w:bottom w:val="none" w:sz="0" w:space="0" w:color="auto"/>
            <w:right w:val="none" w:sz="0" w:space="0" w:color="auto"/>
          </w:divBdr>
          <w:divsChild>
            <w:div w:id="1179999428">
              <w:marLeft w:val="0"/>
              <w:marRight w:val="0"/>
              <w:marTop w:val="0"/>
              <w:marBottom w:val="0"/>
              <w:divBdr>
                <w:top w:val="none" w:sz="0" w:space="0" w:color="auto"/>
                <w:left w:val="none" w:sz="0" w:space="0" w:color="auto"/>
                <w:bottom w:val="none" w:sz="0" w:space="0" w:color="auto"/>
                <w:right w:val="none" w:sz="0" w:space="0" w:color="auto"/>
              </w:divBdr>
              <w:divsChild>
                <w:div w:id="3375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65131">
      <w:bodyDiv w:val="1"/>
      <w:marLeft w:val="0"/>
      <w:marRight w:val="0"/>
      <w:marTop w:val="0"/>
      <w:marBottom w:val="0"/>
      <w:divBdr>
        <w:top w:val="none" w:sz="0" w:space="0" w:color="auto"/>
        <w:left w:val="none" w:sz="0" w:space="0" w:color="auto"/>
        <w:bottom w:val="none" w:sz="0" w:space="0" w:color="auto"/>
        <w:right w:val="none" w:sz="0" w:space="0" w:color="auto"/>
      </w:divBdr>
      <w:divsChild>
        <w:div w:id="1485590086">
          <w:marLeft w:val="0"/>
          <w:marRight w:val="0"/>
          <w:marTop w:val="0"/>
          <w:marBottom w:val="0"/>
          <w:divBdr>
            <w:top w:val="none" w:sz="0" w:space="0" w:color="auto"/>
            <w:left w:val="none" w:sz="0" w:space="0" w:color="auto"/>
            <w:bottom w:val="none" w:sz="0" w:space="0" w:color="auto"/>
            <w:right w:val="none" w:sz="0" w:space="0" w:color="auto"/>
          </w:divBdr>
          <w:divsChild>
            <w:div w:id="965085594">
              <w:marLeft w:val="0"/>
              <w:marRight w:val="0"/>
              <w:marTop w:val="0"/>
              <w:marBottom w:val="0"/>
              <w:divBdr>
                <w:top w:val="none" w:sz="0" w:space="0" w:color="auto"/>
                <w:left w:val="none" w:sz="0" w:space="0" w:color="auto"/>
                <w:bottom w:val="none" w:sz="0" w:space="0" w:color="auto"/>
                <w:right w:val="none" w:sz="0" w:space="0" w:color="auto"/>
              </w:divBdr>
              <w:divsChild>
                <w:div w:id="3159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450731">
      <w:bodyDiv w:val="1"/>
      <w:marLeft w:val="0"/>
      <w:marRight w:val="0"/>
      <w:marTop w:val="0"/>
      <w:marBottom w:val="0"/>
      <w:divBdr>
        <w:top w:val="none" w:sz="0" w:space="0" w:color="auto"/>
        <w:left w:val="none" w:sz="0" w:space="0" w:color="auto"/>
        <w:bottom w:val="none" w:sz="0" w:space="0" w:color="auto"/>
        <w:right w:val="none" w:sz="0" w:space="0" w:color="auto"/>
      </w:divBdr>
      <w:divsChild>
        <w:div w:id="577519263">
          <w:marLeft w:val="0"/>
          <w:marRight w:val="0"/>
          <w:marTop w:val="0"/>
          <w:marBottom w:val="0"/>
          <w:divBdr>
            <w:top w:val="none" w:sz="0" w:space="0" w:color="auto"/>
            <w:left w:val="none" w:sz="0" w:space="0" w:color="auto"/>
            <w:bottom w:val="none" w:sz="0" w:space="0" w:color="auto"/>
            <w:right w:val="none" w:sz="0" w:space="0" w:color="auto"/>
          </w:divBdr>
          <w:divsChild>
            <w:div w:id="1583027039">
              <w:marLeft w:val="0"/>
              <w:marRight w:val="0"/>
              <w:marTop w:val="0"/>
              <w:marBottom w:val="0"/>
              <w:divBdr>
                <w:top w:val="none" w:sz="0" w:space="0" w:color="auto"/>
                <w:left w:val="none" w:sz="0" w:space="0" w:color="auto"/>
                <w:bottom w:val="none" w:sz="0" w:space="0" w:color="auto"/>
                <w:right w:val="none" w:sz="0" w:space="0" w:color="auto"/>
              </w:divBdr>
              <w:divsChild>
                <w:div w:id="1548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562755">
      <w:bodyDiv w:val="1"/>
      <w:marLeft w:val="0"/>
      <w:marRight w:val="0"/>
      <w:marTop w:val="0"/>
      <w:marBottom w:val="0"/>
      <w:divBdr>
        <w:top w:val="none" w:sz="0" w:space="0" w:color="auto"/>
        <w:left w:val="none" w:sz="0" w:space="0" w:color="auto"/>
        <w:bottom w:val="none" w:sz="0" w:space="0" w:color="auto"/>
        <w:right w:val="none" w:sz="0" w:space="0" w:color="auto"/>
      </w:divBdr>
      <w:divsChild>
        <w:div w:id="1518812224">
          <w:marLeft w:val="0"/>
          <w:marRight w:val="0"/>
          <w:marTop w:val="0"/>
          <w:marBottom w:val="0"/>
          <w:divBdr>
            <w:top w:val="none" w:sz="0" w:space="0" w:color="auto"/>
            <w:left w:val="none" w:sz="0" w:space="0" w:color="auto"/>
            <w:bottom w:val="none" w:sz="0" w:space="0" w:color="auto"/>
            <w:right w:val="none" w:sz="0" w:space="0" w:color="auto"/>
          </w:divBdr>
          <w:divsChild>
            <w:div w:id="867718326">
              <w:marLeft w:val="0"/>
              <w:marRight w:val="0"/>
              <w:marTop w:val="0"/>
              <w:marBottom w:val="0"/>
              <w:divBdr>
                <w:top w:val="none" w:sz="0" w:space="0" w:color="auto"/>
                <w:left w:val="none" w:sz="0" w:space="0" w:color="auto"/>
                <w:bottom w:val="none" w:sz="0" w:space="0" w:color="auto"/>
                <w:right w:val="none" w:sz="0" w:space="0" w:color="auto"/>
              </w:divBdr>
              <w:divsChild>
                <w:div w:id="14869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9912">
      <w:bodyDiv w:val="1"/>
      <w:marLeft w:val="0"/>
      <w:marRight w:val="0"/>
      <w:marTop w:val="0"/>
      <w:marBottom w:val="0"/>
      <w:divBdr>
        <w:top w:val="none" w:sz="0" w:space="0" w:color="auto"/>
        <w:left w:val="none" w:sz="0" w:space="0" w:color="auto"/>
        <w:bottom w:val="none" w:sz="0" w:space="0" w:color="auto"/>
        <w:right w:val="none" w:sz="0" w:space="0" w:color="auto"/>
      </w:divBdr>
      <w:divsChild>
        <w:div w:id="16542160">
          <w:marLeft w:val="0"/>
          <w:marRight w:val="0"/>
          <w:marTop w:val="0"/>
          <w:marBottom w:val="0"/>
          <w:divBdr>
            <w:top w:val="none" w:sz="0" w:space="0" w:color="auto"/>
            <w:left w:val="none" w:sz="0" w:space="0" w:color="auto"/>
            <w:bottom w:val="none" w:sz="0" w:space="0" w:color="auto"/>
            <w:right w:val="none" w:sz="0" w:space="0" w:color="auto"/>
          </w:divBdr>
          <w:divsChild>
            <w:div w:id="158887930">
              <w:marLeft w:val="0"/>
              <w:marRight w:val="0"/>
              <w:marTop w:val="0"/>
              <w:marBottom w:val="0"/>
              <w:divBdr>
                <w:top w:val="none" w:sz="0" w:space="0" w:color="auto"/>
                <w:left w:val="none" w:sz="0" w:space="0" w:color="auto"/>
                <w:bottom w:val="none" w:sz="0" w:space="0" w:color="auto"/>
                <w:right w:val="none" w:sz="0" w:space="0" w:color="auto"/>
              </w:divBdr>
              <w:divsChild>
                <w:div w:id="4342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se.stps.gob.mx/ap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605F0-C447-FB44-A584-3B3D4146E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71</Pages>
  <Words>24974</Words>
  <Characters>142356</Characters>
  <Application>Microsoft Office Word</Application>
  <DocSecurity>0</DocSecurity>
  <Lines>1186</Lines>
  <Paragraphs>333</Paragraphs>
  <ScaleCrop>false</ScaleCrop>
  <Company/>
  <LinksUpToDate>false</LinksUpToDate>
  <CharactersWithSpaces>166997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dc:creator>
  <cp:keywords/>
  <dc:description/>
  <cp:lastModifiedBy>Daniel Meraz</cp:lastModifiedBy>
  <cp:revision>352</cp:revision>
  <dcterms:created xsi:type="dcterms:W3CDTF">2023-09-13T20:08:00Z</dcterms:created>
  <dcterms:modified xsi:type="dcterms:W3CDTF">2023-10-07T20:19:00Z</dcterms:modified>
</cp:coreProperties>
</file>